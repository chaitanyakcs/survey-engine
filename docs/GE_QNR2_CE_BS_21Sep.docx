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008B9" w:rsidRDefault="007008B9">
      <w:pPr>
        <w:spacing w:line="288" w:lineRule="auto"/>
        <w:rPr>
          <w:b/>
          <w:sz w:val="36"/>
          <w:szCs w:val="36"/>
        </w:rPr>
      </w:pPr>
    </w:p>
    <w:p w14:paraId="00000003" w14:textId="77777777" w:rsidR="007008B9" w:rsidRDefault="007008B9">
      <w:pPr>
        <w:spacing w:line="288" w:lineRule="auto"/>
        <w:rPr>
          <w:b/>
          <w:sz w:val="36"/>
          <w:szCs w:val="36"/>
        </w:rPr>
      </w:pPr>
    </w:p>
    <w:p w14:paraId="00000004" w14:textId="77777777" w:rsidR="007008B9" w:rsidRDefault="007008B9">
      <w:pPr>
        <w:spacing w:line="288" w:lineRule="auto"/>
        <w:rPr>
          <w:b/>
          <w:sz w:val="36"/>
          <w:szCs w:val="36"/>
        </w:rPr>
      </w:pPr>
    </w:p>
    <w:p w14:paraId="00000005" w14:textId="58D4C18E" w:rsidR="007008B9" w:rsidRDefault="00A74B45">
      <w:pPr>
        <w:spacing w:line="288" w:lineRule="auto"/>
        <w:rPr>
          <w:b/>
          <w:sz w:val="36"/>
          <w:szCs w:val="36"/>
        </w:rPr>
      </w:pPr>
      <w:proofErr w:type="spellStart"/>
      <w:r>
        <w:rPr>
          <w:b/>
          <w:sz w:val="36"/>
          <w:szCs w:val="36"/>
        </w:rPr>
        <w:t>Project_</w:t>
      </w:r>
      <w:proofErr w:type="gramStart"/>
      <w:r>
        <w:rPr>
          <w:b/>
          <w:sz w:val="36"/>
          <w:szCs w:val="36"/>
        </w:rPr>
        <w:t>J</w:t>
      </w:r>
      <w:proofErr w:type="spellEnd"/>
      <w:r w:rsidR="00F04E8F">
        <w:rPr>
          <w:b/>
          <w:sz w:val="36"/>
          <w:szCs w:val="36"/>
        </w:rPr>
        <w:t xml:space="preserve"> </w:t>
      </w:r>
      <w:r w:rsidR="00406A8B">
        <w:rPr>
          <w:b/>
          <w:sz w:val="36"/>
          <w:szCs w:val="36"/>
        </w:rPr>
        <w:t>:</w:t>
      </w:r>
      <w:proofErr w:type="gramEnd"/>
      <w:r w:rsidR="00406A8B">
        <w:rPr>
          <w:b/>
          <w:sz w:val="36"/>
          <w:szCs w:val="36"/>
        </w:rPr>
        <w:t xml:space="preserve"> </w:t>
      </w:r>
      <w:proofErr w:type="spellStart"/>
      <w:r>
        <w:rPr>
          <w:b/>
          <w:sz w:val="36"/>
          <w:szCs w:val="36"/>
        </w:rPr>
        <w:t>Product_A</w:t>
      </w:r>
      <w:proofErr w:type="spellEnd"/>
      <w:r w:rsidR="00900048">
        <w:rPr>
          <w:b/>
          <w:sz w:val="36"/>
          <w:szCs w:val="36"/>
        </w:rPr>
        <w:t xml:space="preserve"> &amp; </w:t>
      </w:r>
      <w:proofErr w:type="spellStart"/>
      <w:r>
        <w:rPr>
          <w:b/>
          <w:sz w:val="36"/>
          <w:szCs w:val="36"/>
        </w:rPr>
        <w:t>Product_B</w:t>
      </w:r>
      <w:proofErr w:type="spellEnd"/>
      <w:r w:rsidR="00406A8B">
        <w:rPr>
          <w:b/>
          <w:sz w:val="36"/>
          <w:szCs w:val="36"/>
        </w:rPr>
        <w:t xml:space="preserve"> Price Elasticity Study</w:t>
      </w:r>
    </w:p>
    <w:p w14:paraId="00000006" w14:textId="77777777" w:rsidR="007008B9" w:rsidRDefault="007008B9">
      <w:pPr>
        <w:spacing w:line="288" w:lineRule="auto"/>
        <w:rPr>
          <w:b/>
          <w:sz w:val="36"/>
          <w:szCs w:val="36"/>
        </w:rPr>
      </w:pPr>
    </w:p>
    <w:p w14:paraId="00000007" w14:textId="7C7B9976" w:rsidR="007008B9" w:rsidRDefault="00406A8B">
      <w:pPr>
        <w:spacing w:line="288" w:lineRule="auto"/>
        <w:rPr>
          <w:b/>
          <w:sz w:val="36"/>
          <w:szCs w:val="36"/>
        </w:rPr>
      </w:pPr>
      <w:commentRangeStart w:id="0"/>
      <w:r>
        <w:rPr>
          <w:b/>
          <w:sz w:val="36"/>
          <w:szCs w:val="36"/>
        </w:rPr>
        <w:t>QNR</w:t>
      </w:r>
      <w:r w:rsidR="00713A98">
        <w:rPr>
          <w:b/>
          <w:sz w:val="36"/>
          <w:szCs w:val="36"/>
        </w:rPr>
        <w:t xml:space="preserve"> </w:t>
      </w:r>
      <w:commentRangeEnd w:id="0"/>
      <w:r w:rsidR="001B7F8C">
        <w:rPr>
          <w:rStyle w:val="CommentReference"/>
          <w:rFonts w:eastAsiaTheme="minorHAnsi"/>
        </w:rPr>
        <w:commentReference w:id="0"/>
      </w:r>
    </w:p>
    <w:p w14:paraId="5BD5BC7F" w14:textId="77777777" w:rsidR="00713A98" w:rsidRDefault="00713A98">
      <w:pPr>
        <w:spacing w:line="288" w:lineRule="auto"/>
        <w:rPr>
          <w:b/>
          <w:sz w:val="36"/>
          <w:szCs w:val="36"/>
        </w:rPr>
      </w:pPr>
    </w:p>
    <w:p w14:paraId="00000008" w14:textId="6B2434C8" w:rsidR="007008B9" w:rsidRDefault="00C46491">
      <w:pPr>
        <w:spacing w:line="288" w:lineRule="auto"/>
        <w:rPr>
          <w:b/>
          <w:sz w:val="36"/>
          <w:szCs w:val="36"/>
        </w:rPr>
      </w:pPr>
      <w:r>
        <w:rPr>
          <w:b/>
          <w:sz w:val="36"/>
          <w:szCs w:val="36"/>
        </w:rPr>
        <w:t>v1</w:t>
      </w:r>
    </w:p>
    <w:p w14:paraId="00000009" w14:textId="019F3FC4" w:rsidR="007008B9" w:rsidRDefault="00A74B45">
      <w:pPr>
        <w:spacing w:line="288" w:lineRule="auto"/>
        <w:rPr>
          <w:b/>
          <w:sz w:val="36"/>
          <w:szCs w:val="36"/>
        </w:rPr>
      </w:pPr>
      <w:r>
        <w:rPr>
          <w:b/>
          <w:sz w:val="36"/>
          <w:szCs w:val="36"/>
        </w:rPr>
        <w:t>Sep 21,2025</w:t>
      </w:r>
    </w:p>
    <w:p w14:paraId="0000000A" w14:textId="77777777" w:rsidR="007008B9" w:rsidRDefault="007008B9">
      <w:pPr>
        <w:spacing w:line="288" w:lineRule="auto"/>
        <w:rPr>
          <w:b/>
          <w:sz w:val="28"/>
          <w:szCs w:val="28"/>
        </w:rPr>
      </w:pPr>
    </w:p>
    <w:p w14:paraId="0000000B" w14:textId="77777777" w:rsidR="007008B9" w:rsidRDefault="007008B9">
      <w:pPr>
        <w:spacing w:line="288" w:lineRule="auto"/>
        <w:rPr>
          <w:b/>
          <w:sz w:val="28"/>
          <w:szCs w:val="28"/>
        </w:rPr>
      </w:pPr>
    </w:p>
    <w:p w14:paraId="0000000C" w14:textId="77777777" w:rsidR="007008B9" w:rsidRDefault="00406A8B">
      <w:pPr>
        <w:spacing w:line="288" w:lineRule="auto"/>
        <w:rPr>
          <w:smallCaps/>
          <w:sz w:val="20"/>
          <w:szCs w:val="20"/>
        </w:rPr>
      </w:pPr>
      <w:r>
        <w:br w:type="page"/>
      </w:r>
    </w:p>
    <w:p w14:paraId="0000000E" w14:textId="5DC4141B" w:rsidR="007008B9" w:rsidRDefault="00406A8B">
      <w:pPr>
        <w:pStyle w:val="Heading1"/>
        <w:spacing w:line="288" w:lineRule="auto"/>
      </w:pPr>
      <w:bookmarkStart w:id="1" w:name="_heading=h.gjdgxs" w:colFirst="0" w:colLast="0"/>
      <w:bookmarkStart w:id="2" w:name="_heading=h.fdlwgomavu48" w:colFirst="0" w:colLast="0"/>
      <w:bookmarkEnd w:id="1"/>
      <w:bookmarkEnd w:id="2"/>
      <w:r>
        <w:lastRenderedPageBreak/>
        <w:t>objectives</w:t>
      </w:r>
    </w:p>
    <w:p w14:paraId="0000000F" w14:textId="77777777" w:rsidR="007008B9" w:rsidRDefault="00406A8B">
      <w:pPr>
        <w:spacing w:line="288" w:lineRule="auto"/>
      </w:pPr>
      <w:r>
        <w:t>Research Objectives:</w:t>
      </w:r>
    </w:p>
    <w:p w14:paraId="00000010" w14:textId="5CACC79E" w:rsidR="007008B9" w:rsidRDefault="00C46491">
      <w:pPr>
        <w:numPr>
          <w:ilvl w:val="0"/>
          <w:numId w:val="23"/>
        </w:numPr>
        <w:spacing w:line="288" w:lineRule="auto"/>
      </w:pPr>
      <w:r>
        <w:t>Identifying the Missing Features along with the Most Important and Least Important features of</w:t>
      </w:r>
      <w:r w:rsidR="00406A8B">
        <w:t xml:space="preserve"> </w:t>
      </w:r>
      <w:proofErr w:type="spellStart"/>
      <w:r w:rsidR="00A74B45">
        <w:t>Product_A</w:t>
      </w:r>
      <w:proofErr w:type="spellEnd"/>
      <w:r>
        <w:t xml:space="preserve"> &amp; </w:t>
      </w:r>
      <w:proofErr w:type="spellStart"/>
      <w:r w:rsidR="00A74B45">
        <w:t>Product_B</w:t>
      </w:r>
      <w:proofErr w:type="spellEnd"/>
      <w:r>
        <w:t xml:space="preserve"> Concept</w:t>
      </w:r>
      <w:r w:rsidR="00406A8B">
        <w:t xml:space="preserve"> among target customers with respect to competitor product</w:t>
      </w:r>
      <w:r>
        <w:t xml:space="preserve"> GoPro.</w:t>
      </w:r>
    </w:p>
    <w:p w14:paraId="00000011" w14:textId="327BF75B" w:rsidR="007008B9" w:rsidRDefault="00406A8B">
      <w:pPr>
        <w:numPr>
          <w:ilvl w:val="0"/>
          <w:numId w:val="23"/>
        </w:numPr>
        <w:spacing w:line="288" w:lineRule="auto"/>
      </w:pPr>
      <w:r>
        <w:t xml:space="preserve">Calculate price elasticity to understand optimal price for </w:t>
      </w:r>
      <w:proofErr w:type="spellStart"/>
      <w:r w:rsidR="00A74B45">
        <w:t>Product_A</w:t>
      </w:r>
      <w:proofErr w:type="spellEnd"/>
      <w:r w:rsidR="00C46491">
        <w:t xml:space="preserve"> &amp; </w:t>
      </w:r>
      <w:proofErr w:type="spellStart"/>
      <w:r w:rsidR="00A74B45">
        <w:t>Product_B</w:t>
      </w:r>
      <w:proofErr w:type="spellEnd"/>
      <w:r w:rsidR="00C46491">
        <w:t xml:space="preserve"> </w:t>
      </w:r>
      <w:r w:rsidR="00E527F1">
        <w:t>products</w:t>
      </w:r>
      <w:r>
        <w:t xml:space="preserve"> with strategic/traditional target consumers.  </w:t>
      </w:r>
    </w:p>
    <w:p w14:paraId="00000012" w14:textId="77777777" w:rsidR="007008B9" w:rsidRDefault="00406A8B">
      <w:pPr>
        <w:spacing w:after="160" w:line="288" w:lineRule="auto"/>
        <w:rPr>
          <w:smallCaps/>
          <w:sz w:val="28"/>
          <w:szCs w:val="28"/>
        </w:rPr>
      </w:pPr>
      <w:r>
        <w:br w:type="page"/>
      </w:r>
    </w:p>
    <w:p w14:paraId="00000013" w14:textId="77777777" w:rsidR="007008B9" w:rsidRDefault="00406A8B">
      <w:pPr>
        <w:spacing w:line="288" w:lineRule="auto"/>
        <w:rPr>
          <w:b/>
          <w:smallCaps/>
          <w:sz w:val="32"/>
          <w:szCs w:val="32"/>
          <w:u w:val="single"/>
        </w:rPr>
      </w:pPr>
      <w:r>
        <w:rPr>
          <w:b/>
          <w:smallCaps/>
          <w:sz w:val="32"/>
          <w:szCs w:val="32"/>
          <w:u w:val="single"/>
        </w:rPr>
        <w:lastRenderedPageBreak/>
        <w:t>SAMPLE PLAN</w:t>
      </w:r>
    </w:p>
    <w:p w14:paraId="00000014" w14:textId="77777777" w:rsidR="007008B9" w:rsidRDefault="007008B9">
      <w:pPr>
        <w:spacing w:line="288" w:lineRule="auto"/>
        <w:rPr>
          <w:smallCaps/>
          <w:sz w:val="28"/>
          <w:szCs w:val="28"/>
        </w:rPr>
      </w:pPr>
    </w:p>
    <w:p w14:paraId="00000015" w14:textId="77777777" w:rsidR="007008B9" w:rsidRDefault="00406A8B">
      <w:pPr>
        <w:spacing w:line="288" w:lineRule="auto"/>
        <w:rPr>
          <w:smallCaps/>
          <w:sz w:val="22"/>
          <w:szCs w:val="22"/>
        </w:rPr>
      </w:pPr>
      <w:r>
        <w:rPr>
          <w:b/>
          <w:smallCaps/>
          <w:sz w:val="22"/>
          <w:szCs w:val="22"/>
        </w:rPr>
        <w:t>GEOGRAPHY</w:t>
      </w:r>
      <w:proofErr w:type="gramStart"/>
      <w:r>
        <w:rPr>
          <w:smallCaps/>
          <w:sz w:val="22"/>
          <w:szCs w:val="22"/>
        </w:rPr>
        <w:t>:  US</w:t>
      </w:r>
      <w:proofErr w:type="gramEnd"/>
    </w:p>
    <w:p w14:paraId="00000017" w14:textId="6BE61975" w:rsidR="007008B9" w:rsidRDefault="00406A8B">
      <w:pPr>
        <w:spacing w:line="288" w:lineRule="auto"/>
        <w:rPr>
          <w:smallCaps/>
          <w:sz w:val="22"/>
          <w:szCs w:val="22"/>
        </w:rPr>
      </w:pPr>
      <w:r>
        <w:rPr>
          <w:b/>
          <w:smallCaps/>
          <w:sz w:val="22"/>
          <w:szCs w:val="22"/>
        </w:rPr>
        <w:t>LOI</w:t>
      </w:r>
      <w:r>
        <w:rPr>
          <w:smallCaps/>
          <w:sz w:val="22"/>
          <w:szCs w:val="22"/>
        </w:rPr>
        <w:t xml:space="preserve">: </w:t>
      </w:r>
      <w:r w:rsidR="00E43D06">
        <w:rPr>
          <w:smallCaps/>
          <w:sz w:val="22"/>
          <w:szCs w:val="22"/>
        </w:rPr>
        <w:t xml:space="preserve">8-10 </w:t>
      </w:r>
      <w:r>
        <w:rPr>
          <w:smallCaps/>
          <w:sz w:val="22"/>
          <w:szCs w:val="22"/>
        </w:rPr>
        <w:t>MINS</w:t>
      </w:r>
    </w:p>
    <w:tbl>
      <w:tblPr>
        <w:tblStyle w:val="ae"/>
        <w:tblW w:w="779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10"/>
        <w:gridCol w:w="2693"/>
        <w:gridCol w:w="2694"/>
      </w:tblGrid>
      <w:tr w:rsidR="007008B9" w14:paraId="48ADA468" w14:textId="77777777" w:rsidTr="003517BE">
        <w:trPr>
          <w:trHeight w:val="467"/>
        </w:trPr>
        <w:tc>
          <w:tcPr>
            <w:tcW w:w="2410" w:type="dxa"/>
            <w:tcBorders>
              <w:top w:val="single" w:sz="8" w:space="0" w:color="7FB8CB"/>
              <w:left w:val="single" w:sz="8" w:space="0" w:color="7FB8CB"/>
              <w:bottom w:val="single" w:sz="8" w:space="0" w:color="7FB8CB"/>
              <w:right w:val="single" w:sz="8" w:space="0" w:color="7FB8CB"/>
            </w:tcBorders>
            <w:shd w:val="clear" w:color="auto" w:fill="CCE3EA"/>
            <w:tcMar>
              <w:top w:w="72" w:type="dxa"/>
              <w:left w:w="72" w:type="dxa"/>
              <w:bottom w:w="72" w:type="dxa"/>
              <w:right w:w="72" w:type="dxa"/>
            </w:tcMar>
            <w:vAlign w:val="center"/>
          </w:tcPr>
          <w:p w14:paraId="00000018" w14:textId="77777777" w:rsidR="007008B9" w:rsidRDefault="00406A8B">
            <w:pPr>
              <w:spacing w:line="288" w:lineRule="auto"/>
              <w:rPr>
                <w:smallCaps/>
                <w:sz w:val="22"/>
                <w:szCs w:val="22"/>
              </w:rPr>
            </w:pPr>
            <w:r>
              <w:rPr>
                <w:smallCaps/>
                <w:sz w:val="22"/>
                <w:szCs w:val="22"/>
              </w:rPr>
              <w:t>RESPONDENT TYPE</w:t>
            </w:r>
          </w:p>
        </w:tc>
        <w:tc>
          <w:tcPr>
            <w:tcW w:w="2693" w:type="dxa"/>
            <w:tcBorders>
              <w:top w:val="single" w:sz="8" w:space="0" w:color="7FB8CB"/>
              <w:left w:val="single" w:sz="8" w:space="0" w:color="7FB8CB"/>
              <w:bottom w:val="single" w:sz="8" w:space="0" w:color="7FB8CB"/>
              <w:right w:val="single" w:sz="8" w:space="0" w:color="7FB8CB"/>
            </w:tcBorders>
            <w:shd w:val="clear" w:color="auto" w:fill="CCE3EA"/>
            <w:tcMar>
              <w:top w:w="72" w:type="dxa"/>
              <w:left w:w="72" w:type="dxa"/>
              <w:bottom w:w="72" w:type="dxa"/>
              <w:right w:w="72" w:type="dxa"/>
            </w:tcMar>
            <w:vAlign w:val="center"/>
          </w:tcPr>
          <w:p w14:paraId="00000019" w14:textId="5042EE21" w:rsidR="007008B9" w:rsidRDefault="00A74B45">
            <w:pPr>
              <w:spacing w:line="288" w:lineRule="auto"/>
              <w:rPr>
                <w:smallCaps/>
                <w:sz w:val="22"/>
                <w:szCs w:val="22"/>
              </w:rPr>
            </w:pPr>
            <w:proofErr w:type="spellStart"/>
            <w:r>
              <w:rPr>
                <w:smallCaps/>
                <w:sz w:val="22"/>
                <w:szCs w:val="22"/>
              </w:rPr>
              <w:t>Product_</w:t>
            </w:r>
            <w:proofErr w:type="gramStart"/>
            <w:r>
              <w:rPr>
                <w:smallCaps/>
                <w:sz w:val="22"/>
                <w:szCs w:val="22"/>
              </w:rPr>
              <w:t>A</w:t>
            </w:r>
            <w:proofErr w:type="spellEnd"/>
            <w:r w:rsidR="00C46491">
              <w:rPr>
                <w:smallCaps/>
                <w:sz w:val="22"/>
                <w:szCs w:val="22"/>
              </w:rPr>
              <w:t xml:space="preserve"> </w:t>
            </w:r>
            <w:r w:rsidR="00406A8B">
              <w:rPr>
                <w:smallCaps/>
                <w:sz w:val="22"/>
                <w:szCs w:val="22"/>
              </w:rPr>
              <w:t xml:space="preserve"> +</w:t>
            </w:r>
            <w:proofErr w:type="gramEnd"/>
            <w:r w:rsidR="00406A8B">
              <w:rPr>
                <w:smallCaps/>
                <w:sz w:val="22"/>
                <w:szCs w:val="22"/>
              </w:rPr>
              <w:t xml:space="preserve"> COMPETITIVE CONCEPT</w:t>
            </w:r>
          </w:p>
        </w:tc>
        <w:tc>
          <w:tcPr>
            <w:tcW w:w="2694" w:type="dxa"/>
            <w:tcBorders>
              <w:top w:val="single" w:sz="8" w:space="0" w:color="7FB8CB"/>
              <w:left w:val="single" w:sz="8" w:space="0" w:color="7FB8CB"/>
              <w:bottom w:val="single" w:sz="8" w:space="0" w:color="7FB8CB"/>
              <w:right w:val="single" w:sz="8" w:space="0" w:color="7FB8CB"/>
            </w:tcBorders>
            <w:shd w:val="clear" w:color="auto" w:fill="CCE3EA"/>
            <w:vAlign w:val="center"/>
          </w:tcPr>
          <w:p w14:paraId="0000001A" w14:textId="53D84169" w:rsidR="007008B9" w:rsidRDefault="00A74B45">
            <w:pPr>
              <w:spacing w:line="288" w:lineRule="auto"/>
              <w:rPr>
                <w:smallCaps/>
                <w:sz w:val="22"/>
                <w:szCs w:val="22"/>
              </w:rPr>
            </w:pPr>
            <w:proofErr w:type="spellStart"/>
            <w:r>
              <w:rPr>
                <w:smallCaps/>
                <w:sz w:val="22"/>
                <w:szCs w:val="22"/>
              </w:rPr>
              <w:t>Product_B</w:t>
            </w:r>
            <w:proofErr w:type="spellEnd"/>
            <w:r w:rsidR="00406A8B">
              <w:rPr>
                <w:smallCaps/>
                <w:sz w:val="22"/>
                <w:szCs w:val="22"/>
              </w:rPr>
              <w:t xml:space="preserve"> + COMPETITIVE CONCEPT</w:t>
            </w:r>
          </w:p>
        </w:tc>
      </w:tr>
      <w:tr w:rsidR="007008B9" w14:paraId="488910BC" w14:textId="77777777" w:rsidTr="003517BE">
        <w:trPr>
          <w:trHeight w:val="136"/>
        </w:trPr>
        <w:tc>
          <w:tcPr>
            <w:tcW w:w="2410" w:type="dxa"/>
            <w:tcBorders>
              <w:top w:val="single" w:sz="8" w:space="0" w:color="7FB8CB"/>
              <w:left w:val="single" w:sz="8" w:space="0" w:color="7FB8CB"/>
              <w:bottom w:val="single" w:sz="8" w:space="0" w:color="7FB8CB"/>
              <w:right w:val="single" w:sz="8" w:space="0" w:color="7FB8CB"/>
            </w:tcBorders>
            <w:tcMar>
              <w:top w:w="15" w:type="dxa"/>
              <w:left w:w="108" w:type="dxa"/>
              <w:bottom w:w="0" w:type="dxa"/>
              <w:right w:w="108" w:type="dxa"/>
            </w:tcMar>
            <w:vAlign w:val="center"/>
          </w:tcPr>
          <w:p w14:paraId="0000001B" w14:textId="77777777" w:rsidR="007008B9" w:rsidRDefault="00406A8B">
            <w:pPr>
              <w:spacing w:line="288" w:lineRule="auto"/>
              <w:rPr>
                <w:smallCaps/>
                <w:sz w:val="22"/>
                <w:szCs w:val="22"/>
              </w:rPr>
            </w:pPr>
            <w:r>
              <w:rPr>
                <w:smallCaps/>
                <w:sz w:val="22"/>
                <w:szCs w:val="22"/>
              </w:rPr>
              <w:t>TECHIES</w:t>
            </w:r>
          </w:p>
        </w:tc>
        <w:tc>
          <w:tcPr>
            <w:tcW w:w="2693" w:type="dxa"/>
            <w:tcBorders>
              <w:top w:val="single" w:sz="8" w:space="0" w:color="7FB8CB"/>
              <w:left w:val="single" w:sz="8" w:space="0" w:color="7FB8CB"/>
              <w:bottom w:val="single" w:sz="8" w:space="0" w:color="7FB8CB"/>
              <w:right w:val="single" w:sz="8" w:space="0" w:color="7FB8CB"/>
            </w:tcBorders>
            <w:tcMar>
              <w:top w:w="15" w:type="dxa"/>
              <w:left w:w="108" w:type="dxa"/>
              <w:bottom w:w="0" w:type="dxa"/>
              <w:right w:w="108" w:type="dxa"/>
            </w:tcMar>
            <w:vAlign w:val="center"/>
          </w:tcPr>
          <w:p w14:paraId="0000001C" w14:textId="67D66ACF" w:rsidR="007008B9" w:rsidRDefault="00C46491" w:rsidP="00C46491">
            <w:pPr>
              <w:spacing w:line="288" w:lineRule="auto"/>
              <w:jc w:val="center"/>
              <w:rPr>
                <w:smallCaps/>
                <w:sz w:val="22"/>
                <w:szCs w:val="22"/>
              </w:rPr>
            </w:pPr>
            <w:r>
              <w:rPr>
                <w:smallCaps/>
                <w:sz w:val="22"/>
                <w:szCs w:val="22"/>
              </w:rPr>
              <w:t>75</w:t>
            </w:r>
          </w:p>
        </w:tc>
        <w:tc>
          <w:tcPr>
            <w:tcW w:w="2694" w:type="dxa"/>
            <w:tcBorders>
              <w:top w:val="single" w:sz="8" w:space="0" w:color="7FB8CB"/>
              <w:left w:val="single" w:sz="8" w:space="0" w:color="7FB8CB"/>
              <w:bottom w:val="single" w:sz="8" w:space="0" w:color="7FB8CB"/>
              <w:right w:val="single" w:sz="8" w:space="0" w:color="7FB8CB"/>
            </w:tcBorders>
            <w:vAlign w:val="center"/>
          </w:tcPr>
          <w:p w14:paraId="0000001D" w14:textId="27CC872E" w:rsidR="007008B9" w:rsidRDefault="00C46491" w:rsidP="00C46491">
            <w:pPr>
              <w:spacing w:line="288" w:lineRule="auto"/>
              <w:jc w:val="center"/>
              <w:rPr>
                <w:smallCaps/>
                <w:sz w:val="22"/>
                <w:szCs w:val="22"/>
              </w:rPr>
            </w:pPr>
            <w:r>
              <w:rPr>
                <w:smallCaps/>
                <w:sz w:val="22"/>
                <w:szCs w:val="22"/>
              </w:rPr>
              <w:t>75</w:t>
            </w:r>
          </w:p>
        </w:tc>
      </w:tr>
      <w:tr w:rsidR="00C46491" w14:paraId="4D53C5CD" w14:textId="77777777" w:rsidTr="003517BE">
        <w:trPr>
          <w:trHeight w:val="139"/>
        </w:trPr>
        <w:tc>
          <w:tcPr>
            <w:tcW w:w="2410" w:type="dxa"/>
            <w:tcBorders>
              <w:top w:val="single" w:sz="8" w:space="0" w:color="7FB8CB"/>
              <w:left w:val="single" w:sz="8" w:space="0" w:color="7FB8CB"/>
              <w:bottom w:val="single" w:sz="8" w:space="0" w:color="7FB8CB"/>
              <w:right w:val="single" w:sz="8" w:space="0" w:color="7FB8CB"/>
            </w:tcBorders>
            <w:tcMar>
              <w:top w:w="15" w:type="dxa"/>
              <w:left w:w="108" w:type="dxa"/>
              <w:bottom w:w="0" w:type="dxa"/>
              <w:right w:w="108" w:type="dxa"/>
            </w:tcMar>
            <w:vAlign w:val="center"/>
          </w:tcPr>
          <w:p w14:paraId="0000001E" w14:textId="59E15653" w:rsidR="00C46491" w:rsidRDefault="00C46491" w:rsidP="00C46491">
            <w:pPr>
              <w:spacing w:line="288" w:lineRule="auto"/>
              <w:rPr>
                <w:smallCaps/>
                <w:sz w:val="22"/>
                <w:szCs w:val="22"/>
              </w:rPr>
            </w:pPr>
            <w:r>
              <w:rPr>
                <w:smallCaps/>
                <w:sz w:val="22"/>
                <w:szCs w:val="22"/>
              </w:rPr>
              <w:t>EXPRESSIONIST</w:t>
            </w:r>
            <w:r w:rsidR="00E527F1">
              <w:rPr>
                <w:smallCaps/>
                <w:sz w:val="22"/>
                <w:szCs w:val="22"/>
              </w:rPr>
              <w:t>S</w:t>
            </w:r>
          </w:p>
        </w:tc>
        <w:tc>
          <w:tcPr>
            <w:tcW w:w="2693" w:type="dxa"/>
            <w:tcBorders>
              <w:top w:val="single" w:sz="8" w:space="0" w:color="7FB8CB"/>
              <w:left w:val="single" w:sz="8" w:space="0" w:color="7FB8CB"/>
              <w:bottom w:val="single" w:sz="8" w:space="0" w:color="7FB8CB"/>
              <w:right w:val="single" w:sz="8" w:space="0" w:color="7FB8CB"/>
            </w:tcBorders>
            <w:tcMar>
              <w:top w:w="15" w:type="dxa"/>
              <w:left w:w="108" w:type="dxa"/>
              <w:bottom w:w="0" w:type="dxa"/>
              <w:right w:w="108" w:type="dxa"/>
            </w:tcMar>
            <w:vAlign w:val="center"/>
          </w:tcPr>
          <w:p w14:paraId="0000001F" w14:textId="6C6AAC7A" w:rsidR="00C46491" w:rsidRDefault="00C46491" w:rsidP="00C46491">
            <w:pPr>
              <w:spacing w:line="288" w:lineRule="auto"/>
              <w:jc w:val="center"/>
              <w:rPr>
                <w:smallCaps/>
                <w:sz w:val="22"/>
                <w:szCs w:val="22"/>
              </w:rPr>
            </w:pPr>
            <w:r>
              <w:rPr>
                <w:smallCaps/>
                <w:sz w:val="22"/>
                <w:szCs w:val="22"/>
              </w:rPr>
              <w:t>75</w:t>
            </w:r>
          </w:p>
        </w:tc>
        <w:tc>
          <w:tcPr>
            <w:tcW w:w="2694" w:type="dxa"/>
            <w:tcBorders>
              <w:top w:val="single" w:sz="8" w:space="0" w:color="7FB8CB"/>
              <w:left w:val="single" w:sz="8" w:space="0" w:color="7FB8CB"/>
              <w:bottom w:val="single" w:sz="8" w:space="0" w:color="7FB8CB"/>
              <w:right w:val="single" w:sz="8" w:space="0" w:color="7FB8CB"/>
            </w:tcBorders>
            <w:vAlign w:val="center"/>
          </w:tcPr>
          <w:p w14:paraId="00000020" w14:textId="5367AA12" w:rsidR="00C46491" w:rsidRDefault="00C46491" w:rsidP="00C46491">
            <w:pPr>
              <w:spacing w:line="288" w:lineRule="auto"/>
              <w:jc w:val="center"/>
              <w:rPr>
                <w:smallCaps/>
                <w:sz w:val="22"/>
                <w:szCs w:val="22"/>
              </w:rPr>
            </w:pPr>
            <w:r>
              <w:rPr>
                <w:smallCaps/>
                <w:sz w:val="22"/>
                <w:szCs w:val="22"/>
              </w:rPr>
              <w:t>75</w:t>
            </w:r>
          </w:p>
        </w:tc>
      </w:tr>
      <w:tr w:rsidR="00C46491" w14:paraId="21D82A95" w14:textId="77777777" w:rsidTr="003517BE">
        <w:trPr>
          <w:trHeight w:val="245"/>
        </w:trPr>
        <w:tc>
          <w:tcPr>
            <w:tcW w:w="2410" w:type="dxa"/>
            <w:tcBorders>
              <w:top w:val="single" w:sz="8" w:space="0" w:color="7FB8CB"/>
              <w:left w:val="single" w:sz="8" w:space="0" w:color="7FB8CB"/>
              <w:bottom w:val="single" w:sz="8" w:space="0" w:color="7FB8CB"/>
              <w:right w:val="single" w:sz="8" w:space="0" w:color="7FB8CB"/>
            </w:tcBorders>
            <w:tcMar>
              <w:top w:w="15" w:type="dxa"/>
              <w:left w:w="108" w:type="dxa"/>
              <w:bottom w:w="0" w:type="dxa"/>
              <w:right w:w="108" w:type="dxa"/>
            </w:tcMar>
            <w:vAlign w:val="center"/>
          </w:tcPr>
          <w:p w14:paraId="00000021" w14:textId="247998E1" w:rsidR="00C46491" w:rsidRDefault="00C46491" w:rsidP="00C46491">
            <w:pPr>
              <w:spacing w:line="288" w:lineRule="auto"/>
              <w:rPr>
                <w:smallCaps/>
                <w:sz w:val="22"/>
                <w:szCs w:val="22"/>
              </w:rPr>
            </w:pPr>
            <w:r>
              <w:rPr>
                <w:smallCaps/>
                <w:sz w:val="22"/>
                <w:szCs w:val="22"/>
              </w:rPr>
              <w:t>LIVE BROADCASTERS</w:t>
            </w:r>
          </w:p>
        </w:tc>
        <w:tc>
          <w:tcPr>
            <w:tcW w:w="2693" w:type="dxa"/>
            <w:tcBorders>
              <w:top w:val="single" w:sz="8" w:space="0" w:color="7FB8CB"/>
              <w:left w:val="single" w:sz="8" w:space="0" w:color="7FB8CB"/>
              <w:bottom w:val="single" w:sz="8" w:space="0" w:color="7FB8CB"/>
              <w:right w:val="single" w:sz="8" w:space="0" w:color="7FB8CB"/>
            </w:tcBorders>
            <w:tcMar>
              <w:top w:w="15" w:type="dxa"/>
              <w:left w:w="108" w:type="dxa"/>
              <w:bottom w:w="0" w:type="dxa"/>
              <w:right w:w="108" w:type="dxa"/>
            </w:tcMar>
            <w:vAlign w:val="center"/>
          </w:tcPr>
          <w:p w14:paraId="00000022" w14:textId="4AF46827" w:rsidR="00C46491" w:rsidRDefault="00C46491" w:rsidP="00C46491">
            <w:pPr>
              <w:spacing w:line="288" w:lineRule="auto"/>
              <w:jc w:val="center"/>
              <w:rPr>
                <w:smallCaps/>
                <w:sz w:val="22"/>
                <w:szCs w:val="22"/>
              </w:rPr>
            </w:pPr>
            <w:r>
              <w:rPr>
                <w:smallCaps/>
                <w:sz w:val="22"/>
                <w:szCs w:val="22"/>
              </w:rPr>
              <w:t>75</w:t>
            </w:r>
          </w:p>
        </w:tc>
        <w:tc>
          <w:tcPr>
            <w:tcW w:w="2694" w:type="dxa"/>
            <w:tcBorders>
              <w:top w:val="single" w:sz="8" w:space="0" w:color="7FB8CB"/>
              <w:left w:val="single" w:sz="8" w:space="0" w:color="7FB8CB"/>
              <w:bottom w:val="single" w:sz="8" w:space="0" w:color="7FB8CB"/>
              <w:right w:val="single" w:sz="8" w:space="0" w:color="7FB8CB"/>
            </w:tcBorders>
            <w:vAlign w:val="center"/>
          </w:tcPr>
          <w:p w14:paraId="00000023" w14:textId="1D4C846D" w:rsidR="00C46491" w:rsidRDefault="00C46491" w:rsidP="00C46491">
            <w:pPr>
              <w:spacing w:line="288" w:lineRule="auto"/>
              <w:jc w:val="center"/>
              <w:rPr>
                <w:smallCaps/>
                <w:sz w:val="22"/>
                <w:szCs w:val="22"/>
              </w:rPr>
            </w:pPr>
            <w:r>
              <w:rPr>
                <w:smallCaps/>
                <w:sz w:val="22"/>
                <w:szCs w:val="22"/>
              </w:rPr>
              <w:t>75</w:t>
            </w:r>
          </w:p>
        </w:tc>
      </w:tr>
      <w:tr w:rsidR="00C46491" w14:paraId="0D498581" w14:textId="77777777" w:rsidTr="003517BE">
        <w:trPr>
          <w:trHeight w:val="137"/>
        </w:trPr>
        <w:tc>
          <w:tcPr>
            <w:tcW w:w="2410" w:type="dxa"/>
            <w:tcBorders>
              <w:top w:val="single" w:sz="8" w:space="0" w:color="7FB8CB"/>
              <w:left w:val="single" w:sz="8" w:space="0" w:color="7FB8CB"/>
              <w:bottom w:val="single" w:sz="8" w:space="0" w:color="7FB8CB"/>
              <w:right w:val="single" w:sz="8" w:space="0" w:color="7FB8CB"/>
            </w:tcBorders>
            <w:tcMar>
              <w:top w:w="72" w:type="dxa"/>
              <w:left w:w="72" w:type="dxa"/>
              <w:bottom w:w="72" w:type="dxa"/>
              <w:right w:w="72" w:type="dxa"/>
            </w:tcMar>
            <w:vAlign w:val="center"/>
          </w:tcPr>
          <w:p w14:paraId="00000033" w14:textId="0EFA7C0F" w:rsidR="00C46491" w:rsidRDefault="00C46491" w:rsidP="00C46491">
            <w:pPr>
              <w:spacing w:line="288" w:lineRule="auto"/>
              <w:rPr>
                <w:smallCaps/>
                <w:sz w:val="22"/>
                <w:szCs w:val="22"/>
              </w:rPr>
            </w:pPr>
            <w:r>
              <w:rPr>
                <w:b/>
                <w:smallCaps/>
                <w:sz w:val="22"/>
                <w:szCs w:val="22"/>
              </w:rPr>
              <w:t xml:space="preserve">TOTAL = </w:t>
            </w:r>
            <w:r w:rsidR="008C6D2B" w:rsidRPr="009A192E">
              <w:rPr>
                <w:b/>
                <w:smallCaps/>
                <w:sz w:val="22"/>
                <w:szCs w:val="22"/>
                <w:u w:val="single"/>
              </w:rPr>
              <w:t>45</w:t>
            </w:r>
            <w:r w:rsidRPr="009A192E">
              <w:rPr>
                <w:b/>
                <w:smallCaps/>
                <w:sz w:val="22"/>
                <w:szCs w:val="22"/>
                <w:u w:val="single"/>
              </w:rPr>
              <w:t>0</w:t>
            </w:r>
          </w:p>
        </w:tc>
        <w:tc>
          <w:tcPr>
            <w:tcW w:w="2693" w:type="dxa"/>
            <w:tcBorders>
              <w:top w:val="single" w:sz="8" w:space="0" w:color="7FB8CB"/>
              <w:left w:val="single" w:sz="8" w:space="0" w:color="7FB8CB"/>
              <w:bottom w:val="single" w:sz="8" w:space="0" w:color="7FB8CB"/>
              <w:right w:val="single" w:sz="8" w:space="0" w:color="7FB8CB"/>
            </w:tcBorders>
            <w:tcMar>
              <w:top w:w="72" w:type="dxa"/>
              <w:left w:w="72" w:type="dxa"/>
              <w:bottom w:w="72" w:type="dxa"/>
              <w:right w:w="72" w:type="dxa"/>
            </w:tcMar>
            <w:vAlign w:val="center"/>
          </w:tcPr>
          <w:p w14:paraId="00000034" w14:textId="1B80FE6D" w:rsidR="00C46491" w:rsidRDefault="00C46491" w:rsidP="00C46491">
            <w:pPr>
              <w:spacing w:line="288" w:lineRule="auto"/>
              <w:jc w:val="center"/>
              <w:rPr>
                <w:smallCaps/>
                <w:sz w:val="22"/>
                <w:szCs w:val="22"/>
              </w:rPr>
            </w:pPr>
            <w:r>
              <w:rPr>
                <w:b/>
                <w:smallCaps/>
                <w:sz w:val="22"/>
                <w:szCs w:val="22"/>
              </w:rPr>
              <w:t>225</w:t>
            </w:r>
          </w:p>
        </w:tc>
        <w:tc>
          <w:tcPr>
            <w:tcW w:w="2694" w:type="dxa"/>
            <w:tcBorders>
              <w:top w:val="single" w:sz="8" w:space="0" w:color="7FB8CB"/>
              <w:left w:val="single" w:sz="8" w:space="0" w:color="7FB8CB"/>
              <w:bottom w:val="single" w:sz="8" w:space="0" w:color="7FB8CB"/>
              <w:right w:val="single" w:sz="8" w:space="0" w:color="7FB8CB"/>
            </w:tcBorders>
          </w:tcPr>
          <w:p w14:paraId="00000035" w14:textId="6B3C3B9E" w:rsidR="00C46491" w:rsidRDefault="00C46491" w:rsidP="00C46491">
            <w:pPr>
              <w:spacing w:line="288" w:lineRule="auto"/>
              <w:jc w:val="center"/>
              <w:rPr>
                <w:b/>
                <w:smallCaps/>
                <w:sz w:val="22"/>
                <w:szCs w:val="22"/>
              </w:rPr>
            </w:pPr>
            <w:r>
              <w:rPr>
                <w:b/>
                <w:smallCaps/>
                <w:sz w:val="22"/>
                <w:szCs w:val="22"/>
              </w:rPr>
              <w:t>225</w:t>
            </w:r>
          </w:p>
        </w:tc>
      </w:tr>
      <w:tr w:rsidR="00C46491" w14:paraId="589358F7" w14:textId="77777777" w:rsidTr="003517BE">
        <w:trPr>
          <w:trHeight w:val="245"/>
        </w:trPr>
        <w:tc>
          <w:tcPr>
            <w:tcW w:w="5103" w:type="dxa"/>
            <w:gridSpan w:val="2"/>
            <w:tcBorders>
              <w:top w:val="single" w:sz="8" w:space="0" w:color="7FB8CB"/>
              <w:left w:val="nil"/>
              <w:bottom w:val="nil"/>
              <w:right w:val="nil"/>
            </w:tcBorders>
            <w:tcMar>
              <w:top w:w="72" w:type="dxa"/>
              <w:left w:w="72" w:type="dxa"/>
              <w:bottom w:w="72" w:type="dxa"/>
              <w:right w:w="72" w:type="dxa"/>
            </w:tcMar>
            <w:vAlign w:val="center"/>
          </w:tcPr>
          <w:p w14:paraId="00000036" w14:textId="77777777" w:rsidR="00C46491" w:rsidRDefault="00C46491" w:rsidP="00C46491">
            <w:pPr>
              <w:spacing w:line="288" w:lineRule="auto"/>
              <w:rPr>
                <w:smallCaps/>
                <w:sz w:val="22"/>
                <w:szCs w:val="22"/>
              </w:rPr>
            </w:pPr>
          </w:p>
        </w:tc>
        <w:tc>
          <w:tcPr>
            <w:tcW w:w="2694" w:type="dxa"/>
            <w:tcBorders>
              <w:top w:val="single" w:sz="8" w:space="0" w:color="7FB8CB"/>
              <w:left w:val="nil"/>
              <w:bottom w:val="nil"/>
              <w:right w:val="nil"/>
            </w:tcBorders>
          </w:tcPr>
          <w:p w14:paraId="00000038" w14:textId="77777777" w:rsidR="00C46491" w:rsidRDefault="00C46491" w:rsidP="00C46491">
            <w:pPr>
              <w:spacing w:line="288" w:lineRule="auto"/>
              <w:rPr>
                <w:smallCaps/>
                <w:sz w:val="22"/>
                <w:szCs w:val="22"/>
              </w:rPr>
            </w:pPr>
          </w:p>
        </w:tc>
      </w:tr>
    </w:tbl>
    <w:p w14:paraId="00000039" w14:textId="77777777" w:rsidR="007008B9" w:rsidRDefault="00406A8B">
      <w:pPr>
        <w:spacing w:line="288" w:lineRule="auto"/>
        <w:rPr>
          <w:smallCaps/>
          <w:sz w:val="18"/>
          <w:szCs w:val="18"/>
        </w:rPr>
      </w:pPr>
      <w:r>
        <w:rPr>
          <w:b/>
          <w:smallCaps/>
          <w:sz w:val="18"/>
          <w:szCs w:val="18"/>
        </w:rPr>
        <w:t xml:space="preserve">RECRUITING </w:t>
      </w:r>
      <w:proofErr w:type="gramStart"/>
      <w:r>
        <w:rPr>
          <w:b/>
          <w:smallCaps/>
          <w:sz w:val="18"/>
          <w:szCs w:val="18"/>
        </w:rPr>
        <w:t xml:space="preserve">CRITERIA </w:t>
      </w:r>
      <w:r>
        <w:rPr>
          <w:smallCaps/>
          <w:sz w:val="18"/>
          <w:szCs w:val="18"/>
        </w:rPr>
        <w:t>:</w:t>
      </w:r>
      <w:proofErr w:type="gramEnd"/>
      <w:r>
        <w:rPr>
          <w:smallCaps/>
          <w:sz w:val="18"/>
          <w:szCs w:val="18"/>
        </w:rPr>
        <w:t>-</w:t>
      </w:r>
    </w:p>
    <w:p w14:paraId="0000003A" w14:textId="77777777" w:rsidR="007008B9" w:rsidRDefault="00406A8B">
      <w:pPr>
        <w:numPr>
          <w:ilvl w:val="1"/>
          <w:numId w:val="24"/>
        </w:numPr>
        <w:spacing w:line="288" w:lineRule="auto"/>
        <w:rPr>
          <w:smallCaps/>
          <w:sz w:val="18"/>
          <w:szCs w:val="18"/>
        </w:rPr>
      </w:pPr>
      <w:r>
        <w:rPr>
          <w:smallCaps/>
          <w:sz w:val="18"/>
          <w:szCs w:val="18"/>
        </w:rPr>
        <w:t>OWN/EXPERIENCE W</w:t>
      </w:r>
      <w:proofErr w:type="gramStart"/>
      <w:r>
        <w:rPr>
          <w:smallCaps/>
          <w:sz w:val="18"/>
          <w:szCs w:val="18"/>
        </w:rPr>
        <w:t>/”LIVE</w:t>
      </w:r>
      <w:proofErr w:type="gramEnd"/>
      <w:r>
        <w:rPr>
          <w:smallCaps/>
          <w:sz w:val="18"/>
          <w:szCs w:val="18"/>
        </w:rPr>
        <w:t xml:space="preserve"> STREAMING” CAMERA</w:t>
      </w:r>
    </w:p>
    <w:p w14:paraId="0000003B" w14:textId="77777777" w:rsidR="007008B9" w:rsidRDefault="00406A8B">
      <w:pPr>
        <w:numPr>
          <w:ilvl w:val="1"/>
          <w:numId w:val="24"/>
        </w:numPr>
        <w:spacing w:line="288" w:lineRule="auto"/>
        <w:rPr>
          <w:smallCaps/>
          <w:sz w:val="18"/>
          <w:szCs w:val="18"/>
        </w:rPr>
      </w:pPr>
      <w:r>
        <w:rPr>
          <w:smallCaps/>
          <w:sz w:val="18"/>
          <w:szCs w:val="18"/>
        </w:rPr>
        <w:t xml:space="preserve">OPEN TO/INTEREST IN “LIVE STREAMING” CAMERA AND/OR “CAMERA FOR CREATING (PRE-RECORDED CONTENT)” </w:t>
      </w:r>
    </w:p>
    <w:p w14:paraId="0000003C" w14:textId="77777777" w:rsidR="007008B9" w:rsidRDefault="00406A8B">
      <w:pPr>
        <w:numPr>
          <w:ilvl w:val="1"/>
          <w:numId w:val="24"/>
        </w:numPr>
        <w:spacing w:line="288" w:lineRule="auto"/>
        <w:rPr>
          <w:smallCaps/>
          <w:sz w:val="18"/>
          <w:szCs w:val="18"/>
        </w:rPr>
      </w:pPr>
      <w:r>
        <w:rPr>
          <w:smallCaps/>
          <w:sz w:val="18"/>
          <w:szCs w:val="18"/>
        </w:rPr>
        <w:t>MIX OF “BROADCAST/CREATOR”/DESK LIVE STREAMING/PRE-RECORDED USE CASES</w:t>
      </w:r>
    </w:p>
    <w:p w14:paraId="0000003D" w14:textId="77777777" w:rsidR="007008B9" w:rsidRDefault="007008B9">
      <w:pPr>
        <w:spacing w:line="288" w:lineRule="auto"/>
        <w:rPr>
          <w:smallCaps/>
          <w:sz w:val="20"/>
          <w:szCs w:val="20"/>
        </w:rPr>
      </w:pPr>
    </w:p>
    <w:p w14:paraId="0000003E" w14:textId="77777777" w:rsidR="007008B9" w:rsidRDefault="007008B9">
      <w:pPr>
        <w:spacing w:after="160" w:line="288" w:lineRule="auto"/>
      </w:pPr>
    </w:p>
    <w:p w14:paraId="0000003F" w14:textId="179F059B" w:rsidR="007008B9" w:rsidRDefault="00406A8B">
      <w:pPr>
        <w:pStyle w:val="Heading1"/>
        <w:spacing w:line="288" w:lineRule="auto"/>
      </w:pPr>
      <w:bookmarkStart w:id="3" w:name="_heading=h.30j0zll" w:colFirst="0" w:colLast="0"/>
      <w:bookmarkEnd w:id="3"/>
      <w:r>
        <w:lastRenderedPageBreak/>
        <w:t>Screener (1-2 min)</w:t>
      </w:r>
    </w:p>
    <w:p w14:paraId="00000040" w14:textId="77777777" w:rsidR="007008B9" w:rsidRDefault="00000000">
      <w:pPr>
        <w:spacing w:after="160" w:line="288" w:lineRule="auto"/>
      </w:pPr>
      <w:r>
        <w:pict w14:anchorId="6198B0F8">
          <v:rect id="_x0000_i1027" style="width:0;height:1.5pt" o:hralign="center" o:hrstd="t" o:hr="t" fillcolor="#a0a0a0" stroked="f"/>
        </w:pict>
      </w:r>
    </w:p>
    <w:p w14:paraId="00000041" w14:textId="77777777" w:rsidR="007008B9" w:rsidRDefault="00406A8B">
      <w:pPr>
        <w:spacing w:after="0" w:line="288" w:lineRule="auto"/>
        <w:rPr>
          <w:b/>
          <w:u w:val="single"/>
        </w:rPr>
      </w:pPr>
      <w:commentRangeStart w:id="4"/>
      <w:r>
        <w:rPr>
          <w:b/>
          <w:u w:val="single"/>
        </w:rPr>
        <w:t>Introduction</w:t>
      </w:r>
    </w:p>
    <w:p w14:paraId="00000042" w14:textId="77777777" w:rsidR="007008B9" w:rsidRDefault="00406A8B">
      <w:pPr>
        <w:spacing w:after="0" w:line="288" w:lineRule="auto"/>
        <w:jc w:val="both"/>
      </w:pPr>
      <w:r>
        <w:t>Thank you for agreeing to participate in this online survey.</w:t>
      </w:r>
    </w:p>
    <w:p w14:paraId="00000043" w14:textId="77777777" w:rsidR="007008B9" w:rsidRDefault="007008B9">
      <w:pPr>
        <w:spacing w:after="0" w:line="288" w:lineRule="auto"/>
        <w:jc w:val="both"/>
      </w:pPr>
    </w:p>
    <w:p w14:paraId="00000044" w14:textId="21248709" w:rsidR="007008B9" w:rsidRDefault="00406A8B">
      <w:pPr>
        <w:spacing w:after="0" w:line="288" w:lineRule="auto"/>
        <w:jc w:val="both"/>
      </w:pPr>
      <w:r>
        <w:t xml:space="preserve">We will begin by asking a few questions.  After answering these questions, you will be informed of your eligibility to participate in </w:t>
      </w:r>
      <w:proofErr w:type="gramStart"/>
      <w:r>
        <w:t>a</w:t>
      </w:r>
      <w:proofErr w:type="gramEnd"/>
      <w:r>
        <w:t xml:space="preserve"> </w:t>
      </w:r>
      <w:r w:rsidR="0037612D">
        <w:t>8</w:t>
      </w:r>
      <w:r w:rsidR="00E43D06">
        <w:t>-10</w:t>
      </w:r>
      <w:r w:rsidR="008C6D2B">
        <w:t>-</w:t>
      </w:r>
      <w:r w:rsidR="00C46491">
        <w:t>minute</w:t>
      </w:r>
      <w:r>
        <w:t xml:space="preserve"> survey.</w:t>
      </w:r>
    </w:p>
    <w:p w14:paraId="00000045" w14:textId="77777777" w:rsidR="007008B9" w:rsidRDefault="007008B9">
      <w:pPr>
        <w:spacing w:after="0" w:line="288" w:lineRule="auto"/>
      </w:pPr>
    </w:p>
    <w:p w14:paraId="00000046" w14:textId="77777777" w:rsidR="007008B9" w:rsidRDefault="00406A8B">
      <w:pPr>
        <w:spacing w:after="0" w:line="288" w:lineRule="auto"/>
      </w:pPr>
      <w:r>
        <w:t xml:space="preserve">Please click </w:t>
      </w:r>
      <w:r>
        <w:rPr>
          <w:b/>
        </w:rPr>
        <w:t>'Next' (&gt;&gt;)</w:t>
      </w:r>
      <w:r>
        <w:t xml:space="preserve"> to continue...</w:t>
      </w:r>
      <w:commentRangeEnd w:id="4"/>
      <w:r w:rsidR="00185C38">
        <w:rPr>
          <w:rStyle w:val="CommentReference"/>
          <w:rFonts w:eastAsiaTheme="minorHAnsi"/>
        </w:rPr>
        <w:commentReference w:id="4"/>
      </w:r>
    </w:p>
    <w:p w14:paraId="00000047" w14:textId="77777777" w:rsidR="007008B9" w:rsidRDefault="00000000">
      <w:pPr>
        <w:spacing w:line="288" w:lineRule="auto"/>
        <w:rPr>
          <w:color w:val="00B0F0"/>
        </w:rPr>
      </w:pPr>
      <w:r>
        <w:pict w14:anchorId="47DD35C8">
          <v:rect id="_x0000_i1028" style="width:0;height:1.5pt" o:hralign="center" o:hrstd="t" o:hr="t" fillcolor="#a0a0a0" stroked="f"/>
        </w:pict>
      </w:r>
    </w:p>
    <w:p w14:paraId="00000048" w14:textId="77777777" w:rsidR="007008B9" w:rsidRDefault="00406A8B">
      <w:pPr>
        <w:pBdr>
          <w:top w:val="nil"/>
          <w:left w:val="nil"/>
          <w:bottom w:val="nil"/>
          <w:right w:val="nil"/>
          <w:between w:val="nil"/>
        </w:pBdr>
        <w:spacing w:after="0" w:line="240" w:lineRule="auto"/>
        <w:rPr>
          <w:rFonts w:ascii="Gill Sans" w:eastAsia="Gill Sans" w:hAnsi="Gill Sans"/>
        </w:rPr>
      </w:pPr>
      <w:commentRangeStart w:id="5"/>
      <w:r>
        <w:rPr>
          <w:rFonts w:ascii="Gill Sans" w:eastAsia="Gill Sans" w:hAnsi="Gill Sans"/>
          <w:color w:val="0070C0"/>
        </w:rPr>
        <w:t xml:space="preserve">SQ01. </w:t>
      </w:r>
      <w:r>
        <w:rPr>
          <w:rFonts w:ascii="Gill Sans" w:eastAsia="Gill Sans" w:hAnsi="Gill Sans"/>
          <w:color w:val="000000"/>
        </w:rPr>
        <w:t>Please let us know if you or any of your immediate family members are employees or have been employed in the past 12 months at any of the following?</w:t>
      </w:r>
      <w:commentRangeEnd w:id="5"/>
      <w:r w:rsidR="00185C38">
        <w:rPr>
          <w:rStyle w:val="CommentReference"/>
          <w:rFonts w:eastAsiaTheme="minorHAnsi"/>
        </w:rPr>
        <w:commentReference w:id="5"/>
      </w:r>
    </w:p>
    <w:p w14:paraId="00000049" w14:textId="77777777" w:rsidR="007008B9" w:rsidRDefault="00406A8B">
      <w:pPr>
        <w:spacing w:line="288" w:lineRule="auto"/>
        <w:rPr>
          <w:i/>
          <w:color w:val="767171"/>
        </w:rPr>
      </w:pPr>
      <w:r>
        <w:rPr>
          <w:i/>
          <w:color w:val="767171"/>
        </w:rPr>
        <w:t>(Please select all that apply)</w:t>
      </w:r>
    </w:p>
    <w:p w14:paraId="0000004A" w14:textId="77777777" w:rsidR="007008B9" w:rsidRDefault="00406A8B">
      <w:pPr>
        <w:numPr>
          <w:ilvl w:val="0"/>
          <w:numId w:val="11"/>
        </w:numPr>
        <w:tabs>
          <w:tab w:val="right" w:pos="7920"/>
        </w:tabs>
        <w:spacing w:after="0" w:line="288" w:lineRule="auto"/>
        <w:rPr>
          <w:color w:val="000000"/>
        </w:rPr>
      </w:pPr>
      <w:r>
        <w:rPr>
          <w:color w:val="000000"/>
        </w:rPr>
        <w:t>Accounting</w:t>
      </w:r>
    </w:p>
    <w:p w14:paraId="0000004B" w14:textId="77777777" w:rsidR="007008B9" w:rsidRDefault="00406A8B">
      <w:pPr>
        <w:numPr>
          <w:ilvl w:val="0"/>
          <w:numId w:val="11"/>
        </w:numPr>
        <w:tabs>
          <w:tab w:val="right" w:pos="7920"/>
        </w:tabs>
        <w:spacing w:after="0" w:line="288" w:lineRule="auto"/>
        <w:rPr>
          <w:color w:val="000000"/>
        </w:rPr>
      </w:pPr>
      <w:r>
        <w:rPr>
          <w:color w:val="000000"/>
        </w:rPr>
        <w:t>Education</w:t>
      </w:r>
    </w:p>
    <w:p w14:paraId="0000004C" w14:textId="77777777" w:rsidR="007008B9" w:rsidRDefault="00406A8B">
      <w:pPr>
        <w:numPr>
          <w:ilvl w:val="0"/>
          <w:numId w:val="11"/>
        </w:numPr>
        <w:tabs>
          <w:tab w:val="right" w:pos="7920"/>
        </w:tabs>
        <w:spacing w:after="0" w:line="288" w:lineRule="auto"/>
      </w:pPr>
      <w:r>
        <w:rPr>
          <w:color w:val="000000"/>
        </w:rPr>
        <w:t xml:space="preserve">Marketing research </w:t>
      </w:r>
      <w:r>
        <w:rPr>
          <w:color w:val="0070C0"/>
        </w:rPr>
        <w:t>[Thank &amp; Terminate]</w:t>
      </w:r>
    </w:p>
    <w:p w14:paraId="0000004D" w14:textId="77777777" w:rsidR="007008B9" w:rsidRDefault="00406A8B">
      <w:pPr>
        <w:numPr>
          <w:ilvl w:val="0"/>
          <w:numId w:val="11"/>
        </w:numPr>
        <w:tabs>
          <w:tab w:val="right" w:pos="7920"/>
        </w:tabs>
        <w:spacing w:after="0" w:line="288" w:lineRule="auto"/>
      </w:pPr>
      <w:r>
        <w:rPr>
          <w:color w:val="000000"/>
        </w:rPr>
        <w:t xml:space="preserve">Advertising or public relations </w:t>
      </w:r>
      <w:r>
        <w:rPr>
          <w:color w:val="0070C0"/>
        </w:rPr>
        <w:t>[Thank &amp; Terminate]</w:t>
      </w:r>
    </w:p>
    <w:p w14:paraId="0000004E" w14:textId="77777777" w:rsidR="007008B9" w:rsidRDefault="00406A8B">
      <w:pPr>
        <w:numPr>
          <w:ilvl w:val="0"/>
          <w:numId w:val="11"/>
        </w:numPr>
        <w:tabs>
          <w:tab w:val="right" w:pos="7920"/>
        </w:tabs>
        <w:spacing w:after="0" w:line="288" w:lineRule="auto"/>
      </w:pPr>
      <w:r>
        <w:rPr>
          <w:color w:val="000000"/>
        </w:rPr>
        <w:t xml:space="preserve">Video content service website </w:t>
      </w:r>
      <w:r>
        <w:rPr>
          <w:color w:val="0070C0"/>
        </w:rPr>
        <w:t>[Thank &amp; Terminate]</w:t>
      </w:r>
    </w:p>
    <w:p w14:paraId="0000004F" w14:textId="77777777" w:rsidR="007008B9" w:rsidRDefault="00406A8B">
      <w:pPr>
        <w:numPr>
          <w:ilvl w:val="0"/>
          <w:numId w:val="11"/>
        </w:numPr>
        <w:tabs>
          <w:tab w:val="right" w:pos="7920"/>
        </w:tabs>
        <w:spacing w:after="0" w:line="288" w:lineRule="auto"/>
        <w:rPr>
          <w:color w:val="000000"/>
        </w:rPr>
      </w:pPr>
      <w:r>
        <w:rPr>
          <w:color w:val="000000"/>
        </w:rPr>
        <w:t>Restaurant</w:t>
      </w:r>
    </w:p>
    <w:p w14:paraId="00000050" w14:textId="77777777" w:rsidR="007008B9" w:rsidRDefault="00406A8B">
      <w:pPr>
        <w:numPr>
          <w:ilvl w:val="0"/>
          <w:numId w:val="11"/>
        </w:numPr>
        <w:tabs>
          <w:tab w:val="right" w:pos="7920"/>
        </w:tabs>
        <w:spacing w:after="0" w:line="288" w:lineRule="auto"/>
        <w:rPr>
          <w:color w:val="000000"/>
        </w:rPr>
      </w:pPr>
      <w:r>
        <w:rPr>
          <w:color w:val="000000"/>
        </w:rPr>
        <w:t>Insurance company or brokerage</w:t>
      </w:r>
    </w:p>
    <w:p w14:paraId="00000051" w14:textId="77777777" w:rsidR="007008B9" w:rsidRDefault="00406A8B">
      <w:pPr>
        <w:numPr>
          <w:ilvl w:val="0"/>
          <w:numId w:val="11"/>
        </w:numPr>
        <w:tabs>
          <w:tab w:val="right" w:pos="7920"/>
        </w:tabs>
        <w:spacing w:after="0" w:line="288" w:lineRule="auto"/>
        <w:rPr>
          <w:color w:val="000000"/>
        </w:rPr>
      </w:pPr>
      <w:r>
        <w:rPr>
          <w:color w:val="000000"/>
        </w:rPr>
        <w:t>Financial services provider</w:t>
      </w:r>
    </w:p>
    <w:p w14:paraId="00000052" w14:textId="77777777" w:rsidR="007008B9" w:rsidRDefault="00406A8B">
      <w:pPr>
        <w:numPr>
          <w:ilvl w:val="0"/>
          <w:numId w:val="11"/>
        </w:numPr>
        <w:tabs>
          <w:tab w:val="right" w:pos="7920"/>
        </w:tabs>
        <w:spacing w:after="0" w:line="288" w:lineRule="auto"/>
        <w:rPr>
          <w:color w:val="000000"/>
        </w:rPr>
      </w:pPr>
      <w:r>
        <w:rPr>
          <w:color w:val="000000"/>
        </w:rPr>
        <w:t>Automotive manufacturer or retailer</w:t>
      </w:r>
    </w:p>
    <w:p w14:paraId="00000053" w14:textId="77777777" w:rsidR="007008B9" w:rsidRDefault="00406A8B">
      <w:pPr>
        <w:numPr>
          <w:ilvl w:val="0"/>
          <w:numId w:val="11"/>
        </w:numPr>
        <w:tabs>
          <w:tab w:val="right" w:pos="7920"/>
        </w:tabs>
        <w:spacing w:after="0" w:line="288" w:lineRule="auto"/>
        <w:rPr>
          <w:color w:val="000000"/>
        </w:rPr>
      </w:pPr>
      <w:r>
        <w:rPr>
          <w:color w:val="000000"/>
        </w:rPr>
        <w:t>Non-Profit organization</w:t>
      </w:r>
    </w:p>
    <w:p w14:paraId="00000054" w14:textId="77777777" w:rsidR="007008B9" w:rsidRDefault="00406A8B">
      <w:pPr>
        <w:numPr>
          <w:ilvl w:val="0"/>
          <w:numId w:val="11"/>
        </w:numPr>
        <w:tabs>
          <w:tab w:val="right" w:pos="7920"/>
        </w:tabs>
        <w:spacing w:after="0" w:line="288" w:lineRule="auto"/>
        <w:rPr>
          <w:color w:val="000000"/>
        </w:rPr>
      </w:pPr>
      <w:r>
        <w:rPr>
          <w:color w:val="000000"/>
        </w:rPr>
        <w:t>Hospital or physician's office</w:t>
      </w:r>
    </w:p>
    <w:p w14:paraId="00000055" w14:textId="77777777" w:rsidR="007008B9" w:rsidRDefault="00406A8B">
      <w:pPr>
        <w:numPr>
          <w:ilvl w:val="0"/>
          <w:numId w:val="11"/>
        </w:numPr>
        <w:tabs>
          <w:tab w:val="right" w:pos="7920"/>
        </w:tabs>
        <w:spacing w:after="0" w:line="288" w:lineRule="auto"/>
      </w:pPr>
      <w:r>
        <w:rPr>
          <w:color w:val="000000"/>
        </w:rPr>
        <w:t xml:space="preserve">Technology Company </w:t>
      </w:r>
      <w:r>
        <w:rPr>
          <w:color w:val="0070C0"/>
        </w:rPr>
        <w:t>[Thank &amp; Terminate]</w:t>
      </w:r>
    </w:p>
    <w:p w14:paraId="00000056" w14:textId="77777777" w:rsidR="007008B9" w:rsidRDefault="00406A8B">
      <w:pPr>
        <w:numPr>
          <w:ilvl w:val="0"/>
          <w:numId w:val="11"/>
        </w:numPr>
        <w:tabs>
          <w:tab w:val="right" w:pos="7920"/>
        </w:tabs>
        <w:spacing w:after="0" w:line="288" w:lineRule="auto"/>
      </w:pPr>
      <w:r>
        <w:rPr>
          <w:color w:val="000000"/>
        </w:rPr>
        <w:t xml:space="preserve">None of the above </w:t>
      </w:r>
      <w:r>
        <w:rPr>
          <w:color w:val="0070C0"/>
        </w:rPr>
        <w:t>[Anchor to bottom, Exclusive]</w:t>
      </w:r>
    </w:p>
    <w:p w14:paraId="00000057" w14:textId="77777777" w:rsidR="007008B9" w:rsidRDefault="00000000">
      <w:pPr>
        <w:spacing w:after="160" w:line="288" w:lineRule="auto"/>
        <w:rPr>
          <w:smallCaps/>
          <w:sz w:val="32"/>
          <w:szCs w:val="32"/>
        </w:rPr>
      </w:pPr>
      <w:r>
        <w:pict w14:anchorId="23BED117">
          <v:rect id="_x0000_i1029" style="width:0;height:1.5pt" o:hralign="center" o:hrstd="t" o:hr="t" fillcolor="#a0a0a0" stroked="f"/>
        </w:pict>
      </w:r>
    </w:p>
    <w:p w14:paraId="00000058" w14:textId="77777777" w:rsidR="007008B9" w:rsidRDefault="00406A8B">
      <w:pPr>
        <w:pBdr>
          <w:top w:val="nil"/>
          <w:left w:val="nil"/>
          <w:bottom w:val="nil"/>
          <w:right w:val="nil"/>
          <w:between w:val="nil"/>
        </w:pBdr>
        <w:spacing w:after="0" w:line="288" w:lineRule="auto"/>
        <w:rPr>
          <w:rFonts w:ascii="Gill Sans" w:eastAsia="Gill Sans" w:hAnsi="Gill Sans"/>
        </w:rPr>
      </w:pPr>
      <w:bookmarkStart w:id="6" w:name="_heading=h.1fob9te" w:colFirst="0" w:colLast="0"/>
      <w:bookmarkEnd w:id="6"/>
      <w:commentRangeStart w:id="7"/>
      <w:r>
        <w:rPr>
          <w:rFonts w:ascii="Gill Sans" w:eastAsia="Gill Sans" w:hAnsi="Gill Sans"/>
          <w:color w:val="0070C0"/>
        </w:rPr>
        <w:t xml:space="preserve">SQ02. </w:t>
      </w:r>
      <w:r>
        <w:rPr>
          <w:rFonts w:ascii="Gill Sans" w:eastAsia="Gill Sans" w:hAnsi="Gill Sans"/>
          <w:color w:val="000000"/>
        </w:rPr>
        <w:t>What is your gender?</w:t>
      </w:r>
      <w:commentRangeEnd w:id="7"/>
      <w:r w:rsidR="00185C38">
        <w:rPr>
          <w:rStyle w:val="CommentReference"/>
          <w:rFonts w:eastAsiaTheme="minorHAnsi"/>
        </w:rPr>
        <w:commentReference w:id="7"/>
      </w:r>
    </w:p>
    <w:p w14:paraId="00000059" w14:textId="77777777" w:rsidR="007008B9" w:rsidRDefault="00406A8B">
      <w:pPr>
        <w:spacing w:line="288" w:lineRule="auto"/>
        <w:rPr>
          <w:i/>
          <w:color w:val="767171"/>
        </w:rPr>
      </w:pPr>
      <w:r>
        <w:rPr>
          <w:i/>
          <w:color w:val="767171"/>
        </w:rPr>
        <w:t>(Please select one)</w:t>
      </w:r>
    </w:p>
    <w:p w14:paraId="0000005A" w14:textId="77777777" w:rsidR="007008B9" w:rsidRDefault="00406A8B">
      <w:pPr>
        <w:numPr>
          <w:ilvl w:val="0"/>
          <w:numId w:val="25"/>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Male</w:t>
      </w:r>
    </w:p>
    <w:p w14:paraId="0000005B" w14:textId="77777777" w:rsidR="007008B9" w:rsidRDefault="00406A8B">
      <w:pPr>
        <w:numPr>
          <w:ilvl w:val="0"/>
          <w:numId w:val="25"/>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Female</w:t>
      </w:r>
    </w:p>
    <w:p w14:paraId="0000005C" w14:textId="77777777" w:rsidR="007008B9" w:rsidRDefault="00406A8B">
      <w:pPr>
        <w:numPr>
          <w:ilvl w:val="0"/>
          <w:numId w:val="25"/>
        </w:numPr>
        <w:pBdr>
          <w:top w:val="nil"/>
          <w:left w:val="nil"/>
          <w:bottom w:val="nil"/>
          <w:right w:val="nil"/>
          <w:between w:val="nil"/>
        </w:pBdr>
        <w:spacing w:after="0" w:line="288" w:lineRule="auto"/>
        <w:rPr>
          <w:color w:val="000000"/>
        </w:rPr>
      </w:pPr>
      <w:r>
        <w:rPr>
          <w:color w:val="000000"/>
        </w:rPr>
        <w:t>Non-Binary</w:t>
      </w:r>
    </w:p>
    <w:p w14:paraId="0000005D" w14:textId="77777777" w:rsidR="007008B9" w:rsidRDefault="00406A8B">
      <w:pPr>
        <w:numPr>
          <w:ilvl w:val="0"/>
          <w:numId w:val="25"/>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Other, please specify</w:t>
      </w:r>
    </w:p>
    <w:p w14:paraId="0000005E" w14:textId="77777777" w:rsidR="007008B9" w:rsidRDefault="00406A8B">
      <w:pPr>
        <w:numPr>
          <w:ilvl w:val="0"/>
          <w:numId w:val="1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Prefer not to answer</w:t>
      </w:r>
    </w:p>
    <w:p w14:paraId="0000005F" w14:textId="77777777" w:rsidR="007008B9" w:rsidRDefault="00000000">
      <w:pPr>
        <w:spacing w:after="0" w:line="288" w:lineRule="auto"/>
        <w:rPr>
          <w:color w:val="0070C0"/>
        </w:rPr>
      </w:pPr>
      <w:r>
        <w:pict w14:anchorId="0B2A60F0">
          <v:rect id="_x0000_i1030" style="width:0;height:1.5pt" o:hralign="center" o:hrstd="t" o:hr="t" fillcolor="#a0a0a0" stroked="f"/>
        </w:pict>
      </w:r>
    </w:p>
    <w:p w14:paraId="00000060" w14:textId="77777777" w:rsidR="007008B9" w:rsidRDefault="00406A8B">
      <w:pPr>
        <w:pBdr>
          <w:top w:val="nil"/>
          <w:left w:val="nil"/>
          <w:bottom w:val="nil"/>
          <w:right w:val="nil"/>
          <w:between w:val="nil"/>
        </w:pBdr>
        <w:spacing w:after="0" w:line="288" w:lineRule="auto"/>
        <w:rPr>
          <w:rFonts w:ascii="Gill Sans" w:eastAsia="Gill Sans" w:hAnsi="Gill Sans"/>
          <w:color w:val="0070C0"/>
          <w:sz w:val="22"/>
          <w:szCs w:val="22"/>
        </w:rPr>
      </w:pPr>
      <w:commentRangeStart w:id="8"/>
      <w:r w:rsidRPr="00E07828">
        <w:rPr>
          <w:rFonts w:ascii="Gill Sans" w:eastAsia="Gill Sans" w:hAnsi="Gill Sans"/>
          <w:color w:val="0070C0"/>
        </w:rPr>
        <w:t>SQ03.</w:t>
      </w:r>
      <w:r>
        <w:rPr>
          <w:rFonts w:ascii="Gill Sans" w:eastAsia="Gill Sans" w:hAnsi="Gill Sans"/>
        </w:rPr>
        <w:t xml:space="preserve"> </w:t>
      </w:r>
      <w:r>
        <w:rPr>
          <w:rFonts w:ascii="Gill Sans" w:eastAsia="Gill Sans" w:hAnsi="Gill Sans"/>
          <w:color w:val="000000"/>
        </w:rPr>
        <w:t xml:space="preserve">What is </w:t>
      </w:r>
      <w:sdt>
        <w:sdtPr>
          <w:tag w:val="goog_rdk_1"/>
          <w:id w:val="-928881454"/>
        </w:sdtPr>
        <w:sdtContent/>
      </w:sdt>
      <w:r>
        <w:rPr>
          <w:rFonts w:ascii="Gill Sans" w:eastAsia="Gill Sans" w:hAnsi="Gill Sans"/>
          <w:color w:val="000000"/>
        </w:rPr>
        <w:t>your age?</w:t>
      </w:r>
      <w:r>
        <w:rPr>
          <w:rFonts w:ascii="Gill Sans" w:eastAsia="Gill Sans" w:hAnsi="Gill Sans"/>
          <w:color w:val="000000"/>
          <w:sz w:val="22"/>
          <w:szCs w:val="22"/>
        </w:rPr>
        <w:t xml:space="preserve"> </w:t>
      </w:r>
      <w:commentRangeEnd w:id="8"/>
      <w:r w:rsidR="00185C38">
        <w:rPr>
          <w:rStyle w:val="CommentReference"/>
          <w:rFonts w:eastAsiaTheme="minorHAnsi"/>
        </w:rPr>
        <w:commentReference w:id="8"/>
      </w:r>
    </w:p>
    <w:p w14:paraId="00000061" w14:textId="77777777" w:rsidR="007008B9" w:rsidRDefault="00406A8B">
      <w:pPr>
        <w:spacing w:line="288" w:lineRule="auto"/>
        <w:rPr>
          <w:i/>
          <w:color w:val="767171"/>
        </w:rPr>
      </w:pPr>
      <w:r>
        <w:rPr>
          <w:i/>
          <w:color w:val="767171"/>
        </w:rPr>
        <w:t>(Please select one)</w:t>
      </w:r>
    </w:p>
    <w:p w14:paraId="00000062" w14:textId="7434AC33" w:rsidR="007008B9" w:rsidRDefault="00406A8B">
      <w:pPr>
        <w:numPr>
          <w:ilvl w:val="0"/>
          <w:numId w:val="4"/>
        </w:numPr>
        <w:pBdr>
          <w:top w:val="nil"/>
          <w:left w:val="nil"/>
          <w:bottom w:val="nil"/>
          <w:right w:val="nil"/>
          <w:between w:val="nil"/>
        </w:pBdr>
        <w:spacing w:line="240" w:lineRule="auto"/>
        <w:rPr>
          <w:rFonts w:ascii="Gill Sans" w:eastAsia="Gill Sans" w:hAnsi="Gill Sans"/>
          <w:color w:val="000000"/>
        </w:rPr>
      </w:pPr>
      <w:r>
        <w:rPr>
          <w:rFonts w:ascii="Gill Sans" w:eastAsia="Gill Sans" w:hAnsi="Gill Sans"/>
          <w:color w:val="000000"/>
        </w:rPr>
        <w:t>1</w:t>
      </w:r>
      <w:r w:rsidR="0052184A">
        <w:rPr>
          <w:color w:val="000000"/>
        </w:rPr>
        <w:t>7</w:t>
      </w:r>
      <w:r>
        <w:rPr>
          <w:rFonts w:ascii="Gill Sans" w:eastAsia="Gill Sans" w:hAnsi="Gill Sans"/>
          <w:color w:val="000000"/>
        </w:rPr>
        <w:t xml:space="preserve"> years or younger </w:t>
      </w:r>
      <w:r>
        <w:rPr>
          <w:rFonts w:ascii="Gill Sans" w:eastAsia="Gill Sans" w:hAnsi="Gill Sans"/>
          <w:color w:val="0070C0"/>
        </w:rPr>
        <w:t>[Thank &amp; Terminate]</w:t>
      </w:r>
    </w:p>
    <w:p w14:paraId="00000064" w14:textId="77777777" w:rsidR="007008B9" w:rsidRDefault="00406A8B">
      <w:pPr>
        <w:numPr>
          <w:ilvl w:val="0"/>
          <w:numId w:val="4"/>
        </w:numPr>
        <w:pBdr>
          <w:top w:val="nil"/>
          <w:left w:val="nil"/>
          <w:bottom w:val="nil"/>
          <w:right w:val="nil"/>
          <w:between w:val="nil"/>
        </w:pBdr>
        <w:spacing w:line="240" w:lineRule="auto"/>
        <w:rPr>
          <w:rFonts w:ascii="Gill Sans" w:eastAsia="Gill Sans" w:hAnsi="Gill Sans"/>
          <w:color w:val="000000"/>
        </w:rPr>
      </w:pPr>
      <w:r>
        <w:rPr>
          <w:rFonts w:ascii="Gill Sans" w:eastAsia="Gill Sans" w:hAnsi="Gill Sans"/>
          <w:color w:val="000000"/>
        </w:rPr>
        <w:lastRenderedPageBreak/>
        <w:t>18-25 years old</w:t>
      </w:r>
    </w:p>
    <w:p w14:paraId="00000065" w14:textId="77777777" w:rsidR="007008B9" w:rsidRDefault="00406A8B">
      <w:pPr>
        <w:numPr>
          <w:ilvl w:val="0"/>
          <w:numId w:val="4"/>
        </w:numPr>
        <w:pBdr>
          <w:top w:val="nil"/>
          <w:left w:val="nil"/>
          <w:bottom w:val="nil"/>
          <w:right w:val="nil"/>
          <w:between w:val="nil"/>
        </w:pBdr>
        <w:spacing w:line="240" w:lineRule="auto"/>
        <w:rPr>
          <w:rFonts w:ascii="Gill Sans" w:eastAsia="Gill Sans" w:hAnsi="Gill Sans"/>
          <w:color w:val="000000"/>
        </w:rPr>
      </w:pPr>
      <w:r>
        <w:rPr>
          <w:rFonts w:ascii="Gill Sans" w:eastAsia="Gill Sans" w:hAnsi="Gill Sans"/>
          <w:color w:val="000000"/>
        </w:rPr>
        <w:t>26-35 years old</w:t>
      </w:r>
    </w:p>
    <w:p w14:paraId="00000066" w14:textId="77777777" w:rsidR="007008B9" w:rsidRDefault="00406A8B">
      <w:pPr>
        <w:numPr>
          <w:ilvl w:val="0"/>
          <w:numId w:val="4"/>
        </w:numPr>
        <w:pBdr>
          <w:top w:val="nil"/>
          <w:left w:val="nil"/>
          <w:bottom w:val="nil"/>
          <w:right w:val="nil"/>
          <w:between w:val="nil"/>
        </w:pBdr>
        <w:spacing w:line="240" w:lineRule="auto"/>
        <w:rPr>
          <w:rFonts w:ascii="Gill Sans" w:eastAsia="Gill Sans" w:hAnsi="Gill Sans"/>
          <w:color w:val="000000"/>
        </w:rPr>
      </w:pPr>
      <w:r>
        <w:rPr>
          <w:rFonts w:ascii="Gill Sans" w:eastAsia="Gill Sans" w:hAnsi="Gill Sans"/>
          <w:color w:val="000000"/>
        </w:rPr>
        <w:t>36-45 years old</w:t>
      </w:r>
    </w:p>
    <w:p w14:paraId="00000067" w14:textId="0BC9D0D5" w:rsidR="007008B9" w:rsidRDefault="00406A8B">
      <w:pPr>
        <w:numPr>
          <w:ilvl w:val="0"/>
          <w:numId w:val="4"/>
        </w:numPr>
        <w:pBdr>
          <w:top w:val="nil"/>
          <w:left w:val="nil"/>
          <w:bottom w:val="nil"/>
          <w:right w:val="nil"/>
          <w:between w:val="nil"/>
        </w:pBdr>
        <w:spacing w:line="240" w:lineRule="auto"/>
        <w:rPr>
          <w:rFonts w:ascii="Gill Sans" w:eastAsia="Gill Sans" w:hAnsi="Gill Sans"/>
          <w:color w:val="000000"/>
        </w:rPr>
      </w:pPr>
      <w:r>
        <w:rPr>
          <w:rFonts w:ascii="Gill Sans" w:eastAsia="Gill Sans" w:hAnsi="Gill Sans"/>
          <w:color w:val="000000"/>
        </w:rPr>
        <w:t>46-55 years old</w:t>
      </w:r>
    </w:p>
    <w:p w14:paraId="585D3FDD" w14:textId="690736B9" w:rsidR="004F07EF" w:rsidRPr="004F07EF" w:rsidRDefault="004F07EF" w:rsidP="004F07EF">
      <w:pPr>
        <w:numPr>
          <w:ilvl w:val="0"/>
          <w:numId w:val="4"/>
        </w:numPr>
        <w:pBdr>
          <w:top w:val="nil"/>
          <w:left w:val="nil"/>
          <w:bottom w:val="nil"/>
          <w:right w:val="nil"/>
          <w:between w:val="nil"/>
        </w:pBdr>
        <w:spacing w:line="240" w:lineRule="auto"/>
        <w:rPr>
          <w:rFonts w:ascii="Gill Sans" w:eastAsia="Gill Sans" w:hAnsi="Gill Sans"/>
          <w:color w:val="000000"/>
        </w:rPr>
      </w:pPr>
      <w:r>
        <w:rPr>
          <w:rFonts w:ascii="Gill Sans" w:eastAsia="Gill Sans" w:hAnsi="Gill Sans"/>
          <w:color w:val="000000"/>
        </w:rPr>
        <w:t>56-</w:t>
      </w:r>
      <w:r w:rsidR="00543E80">
        <w:rPr>
          <w:rFonts w:ascii="Gill Sans" w:eastAsia="Gill Sans" w:hAnsi="Gill Sans"/>
          <w:color w:val="000000"/>
        </w:rPr>
        <w:t>70</w:t>
      </w:r>
      <w:r>
        <w:rPr>
          <w:rFonts w:ascii="Gill Sans" w:eastAsia="Gill Sans" w:hAnsi="Gill Sans"/>
          <w:color w:val="000000"/>
        </w:rPr>
        <w:t xml:space="preserve"> years old</w:t>
      </w:r>
      <w:r w:rsidR="00CB654B">
        <w:rPr>
          <w:rFonts w:ascii="Gill Sans" w:eastAsia="Gill Sans" w:hAnsi="Gill Sans"/>
          <w:color w:val="000000"/>
        </w:rPr>
        <w:t xml:space="preserve"> </w:t>
      </w:r>
      <w:r w:rsidR="00CB654B">
        <w:rPr>
          <w:rFonts w:ascii="Gill Sans" w:eastAsia="Gill Sans" w:hAnsi="Gill Sans"/>
          <w:color w:val="0070C0"/>
        </w:rPr>
        <w:t>[Quota – 1</w:t>
      </w:r>
      <w:r w:rsidR="00C46491">
        <w:rPr>
          <w:rFonts w:ascii="Gill Sans" w:eastAsia="Gill Sans" w:hAnsi="Gill Sans"/>
          <w:color w:val="0070C0"/>
        </w:rPr>
        <w:t>5</w:t>
      </w:r>
      <w:r w:rsidR="00CB654B">
        <w:rPr>
          <w:rFonts w:ascii="Gill Sans" w:eastAsia="Gill Sans" w:hAnsi="Gill Sans"/>
          <w:color w:val="0070C0"/>
        </w:rPr>
        <w:t>% of the sample]</w:t>
      </w:r>
    </w:p>
    <w:p w14:paraId="00000068" w14:textId="6889EE18" w:rsidR="007008B9" w:rsidRDefault="00543E80">
      <w:pPr>
        <w:numPr>
          <w:ilvl w:val="0"/>
          <w:numId w:val="4"/>
        </w:numPr>
        <w:pBdr>
          <w:top w:val="nil"/>
          <w:left w:val="nil"/>
          <w:bottom w:val="nil"/>
          <w:right w:val="nil"/>
          <w:between w:val="nil"/>
        </w:pBdr>
        <w:spacing w:line="240" w:lineRule="auto"/>
        <w:rPr>
          <w:rFonts w:ascii="Gill Sans" w:eastAsia="Gill Sans" w:hAnsi="Gill Sans"/>
          <w:color w:val="0070C0"/>
        </w:rPr>
      </w:pPr>
      <w:r>
        <w:rPr>
          <w:rFonts w:ascii="Gill Sans" w:eastAsia="Gill Sans" w:hAnsi="Gill Sans"/>
          <w:color w:val="000000"/>
        </w:rPr>
        <w:t>71</w:t>
      </w:r>
      <w:r w:rsidR="00406A8B">
        <w:rPr>
          <w:rFonts w:ascii="Gill Sans" w:eastAsia="Gill Sans" w:hAnsi="Gill Sans"/>
          <w:color w:val="000000"/>
        </w:rPr>
        <w:t xml:space="preserve"> years or older </w:t>
      </w:r>
      <w:r w:rsidR="00406A8B">
        <w:rPr>
          <w:rFonts w:ascii="Gill Sans" w:eastAsia="Gill Sans" w:hAnsi="Gill Sans"/>
          <w:color w:val="0070C0"/>
        </w:rPr>
        <w:t>[Thank &amp; Terminate]</w:t>
      </w:r>
    </w:p>
    <w:p w14:paraId="00000069" w14:textId="77777777" w:rsidR="007008B9" w:rsidRDefault="00000000">
      <w:pPr>
        <w:spacing w:line="288" w:lineRule="auto"/>
        <w:rPr>
          <w:color w:val="000000"/>
        </w:rPr>
      </w:pPr>
      <w:r>
        <w:pict w14:anchorId="19D2ABCB">
          <v:rect id="_x0000_i1031" style="width:0;height:1.5pt" o:hralign="center" o:hrstd="t" o:hr="t" fillcolor="#a0a0a0" stroked="f"/>
        </w:pict>
      </w:r>
    </w:p>
    <w:p w14:paraId="0000006A" w14:textId="3C5E2A46" w:rsidR="007008B9" w:rsidRDefault="00406A8B">
      <w:pPr>
        <w:spacing w:line="288" w:lineRule="auto"/>
        <w:ind w:left="720" w:hanging="720"/>
        <w:rPr>
          <w:color w:val="000000"/>
        </w:rPr>
      </w:pPr>
      <w:commentRangeStart w:id="9"/>
      <w:r w:rsidRPr="00E527F1">
        <w:rPr>
          <w:color w:val="0070C0"/>
        </w:rPr>
        <w:t>SQ05.</w:t>
      </w:r>
      <w:r>
        <w:t xml:space="preserve"> </w:t>
      </w:r>
      <w:r>
        <w:rPr>
          <w:color w:val="000000"/>
        </w:rPr>
        <w:t xml:space="preserve">On </w:t>
      </w:r>
      <w:sdt>
        <w:sdtPr>
          <w:tag w:val="goog_rdk_2"/>
          <w:id w:val="-2020694287"/>
        </w:sdtPr>
        <w:sdtContent>
          <w:r w:rsidR="008C6D2B">
            <w:t xml:space="preserve">an </w:t>
          </w:r>
        </w:sdtContent>
      </w:sdt>
      <w:r>
        <w:rPr>
          <w:color w:val="000000"/>
        </w:rPr>
        <w:t>average, how often do you do each of the following?</w:t>
      </w:r>
      <w:commentRangeEnd w:id="9"/>
      <w:r w:rsidR="00185C38">
        <w:rPr>
          <w:rStyle w:val="CommentReference"/>
          <w:rFonts w:eastAsiaTheme="minorHAnsi"/>
        </w:rPr>
        <w:commentReference w:id="9"/>
      </w:r>
    </w:p>
    <w:p w14:paraId="146742D2" w14:textId="539AB6CF" w:rsidR="00E869AC" w:rsidRPr="00E869AC" w:rsidRDefault="00E869AC" w:rsidP="00E869AC">
      <w:pPr>
        <w:spacing w:line="288" w:lineRule="auto"/>
        <w:ind w:left="720" w:hanging="720"/>
        <w:rPr>
          <w:i/>
        </w:rPr>
      </w:pPr>
      <w:r>
        <w:rPr>
          <w:i/>
        </w:rPr>
        <w:t>(Please select one per row)</w:t>
      </w:r>
    </w:p>
    <w:p w14:paraId="0000006B" w14:textId="77777777" w:rsidR="007008B9" w:rsidRDefault="00406A8B">
      <w:pPr>
        <w:spacing w:line="240" w:lineRule="auto"/>
        <w:rPr>
          <w:color w:val="000000"/>
        </w:rPr>
      </w:pPr>
      <w:r>
        <w:rPr>
          <w:color w:val="0070C0"/>
        </w:rPr>
        <w:t>[RANDOMIZE ORDER]</w:t>
      </w:r>
    </w:p>
    <w:tbl>
      <w:tblPr>
        <w:tblStyle w:val="af"/>
        <w:tblW w:w="10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6"/>
        <w:gridCol w:w="837"/>
        <w:gridCol w:w="835"/>
        <w:gridCol w:w="835"/>
        <w:gridCol w:w="953"/>
        <w:gridCol w:w="953"/>
        <w:gridCol w:w="953"/>
        <w:gridCol w:w="953"/>
        <w:gridCol w:w="835"/>
        <w:gridCol w:w="835"/>
      </w:tblGrid>
      <w:tr w:rsidR="007008B9" w14:paraId="56C436DA" w14:textId="77777777" w:rsidTr="0052184A">
        <w:trPr>
          <w:trHeight w:val="786"/>
        </w:trPr>
        <w:tc>
          <w:tcPr>
            <w:tcW w:w="2516" w:type="dxa"/>
          </w:tcPr>
          <w:p w14:paraId="0000006C" w14:textId="77777777" w:rsidR="007008B9" w:rsidRDefault="007008B9">
            <w:pPr>
              <w:spacing w:line="288" w:lineRule="auto"/>
            </w:pPr>
          </w:p>
        </w:tc>
        <w:tc>
          <w:tcPr>
            <w:tcW w:w="837" w:type="dxa"/>
          </w:tcPr>
          <w:p w14:paraId="0000006D" w14:textId="77777777" w:rsidR="007008B9" w:rsidRDefault="00406A8B">
            <w:pPr>
              <w:spacing w:line="288" w:lineRule="auto"/>
              <w:rPr>
                <w:color w:val="000000"/>
                <w:sz w:val="20"/>
                <w:szCs w:val="20"/>
              </w:rPr>
            </w:pPr>
            <w:r>
              <w:rPr>
                <w:color w:val="4472C4"/>
                <w:sz w:val="20"/>
                <w:szCs w:val="20"/>
              </w:rPr>
              <w:t>[</w:t>
            </w:r>
            <w:proofErr w:type="gramStart"/>
            <w:r>
              <w:rPr>
                <w:color w:val="4472C4"/>
                <w:sz w:val="20"/>
                <w:szCs w:val="20"/>
              </w:rPr>
              <w:t>1]</w:t>
            </w:r>
            <w:r>
              <w:rPr>
                <w:sz w:val="20"/>
                <w:szCs w:val="20"/>
              </w:rPr>
              <w:t>Never</w:t>
            </w:r>
            <w:proofErr w:type="gramEnd"/>
            <w:r>
              <w:rPr>
                <w:sz w:val="20"/>
                <w:szCs w:val="20"/>
              </w:rPr>
              <w:t xml:space="preserve"> </w:t>
            </w:r>
          </w:p>
        </w:tc>
        <w:tc>
          <w:tcPr>
            <w:tcW w:w="835" w:type="dxa"/>
          </w:tcPr>
          <w:p w14:paraId="0000006E" w14:textId="77777777" w:rsidR="007008B9" w:rsidRDefault="00406A8B">
            <w:pPr>
              <w:spacing w:line="288" w:lineRule="auto"/>
              <w:rPr>
                <w:color w:val="4472C4"/>
                <w:sz w:val="20"/>
                <w:szCs w:val="20"/>
              </w:rPr>
            </w:pPr>
            <w:r>
              <w:rPr>
                <w:color w:val="4472C4"/>
                <w:sz w:val="20"/>
                <w:szCs w:val="20"/>
              </w:rPr>
              <w:t>[</w:t>
            </w:r>
            <w:proofErr w:type="gramStart"/>
            <w:r>
              <w:rPr>
                <w:color w:val="4472C4"/>
                <w:sz w:val="20"/>
                <w:szCs w:val="20"/>
              </w:rPr>
              <w:t>2]</w:t>
            </w:r>
            <w:r>
              <w:rPr>
                <w:sz w:val="20"/>
                <w:szCs w:val="20"/>
              </w:rPr>
              <w:t>Once</w:t>
            </w:r>
            <w:proofErr w:type="gramEnd"/>
            <w:r>
              <w:rPr>
                <w:sz w:val="20"/>
                <w:szCs w:val="20"/>
              </w:rPr>
              <w:t xml:space="preserve"> a year</w:t>
            </w:r>
          </w:p>
        </w:tc>
        <w:tc>
          <w:tcPr>
            <w:tcW w:w="835" w:type="dxa"/>
          </w:tcPr>
          <w:p w14:paraId="0000006F" w14:textId="77777777" w:rsidR="007008B9" w:rsidRDefault="00406A8B">
            <w:pPr>
              <w:spacing w:line="288" w:lineRule="auto"/>
              <w:rPr>
                <w:color w:val="4472C4"/>
                <w:sz w:val="20"/>
                <w:szCs w:val="20"/>
              </w:rPr>
            </w:pPr>
            <w:r>
              <w:rPr>
                <w:color w:val="4472C4"/>
                <w:sz w:val="20"/>
                <w:szCs w:val="20"/>
              </w:rPr>
              <w:t>[</w:t>
            </w:r>
            <w:proofErr w:type="gramStart"/>
            <w:r>
              <w:rPr>
                <w:color w:val="4472C4"/>
                <w:sz w:val="20"/>
                <w:szCs w:val="20"/>
              </w:rPr>
              <w:t>3]</w:t>
            </w:r>
            <w:r>
              <w:rPr>
                <w:sz w:val="20"/>
                <w:szCs w:val="20"/>
              </w:rPr>
              <w:t>Once</w:t>
            </w:r>
            <w:proofErr w:type="gramEnd"/>
            <w:r>
              <w:rPr>
                <w:sz w:val="20"/>
                <w:szCs w:val="20"/>
              </w:rPr>
              <w:t xml:space="preserve"> in 6 months</w:t>
            </w:r>
          </w:p>
        </w:tc>
        <w:tc>
          <w:tcPr>
            <w:tcW w:w="953" w:type="dxa"/>
          </w:tcPr>
          <w:p w14:paraId="00000070" w14:textId="77777777" w:rsidR="007008B9" w:rsidRDefault="00406A8B">
            <w:pPr>
              <w:spacing w:line="288" w:lineRule="auto"/>
              <w:rPr>
                <w:color w:val="000000"/>
                <w:sz w:val="20"/>
                <w:szCs w:val="20"/>
              </w:rPr>
            </w:pPr>
            <w:r>
              <w:rPr>
                <w:color w:val="4472C4"/>
                <w:sz w:val="20"/>
                <w:szCs w:val="20"/>
              </w:rPr>
              <w:t>[</w:t>
            </w:r>
            <w:proofErr w:type="gramStart"/>
            <w:r>
              <w:rPr>
                <w:color w:val="4472C4"/>
                <w:sz w:val="20"/>
                <w:szCs w:val="20"/>
              </w:rPr>
              <w:t>4]</w:t>
            </w:r>
            <w:r>
              <w:rPr>
                <w:sz w:val="20"/>
                <w:szCs w:val="20"/>
              </w:rPr>
              <w:t>Once</w:t>
            </w:r>
            <w:proofErr w:type="gramEnd"/>
            <w:r>
              <w:rPr>
                <w:sz w:val="20"/>
                <w:szCs w:val="20"/>
              </w:rPr>
              <w:t xml:space="preserve"> every 3 months</w:t>
            </w:r>
          </w:p>
        </w:tc>
        <w:tc>
          <w:tcPr>
            <w:tcW w:w="953" w:type="dxa"/>
          </w:tcPr>
          <w:p w14:paraId="00000071" w14:textId="77777777" w:rsidR="007008B9" w:rsidRDefault="00406A8B">
            <w:pPr>
              <w:spacing w:line="288" w:lineRule="auto"/>
              <w:rPr>
                <w:color w:val="000000"/>
                <w:sz w:val="20"/>
                <w:szCs w:val="20"/>
              </w:rPr>
            </w:pPr>
            <w:r>
              <w:rPr>
                <w:color w:val="4472C4"/>
                <w:sz w:val="20"/>
                <w:szCs w:val="20"/>
              </w:rPr>
              <w:t>[</w:t>
            </w:r>
            <w:proofErr w:type="gramStart"/>
            <w:r>
              <w:rPr>
                <w:color w:val="4472C4"/>
                <w:sz w:val="20"/>
                <w:szCs w:val="20"/>
              </w:rPr>
              <w:t>5]</w:t>
            </w:r>
            <w:r>
              <w:rPr>
                <w:sz w:val="20"/>
                <w:szCs w:val="20"/>
              </w:rPr>
              <w:t>Monthly</w:t>
            </w:r>
            <w:proofErr w:type="gramEnd"/>
            <w:r>
              <w:rPr>
                <w:sz w:val="20"/>
                <w:szCs w:val="20"/>
              </w:rPr>
              <w:t xml:space="preserve"> </w:t>
            </w:r>
          </w:p>
        </w:tc>
        <w:tc>
          <w:tcPr>
            <w:tcW w:w="953" w:type="dxa"/>
          </w:tcPr>
          <w:p w14:paraId="00000072" w14:textId="77777777" w:rsidR="007008B9" w:rsidRDefault="00406A8B">
            <w:pPr>
              <w:spacing w:line="288" w:lineRule="auto"/>
              <w:rPr>
                <w:color w:val="000000"/>
                <w:sz w:val="20"/>
                <w:szCs w:val="20"/>
              </w:rPr>
            </w:pPr>
            <w:r>
              <w:rPr>
                <w:color w:val="4472C4"/>
                <w:sz w:val="20"/>
                <w:szCs w:val="20"/>
              </w:rPr>
              <w:t>[</w:t>
            </w:r>
            <w:proofErr w:type="gramStart"/>
            <w:r>
              <w:rPr>
                <w:color w:val="4472C4"/>
                <w:sz w:val="20"/>
                <w:szCs w:val="20"/>
              </w:rPr>
              <w:t>6]</w:t>
            </w:r>
            <w:r>
              <w:rPr>
                <w:sz w:val="20"/>
                <w:szCs w:val="20"/>
              </w:rPr>
              <w:t>Weekly</w:t>
            </w:r>
            <w:proofErr w:type="gramEnd"/>
          </w:p>
        </w:tc>
        <w:tc>
          <w:tcPr>
            <w:tcW w:w="953" w:type="dxa"/>
          </w:tcPr>
          <w:p w14:paraId="00000073" w14:textId="77777777" w:rsidR="007008B9" w:rsidRDefault="00406A8B">
            <w:pPr>
              <w:spacing w:line="288" w:lineRule="auto"/>
              <w:rPr>
                <w:color w:val="000000"/>
                <w:sz w:val="20"/>
                <w:szCs w:val="20"/>
              </w:rPr>
            </w:pPr>
            <w:r>
              <w:rPr>
                <w:color w:val="4472C4"/>
                <w:sz w:val="20"/>
                <w:szCs w:val="20"/>
              </w:rPr>
              <w:t>[</w:t>
            </w:r>
            <w:proofErr w:type="gramStart"/>
            <w:r>
              <w:rPr>
                <w:color w:val="4472C4"/>
                <w:sz w:val="20"/>
                <w:szCs w:val="20"/>
              </w:rPr>
              <w:t>7]</w:t>
            </w:r>
            <w:r>
              <w:rPr>
                <w:sz w:val="20"/>
                <w:szCs w:val="20"/>
              </w:rPr>
              <w:t>Several</w:t>
            </w:r>
            <w:proofErr w:type="gramEnd"/>
            <w:r>
              <w:rPr>
                <w:sz w:val="20"/>
                <w:szCs w:val="20"/>
              </w:rPr>
              <w:t xml:space="preserve"> times a week</w:t>
            </w:r>
          </w:p>
        </w:tc>
        <w:tc>
          <w:tcPr>
            <w:tcW w:w="835" w:type="dxa"/>
          </w:tcPr>
          <w:p w14:paraId="00000074" w14:textId="77777777" w:rsidR="007008B9" w:rsidRDefault="00406A8B">
            <w:pPr>
              <w:spacing w:line="288" w:lineRule="auto"/>
              <w:rPr>
                <w:color w:val="4472C4"/>
                <w:sz w:val="20"/>
                <w:szCs w:val="20"/>
              </w:rPr>
            </w:pPr>
            <w:r>
              <w:rPr>
                <w:color w:val="4472C4"/>
                <w:sz w:val="20"/>
                <w:szCs w:val="20"/>
              </w:rPr>
              <w:t>[</w:t>
            </w:r>
            <w:proofErr w:type="gramStart"/>
            <w:r>
              <w:rPr>
                <w:color w:val="4472C4"/>
                <w:sz w:val="20"/>
                <w:szCs w:val="20"/>
              </w:rPr>
              <w:t>8]</w:t>
            </w:r>
            <w:r>
              <w:rPr>
                <w:sz w:val="20"/>
                <w:szCs w:val="20"/>
              </w:rPr>
              <w:t>Daily</w:t>
            </w:r>
            <w:proofErr w:type="gramEnd"/>
          </w:p>
        </w:tc>
        <w:tc>
          <w:tcPr>
            <w:tcW w:w="835" w:type="dxa"/>
          </w:tcPr>
          <w:p w14:paraId="00000075" w14:textId="77777777" w:rsidR="007008B9" w:rsidRDefault="00406A8B">
            <w:pPr>
              <w:spacing w:line="288" w:lineRule="auto"/>
              <w:rPr>
                <w:color w:val="000000"/>
                <w:sz w:val="20"/>
                <w:szCs w:val="20"/>
              </w:rPr>
            </w:pPr>
            <w:r>
              <w:rPr>
                <w:color w:val="4472C4"/>
                <w:sz w:val="20"/>
                <w:szCs w:val="20"/>
              </w:rPr>
              <w:t xml:space="preserve">[9] </w:t>
            </w:r>
            <w:r>
              <w:rPr>
                <w:color w:val="000000"/>
                <w:sz w:val="20"/>
                <w:szCs w:val="20"/>
              </w:rPr>
              <w:t>Several times a day</w:t>
            </w:r>
          </w:p>
        </w:tc>
      </w:tr>
      <w:tr w:rsidR="007008B9" w14:paraId="407931B8" w14:textId="77777777" w:rsidTr="0052184A">
        <w:trPr>
          <w:trHeight w:val="505"/>
        </w:trPr>
        <w:tc>
          <w:tcPr>
            <w:tcW w:w="2516" w:type="dxa"/>
            <w:vAlign w:val="center"/>
          </w:tcPr>
          <w:p w14:paraId="00000076" w14:textId="77777777" w:rsidR="007008B9" w:rsidRDefault="00406A8B">
            <w:pPr>
              <w:numPr>
                <w:ilvl w:val="0"/>
                <w:numId w:val="26"/>
              </w:numPr>
              <w:pBdr>
                <w:top w:val="nil"/>
                <w:left w:val="nil"/>
                <w:bottom w:val="nil"/>
                <w:right w:val="nil"/>
                <w:between w:val="nil"/>
              </w:pBdr>
              <w:rPr>
                <w:rFonts w:ascii="Gill Sans" w:eastAsia="Gill Sans" w:hAnsi="Gill Sans"/>
                <w:color w:val="000000"/>
              </w:rPr>
            </w:pPr>
            <w:r>
              <w:rPr>
                <w:rFonts w:ascii="Calibri" w:eastAsia="Calibri" w:hAnsi="Calibri" w:cs="Calibri"/>
                <w:color w:val="000000"/>
                <w:sz w:val="22"/>
                <w:szCs w:val="22"/>
              </w:rPr>
              <w:t xml:space="preserve">Live stream your own original </w:t>
            </w:r>
            <w:r>
              <w:rPr>
                <w:rFonts w:ascii="Calibri" w:eastAsia="Calibri" w:hAnsi="Calibri" w:cs="Calibri"/>
                <w:b/>
                <w:color w:val="000000"/>
                <w:sz w:val="22"/>
                <w:szCs w:val="22"/>
              </w:rPr>
              <w:t>video</w:t>
            </w:r>
            <w:r>
              <w:rPr>
                <w:rFonts w:ascii="Calibri" w:eastAsia="Calibri" w:hAnsi="Calibri" w:cs="Calibri"/>
                <w:color w:val="000000"/>
                <w:sz w:val="22"/>
                <w:szCs w:val="22"/>
              </w:rPr>
              <w:t xml:space="preserve"> content (that you yourself created) online</w:t>
            </w:r>
          </w:p>
        </w:tc>
        <w:tc>
          <w:tcPr>
            <w:tcW w:w="837" w:type="dxa"/>
          </w:tcPr>
          <w:p w14:paraId="00000077" w14:textId="77777777" w:rsidR="007008B9" w:rsidRDefault="007008B9">
            <w:pPr>
              <w:spacing w:line="288" w:lineRule="auto"/>
            </w:pPr>
          </w:p>
        </w:tc>
        <w:tc>
          <w:tcPr>
            <w:tcW w:w="835" w:type="dxa"/>
          </w:tcPr>
          <w:p w14:paraId="00000078" w14:textId="77777777" w:rsidR="007008B9" w:rsidRDefault="007008B9">
            <w:pPr>
              <w:spacing w:line="288" w:lineRule="auto"/>
            </w:pPr>
          </w:p>
        </w:tc>
        <w:tc>
          <w:tcPr>
            <w:tcW w:w="835" w:type="dxa"/>
          </w:tcPr>
          <w:p w14:paraId="00000079" w14:textId="77777777" w:rsidR="007008B9" w:rsidRDefault="007008B9">
            <w:pPr>
              <w:spacing w:line="288" w:lineRule="auto"/>
            </w:pPr>
          </w:p>
        </w:tc>
        <w:tc>
          <w:tcPr>
            <w:tcW w:w="953" w:type="dxa"/>
          </w:tcPr>
          <w:p w14:paraId="0000007A" w14:textId="77777777" w:rsidR="007008B9" w:rsidRDefault="007008B9">
            <w:pPr>
              <w:spacing w:line="288" w:lineRule="auto"/>
            </w:pPr>
          </w:p>
        </w:tc>
        <w:tc>
          <w:tcPr>
            <w:tcW w:w="953" w:type="dxa"/>
          </w:tcPr>
          <w:p w14:paraId="0000007B" w14:textId="77777777" w:rsidR="007008B9" w:rsidRDefault="007008B9">
            <w:pPr>
              <w:spacing w:line="288" w:lineRule="auto"/>
            </w:pPr>
          </w:p>
        </w:tc>
        <w:tc>
          <w:tcPr>
            <w:tcW w:w="953" w:type="dxa"/>
          </w:tcPr>
          <w:p w14:paraId="0000007C" w14:textId="77777777" w:rsidR="007008B9" w:rsidRDefault="007008B9">
            <w:pPr>
              <w:spacing w:line="288" w:lineRule="auto"/>
            </w:pPr>
          </w:p>
        </w:tc>
        <w:tc>
          <w:tcPr>
            <w:tcW w:w="953" w:type="dxa"/>
          </w:tcPr>
          <w:p w14:paraId="0000007D" w14:textId="77777777" w:rsidR="007008B9" w:rsidRDefault="007008B9">
            <w:pPr>
              <w:spacing w:line="288" w:lineRule="auto"/>
            </w:pPr>
          </w:p>
        </w:tc>
        <w:tc>
          <w:tcPr>
            <w:tcW w:w="835" w:type="dxa"/>
          </w:tcPr>
          <w:p w14:paraId="0000007E" w14:textId="77777777" w:rsidR="007008B9" w:rsidRDefault="007008B9">
            <w:pPr>
              <w:spacing w:line="288" w:lineRule="auto"/>
            </w:pPr>
          </w:p>
        </w:tc>
        <w:tc>
          <w:tcPr>
            <w:tcW w:w="835" w:type="dxa"/>
          </w:tcPr>
          <w:p w14:paraId="0000007F" w14:textId="77777777" w:rsidR="007008B9" w:rsidRDefault="007008B9">
            <w:pPr>
              <w:spacing w:line="288" w:lineRule="auto"/>
            </w:pPr>
          </w:p>
        </w:tc>
      </w:tr>
      <w:tr w:rsidR="007008B9" w14:paraId="04754899" w14:textId="77777777" w:rsidTr="0052184A">
        <w:trPr>
          <w:trHeight w:val="603"/>
        </w:trPr>
        <w:tc>
          <w:tcPr>
            <w:tcW w:w="2516" w:type="dxa"/>
            <w:vAlign w:val="center"/>
          </w:tcPr>
          <w:p w14:paraId="00000080" w14:textId="77777777" w:rsidR="007008B9" w:rsidRDefault="00406A8B">
            <w:pPr>
              <w:numPr>
                <w:ilvl w:val="0"/>
                <w:numId w:val="26"/>
              </w:numPr>
              <w:pBdr>
                <w:top w:val="nil"/>
                <w:left w:val="nil"/>
                <w:bottom w:val="nil"/>
                <w:right w:val="nil"/>
                <w:between w:val="nil"/>
              </w:pBdr>
              <w:spacing w:line="288" w:lineRule="auto"/>
              <w:rPr>
                <w:rFonts w:ascii="Gill Sans" w:eastAsia="Gill Sans" w:hAnsi="Gill Sans"/>
                <w:color w:val="000000"/>
              </w:rPr>
            </w:pPr>
            <w:r>
              <w:rPr>
                <w:rFonts w:ascii="Calibri" w:eastAsia="Calibri" w:hAnsi="Calibri" w:cs="Calibri"/>
                <w:color w:val="000000"/>
                <w:sz w:val="22"/>
                <w:szCs w:val="22"/>
              </w:rPr>
              <w:t xml:space="preserve">Live stream your own </w:t>
            </w:r>
            <w:r>
              <w:rPr>
                <w:rFonts w:ascii="Calibri" w:eastAsia="Calibri" w:hAnsi="Calibri" w:cs="Calibri"/>
                <w:b/>
                <w:color w:val="000000"/>
                <w:sz w:val="22"/>
                <w:szCs w:val="22"/>
              </w:rPr>
              <w:t>audio</w:t>
            </w:r>
            <w:r>
              <w:rPr>
                <w:rFonts w:ascii="Calibri" w:eastAsia="Calibri" w:hAnsi="Calibri" w:cs="Calibri"/>
                <w:color w:val="000000"/>
                <w:sz w:val="22"/>
                <w:szCs w:val="22"/>
              </w:rPr>
              <w:t xml:space="preserve"> content (that you yourself created) online</w:t>
            </w:r>
          </w:p>
        </w:tc>
        <w:tc>
          <w:tcPr>
            <w:tcW w:w="837" w:type="dxa"/>
          </w:tcPr>
          <w:p w14:paraId="00000081" w14:textId="77777777" w:rsidR="007008B9" w:rsidRDefault="007008B9">
            <w:pPr>
              <w:spacing w:line="288" w:lineRule="auto"/>
            </w:pPr>
          </w:p>
        </w:tc>
        <w:tc>
          <w:tcPr>
            <w:tcW w:w="835" w:type="dxa"/>
          </w:tcPr>
          <w:p w14:paraId="00000082" w14:textId="77777777" w:rsidR="007008B9" w:rsidRDefault="007008B9">
            <w:pPr>
              <w:spacing w:line="288" w:lineRule="auto"/>
            </w:pPr>
          </w:p>
        </w:tc>
        <w:tc>
          <w:tcPr>
            <w:tcW w:w="835" w:type="dxa"/>
          </w:tcPr>
          <w:p w14:paraId="00000083" w14:textId="77777777" w:rsidR="007008B9" w:rsidRDefault="007008B9">
            <w:pPr>
              <w:spacing w:line="288" w:lineRule="auto"/>
            </w:pPr>
          </w:p>
        </w:tc>
        <w:tc>
          <w:tcPr>
            <w:tcW w:w="953" w:type="dxa"/>
          </w:tcPr>
          <w:p w14:paraId="00000084" w14:textId="77777777" w:rsidR="007008B9" w:rsidRDefault="007008B9">
            <w:pPr>
              <w:spacing w:line="288" w:lineRule="auto"/>
            </w:pPr>
          </w:p>
        </w:tc>
        <w:tc>
          <w:tcPr>
            <w:tcW w:w="953" w:type="dxa"/>
          </w:tcPr>
          <w:p w14:paraId="00000085" w14:textId="77777777" w:rsidR="007008B9" w:rsidRDefault="007008B9">
            <w:pPr>
              <w:spacing w:line="288" w:lineRule="auto"/>
            </w:pPr>
          </w:p>
        </w:tc>
        <w:tc>
          <w:tcPr>
            <w:tcW w:w="953" w:type="dxa"/>
          </w:tcPr>
          <w:p w14:paraId="00000086" w14:textId="77777777" w:rsidR="007008B9" w:rsidRDefault="007008B9">
            <w:pPr>
              <w:spacing w:line="288" w:lineRule="auto"/>
            </w:pPr>
          </w:p>
        </w:tc>
        <w:tc>
          <w:tcPr>
            <w:tcW w:w="953" w:type="dxa"/>
          </w:tcPr>
          <w:p w14:paraId="00000087" w14:textId="77777777" w:rsidR="007008B9" w:rsidRDefault="007008B9">
            <w:pPr>
              <w:spacing w:line="288" w:lineRule="auto"/>
            </w:pPr>
          </w:p>
        </w:tc>
        <w:tc>
          <w:tcPr>
            <w:tcW w:w="835" w:type="dxa"/>
          </w:tcPr>
          <w:p w14:paraId="00000088" w14:textId="77777777" w:rsidR="007008B9" w:rsidRDefault="007008B9">
            <w:pPr>
              <w:spacing w:line="288" w:lineRule="auto"/>
            </w:pPr>
          </w:p>
        </w:tc>
        <w:tc>
          <w:tcPr>
            <w:tcW w:w="835" w:type="dxa"/>
          </w:tcPr>
          <w:p w14:paraId="00000089" w14:textId="77777777" w:rsidR="007008B9" w:rsidRDefault="007008B9">
            <w:pPr>
              <w:spacing w:line="288" w:lineRule="auto"/>
            </w:pPr>
          </w:p>
        </w:tc>
      </w:tr>
      <w:tr w:rsidR="007008B9" w14:paraId="226EC683" w14:textId="77777777" w:rsidTr="0052184A">
        <w:trPr>
          <w:trHeight w:val="898"/>
        </w:trPr>
        <w:tc>
          <w:tcPr>
            <w:tcW w:w="2516" w:type="dxa"/>
            <w:vAlign w:val="center"/>
          </w:tcPr>
          <w:p w14:paraId="0000008A" w14:textId="77777777" w:rsidR="007008B9" w:rsidRDefault="00406A8B">
            <w:pPr>
              <w:numPr>
                <w:ilvl w:val="0"/>
                <w:numId w:val="26"/>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 xml:space="preserve">Upload / Share your own pre-recorded </w:t>
            </w:r>
            <w:r>
              <w:rPr>
                <w:rFonts w:ascii="Calibri" w:eastAsia="Calibri" w:hAnsi="Calibri" w:cs="Calibri"/>
                <w:b/>
                <w:color w:val="000000"/>
                <w:sz w:val="22"/>
                <w:szCs w:val="22"/>
              </w:rPr>
              <w:t>video</w:t>
            </w:r>
            <w:r>
              <w:rPr>
                <w:rFonts w:ascii="Calibri" w:eastAsia="Calibri" w:hAnsi="Calibri" w:cs="Calibri"/>
                <w:color w:val="000000"/>
                <w:sz w:val="22"/>
                <w:szCs w:val="22"/>
              </w:rPr>
              <w:t xml:space="preserve"> content (that you yourself created) online</w:t>
            </w:r>
          </w:p>
        </w:tc>
        <w:tc>
          <w:tcPr>
            <w:tcW w:w="837" w:type="dxa"/>
          </w:tcPr>
          <w:p w14:paraId="0000008B" w14:textId="77777777" w:rsidR="007008B9" w:rsidRDefault="007008B9">
            <w:pPr>
              <w:spacing w:line="288" w:lineRule="auto"/>
            </w:pPr>
          </w:p>
        </w:tc>
        <w:tc>
          <w:tcPr>
            <w:tcW w:w="835" w:type="dxa"/>
          </w:tcPr>
          <w:p w14:paraId="0000008C" w14:textId="77777777" w:rsidR="007008B9" w:rsidRDefault="007008B9">
            <w:pPr>
              <w:spacing w:line="288" w:lineRule="auto"/>
            </w:pPr>
          </w:p>
        </w:tc>
        <w:tc>
          <w:tcPr>
            <w:tcW w:w="835" w:type="dxa"/>
          </w:tcPr>
          <w:p w14:paraId="0000008D" w14:textId="77777777" w:rsidR="007008B9" w:rsidRDefault="007008B9">
            <w:pPr>
              <w:spacing w:line="288" w:lineRule="auto"/>
            </w:pPr>
          </w:p>
        </w:tc>
        <w:tc>
          <w:tcPr>
            <w:tcW w:w="953" w:type="dxa"/>
          </w:tcPr>
          <w:p w14:paraId="0000008E" w14:textId="77777777" w:rsidR="007008B9" w:rsidRDefault="007008B9">
            <w:pPr>
              <w:spacing w:line="288" w:lineRule="auto"/>
            </w:pPr>
          </w:p>
        </w:tc>
        <w:tc>
          <w:tcPr>
            <w:tcW w:w="953" w:type="dxa"/>
          </w:tcPr>
          <w:p w14:paraId="0000008F" w14:textId="77777777" w:rsidR="007008B9" w:rsidRDefault="007008B9">
            <w:pPr>
              <w:spacing w:line="288" w:lineRule="auto"/>
            </w:pPr>
          </w:p>
        </w:tc>
        <w:tc>
          <w:tcPr>
            <w:tcW w:w="953" w:type="dxa"/>
          </w:tcPr>
          <w:p w14:paraId="00000090" w14:textId="77777777" w:rsidR="007008B9" w:rsidRDefault="007008B9">
            <w:pPr>
              <w:spacing w:line="288" w:lineRule="auto"/>
            </w:pPr>
          </w:p>
        </w:tc>
        <w:tc>
          <w:tcPr>
            <w:tcW w:w="953" w:type="dxa"/>
          </w:tcPr>
          <w:p w14:paraId="00000091" w14:textId="77777777" w:rsidR="007008B9" w:rsidRDefault="007008B9">
            <w:pPr>
              <w:spacing w:line="288" w:lineRule="auto"/>
            </w:pPr>
          </w:p>
        </w:tc>
        <w:tc>
          <w:tcPr>
            <w:tcW w:w="835" w:type="dxa"/>
          </w:tcPr>
          <w:p w14:paraId="00000092" w14:textId="77777777" w:rsidR="007008B9" w:rsidRDefault="007008B9">
            <w:pPr>
              <w:spacing w:line="288" w:lineRule="auto"/>
            </w:pPr>
          </w:p>
        </w:tc>
        <w:tc>
          <w:tcPr>
            <w:tcW w:w="835" w:type="dxa"/>
          </w:tcPr>
          <w:p w14:paraId="00000093" w14:textId="77777777" w:rsidR="007008B9" w:rsidRDefault="007008B9">
            <w:pPr>
              <w:spacing w:line="288" w:lineRule="auto"/>
            </w:pPr>
          </w:p>
        </w:tc>
      </w:tr>
      <w:tr w:rsidR="007008B9" w14:paraId="0EC25A85" w14:textId="77777777" w:rsidTr="0052184A">
        <w:trPr>
          <w:trHeight w:val="898"/>
        </w:trPr>
        <w:tc>
          <w:tcPr>
            <w:tcW w:w="2516" w:type="dxa"/>
            <w:vAlign w:val="center"/>
          </w:tcPr>
          <w:p w14:paraId="00000094" w14:textId="77777777" w:rsidR="007008B9" w:rsidRDefault="00406A8B">
            <w:pPr>
              <w:numPr>
                <w:ilvl w:val="0"/>
                <w:numId w:val="26"/>
              </w:numPr>
              <w:pBdr>
                <w:top w:val="nil"/>
                <w:left w:val="nil"/>
                <w:bottom w:val="nil"/>
                <w:right w:val="nil"/>
                <w:between w:val="nil"/>
              </w:pBdr>
              <w:spacing w:line="288" w:lineRule="auto"/>
              <w:rPr>
                <w:rFonts w:ascii="Gill Sans" w:eastAsia="Gill Sans" w:hAnsi="Gill Sans"/>
                <w:color w:val="000000"/>
              </w:rPr>
            </w:pPr>
            <w:r>
              <w:rPr>
                <w:rFonts w:ascii="Calibri" w:eastAsia="Calibri" w:hAnsi="Calibri" w:cs="Calibri"/>
                <w:color w:val="000000"/>
                <w:sz w:val="22"/>
                <w:szCs w:val="22"/>
              </w:rPr>
              <w:t xml:space="preserve">Upload / Share your own pre-recorded </w:t>
            </w:r>
            <w:r>
              <w:rPr>
                <w:rFonts w:ascii="Calibri" w:eastAsia="Calibri" w:hAnsi="Calibri" w:cs="Calibri"/>
                <w:b/>
                <w:color w:val="000000"/>
                <w:sz w:val="22"/>
                <w:szCs w:val="22"/>
              </w:rPr>
              <w:t>audio</w:t>
            </w:r>
            <w:r>
              <w:rPr>
                <w:rFonts w:ascii="Calibri" w:eastAsia="Calibri" w:hAnsi="Calibri" w:cs="Calibri"/>
                <w:color w:val="000000"/>
                <w:sz w:val="22"/>
                <w:szCs w:val="22"/>
              </w:rPr>
              <w:t xml:space="preserve"> content (that you yourself created) online</w:t>
            </w:r>
          </w:p>
        </w:tc>
        <w:tc>
          <w:tcPr>
            <w:tcW w:w="837" w:type="dxa"/>
          </w:tcPr>
          <w:p w14:paraId="00000095" w14:textId="77777777" w:rsidR="007008B9" w:rsidRDefault="007008B9">
            <w:pPr>
              <w:spacing w:line="288" w:lineRule="auto"/>
            </w:pPr>
          </w:p>
        </w:tc>
        <w:tc>
          <w:tcPr>
            <w:tcW w:w="835" w:type="dxa"/>
          </w:tcPr>
          <w:p w14:paraId="00000096" w14:textId="77777777" w:rsidR="007008B9" w:rsidRDefault="007008B9">
            <w:pPr>
              <w:spacing w:line="288" w:lineRule="auto"/>
            </w:pPr>
          </w:p>
        </w:tc>
        <w:tc>
          <w:tcPr>
            <w:tcW w:w="835" w:type="dxa"/>
          </w:tcPr>
          <w:p w14:paraId="00000097" w14:textId="77777777" w:rsidR="007008B9" w:rsidRDefault="007008B9">
            <w:pPr>
              <w:spacing w:line="288" w:lineRule="auto"/>
            </w:pPr>
          </w:p>
        </w:tc>
        <w:tc>
          <w:tcPr>
            <w:tcW w:w="953" w:type="dxa"/>
          </w:tcPr>
          <w:p w14:paraId="00000098" w14:textId="77777777" w:rsidR="007008B9" w:rsidRDefault="007008B9">
            <w:pPr>
              <w:spacing w:line="288" w:lineRule="auto"/>
            </w:pPr>
          </w:p>
        </w:tc>
        <w:tc>
          <w:tcPr>
            <w:tcW w:w="953" w:type="dxa"/>
          </w:tcPr>
          <w:p w14:paraId="00000099" w14:textId="77777777" w:rsidR="007008B9" w:rsidRDefault="007008B9">
            <w:pPr>
              <w:spacing w:line="288" w:lineRule="auto"/>
            </w:pPr>
          </w:p>
        </w:tc>
        <w:tc>
          <w:tcPr>
            <w:tcW w:w="953" w:type="dxa"/>
          </w:tcPr>
          <w:p w14:paraId="0000009A" w14:textId="77777777" w:rsidR="007008B9" w:rsidRDefault="007008B9">
            <w:pPr>
              <w:spacing w:line="288" w:lineRule="auto"/>
            </w:pPr>
          </w:p>
        </w:tc>
        <w:tc>
          <w:tcPr>
            <w:tcW w:w="953" w:type="dxa"/>
          </w:tcPr>
          <w:p w14:paraId="0000009B" w14:textId="77777777" w:rsidR="007008B9" w:rsidRDefault="007008B9">
            <w:pPr>
              <w:spacing w:line="288" w:lineRule="auto"/>
            </w:pPr>
          </w:p>
        </w:tc>
        <w:tc>
          <w:tcPr>
            <w:tcW w:w="835" w:type="dxa"/>
          </w:tcPr>
          <w:p w14:paraId="0000009C" w14:textId="77777777" w:rsidR="007008B9" w:rsidRDefault="007008B9">
            <w:pPr>
              <w:spacing w:line="288" w:lineRule="auto"/>
            </w:pPr>
          </w:p>
        </w:tc>
        <w:tc>
          <w:tcPr>
            <w:tcW w:w="835" w:type="dxa"/>
          </w:tcPr>
          <w:p w14:paraId="0000009D" w14:textId="77777777" w:rsidR="007008B9" w:rsidRDefault="007008B9">
            <w:pPr>
              <w:spacing w:line="288" w:lineRule="auto"/>
            </w:pPr>
          </w:p>
        </w:tc>
      </w:tr>
      <w:tr w:rsidR="007008B9" w14:paraId="73303912" w14:textId="77777777" w:rsidTr="0052184A">
        <w:trPr>
          <w:trHeight w:val="898"/>
        </w:trPr>
        <w:tc>
          <w:tcPr>
            <w:tcW w:w="2516" w:type="dxa"/>
            <w:vAlign w:val="center"/>
          </w:tcPr>
          <w:p w14:paraId="0000009E" w14:textId="392A19B4" w:rsidR="007008B9" w:rsidRDefault="00C46491">
            <w:pPr>
              <w:numPr>
                <w:ilvl w:val="0"/>
                <w:numId w:val="26"/>
              </w:numPr>
              <w:pBdr>
                <w:top w:val="nil"/>
                <w:left w:val="nil"/>
                <w:bottom w:val="nil"/>
                <w:right w:val="nil"/>
                <w:between w:val="nil"/>
              </w:pBdr>
              <w:spacing w:line="288" w:lineRule="auto"/>
              <w:rPr>
                <w:rFonts w:ascii="Calibri" w:eastAsia="Calibri" w:hAnsi="Calibri" w:cs="Calibri"/>
                <w:color w:val="000000"/>
                <w:sz w:val="22"/>
                <w:szCs w:val="22"/>
              </w:rPr>
            </w:pPr>
            <w:r w:rsidRPr="008C6D2B">
              <w:rPr>
                <w:rFonts w:asciiTheme="minorHAnsi" w:eastAsia="Calibri" w:hAnsiTheme="minorHAnsi" w:cstheme="minorHAnsi"/>
                <w:b/>
                <w:bCs/>
                <w:color w:val="000000"/>
                <w:sz w:val="22"/>
                <w:szCs w:val="22"/>
              </w:rPr>
              <w:lastRenderedPageBreak/>
              <w:t>Broadcast</w:t>
            </w:r>
            <w:r w:rsidRPr="00184BC9">
              <w:rPr>
                <w:rFonts w:asciiTheme="minorHAnsi" w:eastAsia="Calibri" w:hAnsiTheme="minorHAnsi" w:cstheme="minorHAnsi"/>
                <w:color w:val="000000"/>
                <w:sz w:val="22"/>
                <w:szCs w:val="22"/>
              </w:rPr>
              <w:t xml:space="preserve"> live concerts, events, conventions, sports, House of Worship events, weddings, local </w:t>
            </w:r>
            <w:r w:rsidR="00E527F1" w:rsidRPr="00184BC9">
              <w:rPr>
                <w:rFonts w:asciiTheme="minorHAnsi" w:eastAsia="Calibri" w:hAnsiTheme="minorHAnsi" w:cstheme="minorHAnsi"/>
                <w:color w:val="000000"/>
                <w:sz w:val="22"/>
                <w:szCs w:val="22"/>
              </w:rPr>
              <w:t>events -</w:t>
            </w:r>
            <w:r w:rsidRPr="00184BC9">
              <w:rPr>
                <w:rFonts w:asciiTheme="minorHAnsi" w:eastAsia="Calibri" w:hAnsiTheme="minorHAnsi" w:cstheme="minorHAnsi"/>
                <w:color w:val="000000"/>
                <w:sz w:val="22"/>
                <w:szCs w:val="22"/>
              </w:rPr>
              <w:t xml:space="preserve"> that you yourself </w:t>
            </w:r>
            <w:proofErr w:type="gramStart"/>
            <w:r w:rsidRPr="00184BC9">
              <w:rPr>
                <w:rFonts w:asciiTheme="minorHAnsi" w:eastAsia="Calibri" w:hAnsiTheme="minorHAnsi" w:cstheme="minorHAnsi"/>
                <w:color w:val="000000"/>
                <w:sz w:val="22"/>
                <w:szCs w:val="22"/>
              </w:rPr>
              <w:t>streamed  and</w:t>
            </w:r>
            <w:proofErr w:type="gramEnd"/>
            <w:r w:rsidRPr="00184BC9">
              <w:rPr>
                <w:rFonts w:asciiTheme="minorHAnsi" w:eastAsia="Calibri" w:hAnsiTheme="minorHAnsi" w:cstheme="minorHAnsi"/>
                <w:color w:val="000000"/>
                <w:sz w:val="22"/>
                <w:szCs w:val="22"/>
              </w:rPr>
              <w:t xml:space="preserve"> / or recorded</w:t>
            </w:r>
            <w:r>
              <w:rPr>
                <w:rFonts w:ascii="Calibri" w:eastAsia="Calibri" w:hAnsi="Calibri" w:cs="Calibri"/>
                <w:color w:val="000000"/>
                <w:sz w:val="22"/>
                <w:szCs w:val="22"/>
              </w:rPr>
              <w:t xml:space="preserve"> </w:t>
            </w:r>
          </w:p>
        </w:tc>
        <w:tc>
          <w:tcPr>
            <w:tcW w:w="837" w:type="dxa"/>
          </w:tcPr>
          <w:p w14:paraId="0000009F" w14:textId="77777777" w:rsidR="007008B9" w:rsidRDefault="007008B9">
            <w:pPr>
              <w:spacing w:line="288" w:lineRule="auto"/>
            </w:pPr>
          </w:p>
        </w:tc>
        <w:tc>
          <w:tcPr>
            <w:tcW w:w="835" w:type="dxa"/>
          </w:tcPr>
          <w:p w14:paraId="000000A0" w14:textId="77777777" w:rsidR="007008B9" w:rsidRDefault="007008B9">
            <w:pPr>
              <w:spacing w:line="288" w:lineRule="auto"/>
            </w:pPr>
          </w:p>
        </w:tc>
        <w:tc>
          <w:tcPr>
            <w:tcW w:w="835" w:type="dxa"/>
          </w:tcPr>
          <w:p w14:paraId="000000A1" w14:textId="77777777" w:rsidR="007008B9" w:rsidRDefault="007008B9">
            <w:pPr>
              <w:spacing w:line="288" w:lineRule="auto"/>
            </w:pPr>
          </w:p>
        </w:tc>
        <w:tc>
          <w:tcPr>
            <w:tcW w:w="953" w:type="dxa"/>
          </w:tcPr>
          <w:p w14:paraId="000000A2" w14:textId="77777777" w:rsidR="007008B9" w:rsidRDefault="007008B9">
            <w:pPr>
              <w:spacing w:line="288" w:lineRule="auto"/>
            </w:pPr>
          </w:p>
        </w:tc>
        <w:tc>
          <w:tcPr>
            <w:tcW w:w="953" w:type="dxa"/>
          </w:tcPr>
          <w:p w14:paraId="000000A3" w14:textId="77777777" w:rsidR="007008B9" w:rsidRDefault="007008B9">
            <w:pPr>
              <w:spacing w:line="288" w:lineRule="auto"/>
            </w:pPr>
          </w:p>
        </w:tc>
        <w:tc>
          <w:tcPr>
            <w:tcW w:w="953" w:type="dxa"/>
          </w:tcPr>
          <w:p w14:paraId="000000A4" w14:textId="77777777" w:rsidR="007008B9" w:rsidRDefault="007008B9">
            <w:pPr>
              <w:spacing w:line="288" w:lineRule="auto"/>
            </w:pPr>
          </w:p>
        </w:tc>
        <w:tc>
          <w:tcPr>
            <w:tcW w:w="953" w:type="dxa"/>
          </w:tcPr>
          <w:p w14:paraId="000000A5" w14:textId="77777777" w:rsidR="007008B9" w:rsidRDefault="007008B9">
            <w:pPr>
              <w:spacing w:line="288" w:lineRule="auto"/>
            </w:pPr>
          </w:p>
        </w:tc>
        <w:tc>
          <w:tcPr>
            <w:tcW w:w="835" w:type="dxa"/>
          </w:tcPr>
          <w:p w14:paraId="000000A6" w14:textId="77777777" w:rsidR="007008B9" w:rsidRDefault="007008B9">
            <w:pPr>
              <w:spacing w:line="288" w:lineRule="auto"/>
            </w:pPr>
          </w:p>
        </w:tc>
        <w:tc>
          <w:tcPr>
            <w:tcW w:w="835" w:type="dxa"/>
          </w:tcPr>
          <w:p w14:paraId="000000A7" w14:textId="77777777" w:rsidR="007008B9" w:rsidRDefault="007008B9">
            <w:pPr>
              <w:spacing w:line="288" w:lineRule="auto"/>
            </w:pPr>
          </w:p>
        </w:tc>
      </w:tr>
      <w:tr w:rsidR="007008B9" w14:paraId="1C0A5576" w14:textId="77777777" w:rsidTr="0052184A">
        <w:trPr>
          <w:trHeight w:val="645"/>
        </w:trPr>
        <w:tc>
          <w:tcPr>
            <w:tcW w:w="2516" w:type="dxa"/>
          </w:tcPr>
          <w:p w14:paraId="000000A8" w14:textId="77777777" w:rsidR="007008B9" w:rsidRPr="00E869AC" w:rsidRDefault="00406A8B">
            <w:pPr>
              <w:numPr>
                <w:ilvl w:val="0"/>
                <w:numId w:val="26"/>
              </w:numPr>
              <w:pBdr>
                <w:top w:val="nil"/>
                <w:left w:val="nil"/>
                <w:bottom w:val="nil"/>
                <w:right w:val="nil"/>
                <w:between w:val="nil"/>
              </w:pBdr>
              <w:spacing w:line="288" w:lineRule="auto"/>
              <w:rPr>
                <w:rFonts w:asciiTheme="minorHAnsi" w:hAnsiTheme="minorHAnsi" w:cstheme="minorHAnsi"/>
                <w:color w:val="000000"/>
                <w:sz w:val="22"/>
                <w:szCs w:val="22"/>
              </w:rPr>
            </w:pPr>
            <w:r w:rsidRPr="00E869AC">
              <w:rPr>
                <w:rFonts w:asciiTheme="minorHAnsi" w:hAnsiTheme="minorHAnsi" w:cstheme="minorHAnsi"/>
                <w:color w:val="000000"/>
                <w:sz w:val="22"/>
                <w:szCs w:val="22"/>
              </w:rPr>
              <w:t>Travel Domestically</w:t>
            </w:r>
          </w:p>
        </w:tc>
        <w:tc>
          <w:tcPr>
            <w:tcW w:w="837" w:type="dxa"/>
          </w:tcPr>
          <w:p w14:paraId="000000A9" w14:textId="77777777" w:rsidR="007008B9" w:rsidRDefault="007008B9">
            <w:pPr>
              <w:spacing w:line="288" w:lineRule="auto"/>
            </w:pPr>
          </w:p>
        </w:tc>
        <w:tc>
          <w:tcPr>
            <w:tcW w:w="835" w:type="dxa"/>
          </w:tcPr>
          <w:p w14:paraId="000000AA" w14:textId="77777777" w:rsidR="007008B9" w:rsidRDefault="007008B9">
            <w:pPr>
              <w:spacing w:line="288" w:lineRule="auto"/>
            </w:pPr>
          </w:p>
        </w:tc>
        <w:tc>
          <w:tcPr>
            <w:tcW w:w="835" w:type="dxa"/>
          </w:tcPr>
          <w:p w14:paraId="000000AB" w14:textId="77777777" w:rsidR="007008B9" w:rsidRDefault="007008B9">
            <w:pPr>
              <w:spacing w:line="288" w:lineRule="auto"/>
            </w:pPr>
          </w:p>
        </w:tc>
        <w:tc>
          <w:tcPr>
            <w:tcW w:w="953" w:type="dxa"/>
          </w:tcPr>
          <w:p w14:paraId="000000AC" w14:textId="77777777" w:rsidR="007008B9" w:rsidRDefault="007008B9">
            <w:pPr>
              <w:spacing w:line="288" w:lineRule="auto"/>
            </w:pPr>
          </w:p>
        </w:tc>
        <w:tc>
          <w:tcPr>
            <w:tcW w:w="953" w:type="dxa"/>
          </w:tcPr>
          <w:p w14:paraId="000000AD" w14:textId="77777777" w:rsidR="007008B9" w:rsidRDefault="007008B9">
            <w:pPr>
              <w:spacing w:line="288" w:lineRule="auto"/>
            </w:pPr>
          </w:p>
        </w:tc>
        <w:tc>
          <w:tcPr>
            <w:tcW w:w="953" w:type="dxa"/>
          </w:tcPr>
          <w:p w14:paraId="000000AE" w14:textId="77777777" w:rsidR="007008B9" w:rsidRDefault="007008B9">
            <w:pPr>
              <w:spacing w:line="288" w:lineRule="auto"/>
            </w:pPr>
          </w:p>
        </w:tc>
        <w:tc>
          <w:tcPr>
            <w:tcW w:w="953" w:type="dxa"/>
          </w:tcPr>
          <w:p w14:paraId="000000AF" w14:textId="77777777" w:rsidR="007008B9" w:rsidRDefault="007008B9">
            <w:pPr>
              <w:spacing w:line="288" w:lineRule="auto"/>
            </w:pPr>
          </w:p>
        </w:tc>
        <w:tc>
          <w:tcPr>
            <w:tcW w:w="835" w:type="dxa"/>
          </w:tcPr>
          <w:p w14:paraId="000000B0" w14:textId="77777777" w:rsidR="007008B9" w:rsidRDefault="007008B9">
            <w:pPr>
              <w:spacing w:line="288" w:lineRule="auto"/>
            </w:pPr>
          </w:p>
        </w:tc>
        <w:tc>
          <w:tcPr>
            <w:tcW w:w="835" w:type="dxa"/>
          </w:tcPr>
          <w:p w14:paraId="000000B1" w14:textId="77777777" w:rsidR="007008B9" w:rsidRDefault="007008B9">
            <w:pPr>
              <w:spacing w:line="288" w:lineRule="auto"/>
            </w:pPr>
          </w:p>
        </w:tc>
      </w:tr>
      <w:tr w:rsidR="007008B9" w14:paraId="537D5553" w14:textId="77777777" w:rsidTr="0052184A">
        <w:trPr>
          <w:trHeight w:val="645"/>
        </w:trPr>
        <w:tc>
          <w:tcPr>
            <w:tcW w:w="2516" w:type="dxa"/>
          </w:tcPr>
          <w:p w14:paraId="000000B2" w14:textId="77777777" w:rsidR="007008B9" w:rsidRPr="00E869AC" w:rsidRDefault="00406A8B">
            <w:pPr>
              <w:numPr>
                <w:ilvl w:val="0"/>
                <w:numId w:val="26"/>
              </w:numPr>
              <w:pBdr>
                <w:top w:val="nil"/>
                <w:left w:val="nil"/>
                <w:bottom w:val="nil"/>
                <w:right w:val="nil"/>
                <w:between w:val="nil"/>
              </w:pBdr>
              <w:spacing w:line="288" w:lineRule="auto"/>
              <w:rPr>
                <w:rFonts w:asciiTheme="minorHAnsi" w:hAnsiTheme="minorHAnsi" w:cstheme="minorHAnsi"/>
                <w:color w:val="000000"/>
                <w:sz w:val="22"/>
                <w:szCs w:val="22"/>
              </w:rPr>
            </w:pPr>
            <w:r w:rsidRPr="00E869AC">
              <w:rPr>
                <w:rFonts w:asciiTheme="minorHAnsi" w:hAnsiTheme="minorHAnsi" w:cstheme="minorHAnsi"/>
                <w:color w:val="000000"/>
                <w:sz w:val="22"/>
                <w:szCs w:val="22"/>
              </w:rPr>
              <w:t xml:space="preserve">Watch movies at home with </w:t>
            </w:r>
            <w:proofErr w:type="gramStart"/>
            <w:r w:rsidRPr="00E869AC">
              <w:rPr>
                <w:rFonts w:asciiTheme="minorHAnsi" w:hAnsiTheme="minorHAnsi" w:cstheme="minorHAnsi"/>
                <w:color w:val="000000"/>
                <w:sz w:val="22"/>
                <w:szCs w:val="22"/>
              </w:rPr>
              <w:t>friend</w:t>
            </w:r>
            <w:proofErr w:type="gramEnd"/>
            <w:r w:rsidRPr="00E869AC">
              <w:rPr>
                <w:rFonts w:asciiTheme="minorHAnsi" w:hAnsiTheme="minorHAnsi" w:cstheme="minorHAnsi"/>
                <w:color w:val="000000"/>
                <w:sz w:val="22"/>
                <w:szCs w:val="22"/>
              </w:rPr>
              <w:t xml:space="preserve"> and family</w:t>
            </w:r>
          </w:p>
        </w:tc>
        <w:tc>
          <w:tcPr>
            <w:tcW w:w="837" w:type="dxa"/>
          </w:tcPr>
          <w:p w14:paraId="000000B3" w14:textId="77777777" w:rsidR="007008B9" w:rsidRDefault="007008B9">
            <w:pPr>
              <w:spacing w:line="288" w:lineRule="auto"/>
            </w:pPr>
          </w:p>
        </w:tc>
        <w:tc>
          <w:tcPr>
            <w:tcW w:w="835" w:type="dxa"/>
          </w:tcPr>
          <w:p w14:paraId="000000B4" w14:textId="77777777" w:rsidR="007008B9" w:rsidRDefault="007008B9">
            <w:pPr>
              <w:spacing w:line="288" w:lineRule="auto"/>
            </w:pPr>
          </w:p>
        </w:tc>
        <w:tc>
          <w:tcPr>
            <w:tcW w:w="835" w:type="dxa"/>
          </w:tcPr>
          <w:p w14:paraId="000000B5" w14:textId="77777777" w:rsidR="007008B9" w:rsidRDefault="007008B9">
            <w:pPr>
              <w:spacing w:line="288" w:lineRule="auto"/>
            </w:pPr>
          </w:p>
        </w:tc>
        <w:tc>
          <w:tcPr>
            <w:tcW w:w="953" w:type="dxa"/>
          </w:tcPr>
          <w:p w14:paraId="000000B6" w14:textId="77777777" w:rsidR="007008B9" w:rsidRDefault="007008B9">
            <w:pPr>
              <w:spacing w:line="288" w:lineRule="auto"/>
            </w:pPr>
          </w:p>
        </w:tc>
        <w:tc>
          <w:tcPr>
            <w:tcW w:w="953" w:type="dxa"/>
          </w:tcPr>
          <w:p w14:paraId="000000B7" w14:textId="77777777" w:rsidR="007008B9" w:rsidRDefault="007008B9">
            <w:pPr>
              <w:spacing w:line="288" w:lineRule="auto"/>
            </w:pPr>
          </w:p>
        </w:tc>
        <w:tc>
          <w:tcPr>
            <w:tcW w:w="953" w:type="dxa"/>
          </w:tcPr>
          <w:p w14:paraId="000000B8" w14:textId="77777777" w:rsidR="007008B9" w:rsidRDefault="007008B9">
            <w:pPr>
              <w:spacing w:line="288" w:lineRule="auto"/>
            </w:pPr>
          </w:p>
        </w:tc>
        <w:tc>
          <w:tcPr>
            <w:tcW w:w="953" w:type="dxa"/>
          </w:tcPr>
          <w:p w14:paraId="000000B9" w14:textId="77777777" w:rsidR="007008B9" w:rsidRDefault="007008B9">
            <w:pPr>
              <w:spacing w:line="288" w:lineRule="auto"/>
            </w:pPr>
          </w:p>
        </w:tc>
        <w:tc>
          <w:tcPr>
            <w:tcW w:w="835" w:type="dxa"/>
          </w:tcPr>
          <w:p w14:paraId="000000BA" w14:textId="77777777" w:rsidR="007008B9" w:rsidRDefault="007008B9">
            <w:pPr>
              <w:spacing w:line="288" w:lineRule="auto"/>
            </w:pPr>
          </w:p>
        </w:tc>
        <w:tc>
          <w:tcPr>
            <w:tcW w:w="835" w:type="dxa"/>
          </w:tcPr>
          <w:p w14:paraId="000000BB" w14:textId="77777777" w:rsidR="007008B9" w:rsidRDefault="007008B9">
            <w:pPr>
              <w:spacing w:line="288" w:lineRule="auto"/>
            </w:pPr>
          </w:p>
        </w:tc>
      </w:tr>
      <w:tr w:rsidR="007008B9" w14:paraId="0A3F399B" w14:textId="77777777" w:rsidTr="0052184A">
        <w:trPr>
          <w:trHeight w:val="645"/>
        </w:trPr>
        <w:tc>
          <w:tcPr>
            <w:tcW w:w="2516" w:type="dxa"/>
          </w:tcPr>
          <w:p w14:paraId="000000BC" w14:textId="77777777" w:rsidR="007008B9" w:rsidRPr="00E869AC" w:rsidRDefault="00406A8B">
            <w:pPr>
              <w:numPr>
                <w:ilvl w:val="0"/>
                <w:numId w:val="26"/>
              </w:numPr>
              <w:pBdr>
                <w:top w:val="nil"/>
                <w:left w:val="nil"/>
                <w:bottom w:val="nil"/>
                <w:right w:val="nil"/>
                <w:between w:val="nil"/>
              </w:pBdr>
              <w:spacing w:line="288" w:lineRule="auto"/>
              <w:rPr>
                <w:rFonts w:asciiTheme="minorHAnsi" w:hAnsiTheme="minorHAnsi" w:cstheme="minorHAnsi"/>
                <w:color w:val="000000"/>
                <w:sz w:val="22"/>
                <w:szCs w:val="22"/>
              </w:rPr>
            </w:pPr>
            <w:r w:rsidRPr="00E869AC">
              <w:rPr>
                <w:rFonts w:asciiTheme="minorHAnsi" w:hAnsiTheme="minorHAnsi" w:cstheme="minorHAnsi"/>
                <w:color w:val="000000"/>
                <w:sz w:val="22"/>
                <w:szCs w:val="22"/>
              </w:rPr>
              <w:t>Go to live concerts</w:t>
            </w:r>
          </w:p>
        </w:tc>
        <w:tc>
          <w:tcPr>
            <w:tcW w:w="837" w:type="dxa"/>
          </w:tcPr>
          <w:p w14:paraId="000000BD" w14:textId="77777777" w:rsidR="007008B9" w:rsidRDefault="007008B9">
            <w:pPr>
              <w:spacing w:line="288" w:lineRule="auto"/>
            </w:pPr>
          </w:p>
        </w:tc>
        <w:tc>
          <w:tcPr>
            <w:tcW w:w="835" w:type="dxa"/>
          </w:tcPr>
          <w:p w14:paraId="000000BE" w14:textId="77777777" w:rsidR="007008B9" w:rsidRDefault="007008B9">
            <w:pPr>
              <w:spacing w:line="288" w:lineRule="auto"/>
            </w:pPr>
          </w:p>
        </w:tc>
        <w:tc>
          <w:tcPr>
            <w:tcW w:w="835" w:type="dxa"/>
          </w:tcPr>
          <w:p w14:paraId="000000BF" w14:textId="77777777" w:rsidR="007008B9" w:rsidRDefault="007008B9">
            <w:pPr>
              <w:spacing w:line="288" w:lineRule="auto"/>
            </w:pPr>
          </w:p>
        </w:tc>
        <w:tc>
          <w:tcPr>
            <w:tcW w:w="953" w:type="dxa"/>
          </w:tcPr>
          <w:p w14:paraId="000000C0" w14:textId="77777777" w:rsidR="007008B9" w:rsidRDefault="007008B9">
            <w:pPr>
              <w:spacing w:line="288" w:lineRule="auto"/>
            </w:pPr>
          </w:p>
        </w:tc>
        <w:tc>
          <w:tcPr>
            <w:tcW w:w="953" w:type="dxa"/>
          </w:tcPr>
          <w:p w14:paraId="000000C1" w14:textId="77777777" w:rsidR="007008B9" w:rsidRDefault="007008B9">
            <w:pPr>
              <w:spacing w:line="288" w:lineRule="auto"/>
            </w:pPr>
          </w:p>
        </w:tc>
        <w:tc>
          <w:tcPr>
            <w:tcW w:w="953" w:type="dxa"/>
          </w:tcPr>
          <w:p w14:paraId="000000C2" w14:textId="77777777" w:rsidR="007008B9" w:rsidRDefault="007008B9">
            <w:pPr>
              <w:spacing w:line="288" w:lineRule="auto"/>
            </w:pPr>
          </w:p>
        </w:tc>
        <w:tc>
          <w:tcPr>
            <w:tcW w:w="953" w:type="dxa"/>
          </w:tcPr>
          <w:p w14:paraId="000000C3" w14:textId="77777777" w:rsidR="007008B9" w:rsidRDefault="007008B9">
            <w:pPr>
              <w:spacing w:line="288" w:lineRule="auto"/>
            </w:pPr>
          </w:p>
        </w:tc>
        <w:tc>
          <w:tcPr>
            <w:tcW w:w="835" w:type="dxa"/>
          </w:tcPr>
          <w:p w14:paraId="000000C4" w14:textId="77777777" w:rsidR="007008B9" w:rsidRDefault="007008B9">
            <w:pPr>
              <w:spacing w:line="288" w:lineRule="auto"/>
            </w:pPr>
          </w:p>
        </w:tc>
        <w:tc>
          <w:tcPr>
            <w:tcW w:w="835" w:type="dxa"/>
          </w:tcPr>
          <w:p w14:paraId="000000C5" w14:textId="77777777" w:rsidR="007008B9" w:rsidRDefault="007008B9">
            <w:pPr>
              <w:spacing w:line="288" w:lineRule="auto"/>
            </w:pPr>
          </w:p>
        </w:tc>
      </w:tr>
    </w:tbl>
    <w:p w14:paraId="54602DC8" w14:textId="773FB765" w:rsidR="00BD4565" w:rsidRPr="008C6D2B" w:rsidRDefault="00BD4565" w:rsidP="00BD4565">
      <w:pPr>
        <w:spacing w:before="100" w:beforeAutospacing="1" w:line="240" w:lineRule="auto"/>
        <w:rPr>
          <w:rFonts w:ascii="Segoe UI" w:eastAsia="Times New Roman" w:hAnsi="Segoe UI" w:cs="Segoe UI"/>
          <w:b/>
          <w:bCs/>
          <w:color w:val="auto"/>
          <w:sz w:val="21"/>
          <w:szCs w:val="21"/>
          <w:lang w:val="en-IN"/>
        </w:rPr>
      </w:pPr>
      <w:proofErr w:type="gramStart"/>
      <w:r w:rsidRPr="008C6D2B">
        <w:rPr>
          <w:rFonts w:ascii="Gill Sans" w:eastAsia="Times New Roman" w:hAnsi="Gill Sans" w:cs="Segoe UI"/>
          <w:b/>
          <w:bCs/>
          <w:color w:val="6888C9"/>
          <w:lang w:val="en-IN"/>
        </w:rPr>
        <w:t>[</w:t>
      </w:r>
      <w:r w:rsidRPr="008C6D2B">
        <w:rPr>
          <w:rFonts w:ascii="Segoe UI" w:eastAsia="Times New Roman" w:hAnsi="Segoe UI" w:cs="Segoe UI"/>
          <w:b/>
          <w:bCs/>
          <w:color w:val="auto"/>
          <w:sz w:val="21"/>
          <w:szCs w:val="21"/>
          <w:lang w:val="en-IN"/>
        </w:rPr>
        <w:t xml:space="preserve">  </w:t>
      </w:r>
      <w:r w:rsidRPr="008C6D2B">
        <w:rPr>
          <w:rFonts w:ascii="Gill Sans" w:eastAsia="Times New Roman" w:hAnsi="Gill Sans" w:cs="Segoe UI"/>
          <w:b/>
          <w:bCs/>
          <w:color w:val="6888C9"/>
          <w:lang w:val="en-IN"/>
        </w:rPr>
        <w:t>IF</w:t>
      </w:r>
      <w:proofErr w:type="gramEnd"/>
      <w:r w:rsidRPr="008C6D2B">
        <w:rPr>
          <w:rFonts w:ascii="Gill Sans" w:eastAsia="Times New Roman" w:hAnsi="Gill Sans" w:cs="Segoe UI"/>
          <w:b/>
          <w:bCs/>
          <w:color w:val="6888C9"/>
          <w:lang w:val="en-IN"/>
        </w:rPr>
        <w:t xml:space="preserve"> SQ05 any of 1,2,3, </w:t>
      </w:r>
      <w:proofErr w:type="gramStart"/>
      <w:r w:rsidRPr="008C6D2B">
        <w:rPr>
          <w:rFonts w:ascii="Gill Sans" w:eastAsia="Times New Roman" w:hAnsi="Gill Sans" w:cs="Segoe UI"/>
          <w:b/>
          <w:bCs/>
          <w:color w:val="6888C9"/>
          <w:lang w:val="en-IN"/>
        </w:rPr>
        <w:t>4  &gt;</w:t>
      </w:r>
      <w:proofErr w:type="gramEnd"/>
      <w:r w:rsidRPr="008C6D2B">
        <w:rPr>
          <w:rFonts w:ascii="Gill Sans" w:eastAsia="Times New Roman" w:hAnsi="Gill Sans" w:cs="Segoe UI"/>
          <w:b/>
          <w:bCs/>
          <w:color w:val="6888C9"/>
          <w:lang w:val="en-IN"/>
        </w:rPr>
        <w:t>=6, CLASSIFY AS GENERAL S&amp;C</w:t>
      </w:r>
    </w:p>
    <w:p w14:paraId="08C93251" w14:textId="63018212" w:rsidR="00BD4565" w:rsidRPr="008C6D2B" w:rsidRDefault="00BD4565" w:rsidP="00BD4565">
      <w:pPr>
        <w:spacing w:before="100" w:beforeAutospacing="1" w:line="240" w:lineRule="auto"/>
        <w:rPr>
          <w:rFonts w:ascii="Segoe UI" w:eastAsia="Times New Roman" w:hAnsi="Segoe UI" w:cs="Segoe UI"/>
          <w:b/>
          <w:bCs/>
          <w:color w:val="auto"/>
          <w:sz w:val="21"/>
          <w:szCs w:val="21"/>
          <w:lang w:val="en-IN"/>
        </w:rPr>
      </w:pPr>
      <w:r w:rsidRPr="008C6D2B">
        <w:rPr>
          <w:rFonts w:ascii="Gill Sans" w:eastAsia="Times New Roman" w:hAnsi="Gill Sans" w:cs="Segoe UI"/>
          <w:b/>
          <w:bCs/>
          <w:color w:val="6888C9"/>
          <w:lang w:val="en-IN"/>
        </w:rPr>
        <w:t xml:space="preserve">IF ALL SQ05 1,2,3 and 4 &gt;=3 and &lt;6 and SQ05 5 &gt;=3 CLASSIFY AS LIVE BROADCASTERS </w:t>
      </w:r>
    </w:p>
    <w:p w14:paraId="000000D9" w14:textId="7E64FC7C" w:rsidR="007008B9" w:rsidRDefault="00BD4565" w:rsidP="00DE40DC">
      <w:pPr>
        <w:spacing w:before="100" w:beforeAutospacing="1" w:line="240" w:lineRule="auto"/>
        <w:rPr>
          <w:rFonts w:ascii="Gill Sans" w:eastAsia="Times New Roman" w:hAnsi="Gill Sans" w:cs="Segoe UI"/>
          <w:b/>
          <w:bCs/>
          <w:color w:val="6888C9"/>
          <w:lang w:val="en-IN"/>
        </w:rPr>
      </w:pPr>
      <w:r w:rsidRPr="008C6D2B">
        <w:rPr>
          <w:rFonts w:ascii="Gill Sans" w:eastAsia="Times New Roman" w:hAnsi="Gill Sans" w:cs="Segoe UI"/>
          <w:b/>
          <w:bCs/>
          <w:color w:val="6888C9"/>
          <w:lang w:val="en-IN"/>
        </w:rPr>
        <w:t xml:space="preserve">Remaining CLASSIFY AS NONE and </w:t>
      </w:r>
      <w:proofErr w:type="gramStart"/>
      <w:r w:rsidR="00E527F1" w:rsidRPr="008C6D2B">
        <w:rPr>
          <w:rFonts w:ascii="Gill Sans" w:eastAsia="Times New Roman" w:hAnsi="Gill Sans" w:cs="Segoe UI"/>
          <w:b/>
          <w:bCs/>
          <w:color w:val="6888C9"/>
          <w:lang w:val="en-IN"/>
        </w:rPr>
        <w:t>TERMINATE ]</w:t>
      </w:r>
      <w:proofErr w:type="gramEnd"/>
    </w:p>
    <w:p w14:paraId="5321CB02" w14:textId="7F78342C" w:rsidR="00EC0BBC" w:rsidRPr="00913CCB" w:rsidRDefault="00EC0BBC" w:rsidP="00DE40DC">
      <w:pPr>
        <w:spacing w:before="100" w:beforeAutospacing="1" w:line="240" w:lineRule="auto"/>
        <w:rPr>
          <w:rFonts w:ascii="Gill Sans" w:eastAsia="Times New Roman" w:hAnsi="Gill Sans" w:cs="Segoe UI"/>
          <w:i/>
          <w:iCs/>
          <w:color w:val="6888C9"/>
          <w:lang w:val="en-IN"/>
        </w:rPr>
      </w:pPr>
      <w:r w:rsidRPr="00913CCB">
        <w:rPr>
          <w:rFonts w:ascii="Gill Sans" w:eastAsia="Times New Roman" w:hAnsi="Gill Sans" w:cs="Segoe UI"/>
          <w:i/>
          <w:iCs/>
          <w:color w:val="6888C9"/>
          <w:lang w:val="en-IN"/>
        </w:rPr>
        <w:t>QUOTAS:</w:t>
      </w:r>
    </w:p>
    <w:p w14:paraId="417686FA" w14:textId="7015EBB0" w:rsidR="00EC0BBC" w:rsidRPr="00913CCB" w:rsidRDefault="00EC0BBC" w:rsidP="00DE40DC">
      <w:pPr>
        <w:spacing w:before="100" w:beforeAutospacing="1" w:line="240" w:lineRule="auto"/>
        <w:rPr>
          <w:rFonts w:ascii="Gill Sans" w:eastAsia="Times New Roman" w:hAnsi="Gill Sans" w:cs="Segoe UI"/>
          <w:i/>
          <w:iCs/>
          <w:color w:val="6888C9"/>
          <w:lang w:val="en-IN"/>
        </w:rPr>
      </w:pPr>
      <w:r w:rsidRPr="00913CCB">
        <w:rPr>
          <w:rFonts w:ascii="Gill Sans" w:eastAsia="Times New Roman" w:hAnsi="Gill Sans" w:cs="Segoe UI"/>
          <w:i/>
          <w:iCs/>
          <w:color w:val="6888C9"/>
          <w:lang w:val="en-IN"/>
        </w:rPr>
        <w:t>Live Broadcasters- 150</w:t>
      </w:r>
    </w:p>
    <w:p w14:paraId="13FFA61E" w14:textId="0305EF35" w:rsidR="00EC2CD4" w:rsidRPr="00913CCB" w:rsidRDefault="00EC2CD4" w:rsidP="00913CCB">
      <w:pPr>
        <w:tabs>
          <w:tab w:val="left" w:pos="3150"/>
        </w:tabs>
        <w:spacing w:before="100" w:beforeAutospacing="1" w:line="240" w:lineRule="auto"/>
        <w:rPr>
          <w:rFonts w:ascii="Gill Sans" w:eastAsia="Times New Roman" w:hAnsi="Gill Sans" w:cs="Segoe UI"/>
          <w:i/>
          <w:iCs/>
          <w:color w:val="6888C9"/>
          <w:lang w:val="en-IN"/>
        </w:rPr>
      </w:pPr>
      <w:r w:rsidRPr="00913CCB">
        <w:rPr>
          <w:rFonts w:ascii="Gill Sans" w:eastAsia="Times New Roman" w:hAnsi="Gill Sans" w:cs="Segoe UI"/>
          <w:i/>
          <w:iCs/>
          <w:color w:val="6888C9"/>
          <w:lang w:val="en-IN"/>
        </w:rPr>
        <w:t>General S&amp;C- 300</w:t>
      </w:r>
      <w:r w:rsidR="00913CCB">
        <w:rPr>
          <w:rFonts w:ascii="Gill Sans" w:eastAsia="Times New Roman" w:hAnsi="Gill Sans" w:cs="Segoe UI"/>
          <w:i/>
          <w:iCs/>
          <w:color w:val="6888C9"/>
          <w:lang w:val="en-IN"/>
        </w:rPr>
        <w:tab/>
      </w:r>
    </w:p>
    <w:p w14:paraId="000000DA" w14:textId="77777777" w:rsidR="007008B9" w:rsidRPr="008C6D2B" w:rsidRDefault="00000000">
      <w:pPr>
        <w:pBdr>
          <w:top w:val="nil"/>
          <w:left w:val="nil"/>
          <w:bottom w:val="nil"/>
          <w:right w:val="nil"/>
          <w:between w:val="nil"/>
        </w:pBdr>
        <w:spacing w:line="240" w:lineRule="auto"/>
        <w:jc w:val="center"/>
        <w:rPr>
          <w:rFonts w:ascii="Gill Sans" w:eastAsia="Gill Sans" w:hAnsi="Gill Sans"/>
          <w:color w:val="000000"/>
        </w:rPr>
      </w:pPr>
      <w:r>
        <w:pict w14:anchorId="445CED96">
          <v:rect id="_x0000_i1032" style="width:0;height:1.5pt" o:hralign="center" o:hrstd="t" o:hr="t" fillcolor="#a0a0a0" stroked="f"/>
        </w:pict>
      </w:r>
    </w:p>
    <w:p w14:paraId="02E41335" w14:textId="0B51257F" w:rsidR="00BD4565" w:rsidRPr="00CA0A61" w:rsidRDefault="00BD4565" w:rsidP="00BD4565">
      <w:pPr>
        <w:spacing w:before="100" w:beforeAutospacing="1" w:line="240" w:lineRule="auto"/>
        <w:jc w:val="center"/>
        <w:rPr>
          <w:rFonts w:ascii="Segoe UI" w:eastAsia="Times New Roman" w:hAnsi="Segoe UI" w:cs="Segoe UI"/>
          <w:b/>
          <w:bCs/>
          <w:color w:val="auto"/>
          <w:sz w:val="21"/>
          <w:szCs w:val="21"/>
          <w:lang w:val="en-IN"/>
        </w:rPr>
      </w:pPr>
      <w:r w:rsidRPr="008C6D2B">
        <w:rPr>
          <w:rFonts w:ascii="Gill Sans" w:eastAsia="Times New Roman" w:hAnsi="Gill Sans" w:cs="Segoe UI"/>
          <w:color w:val="6888C9"/>
          <w:sz w:val="27"/>
          <w:szCs w:val="27"/>
          <w:lang w:val="en-IN"/>
        </w:rPr>
        <w:t xml:space="preserve">[ Add typing tool Questions weblink for </w:t>
      </w:r>
      <w:proofErr w:type="gramStart"/>
      <w:r w:rsidR="00AA3ECD" w:rsidRPr="00AA3ECD">
        <w:rPr>
          <w:rFonts w:ascii="Gill Sans" w:eastAsia="Times New Roman" w:hAnsi="Gill Sans" w:cs="Segoe UI"/>
          <w:b/>
          <w:bCs/>
          <w:color w:val="6888C9"/>
          <w:sz w:val="27"/>
          <w:szCs w:val="27"/>
          <w:lang w:val="en-IN"/>
        </w:rPr>
        <w:t>ALL</w:t>
      </w:r>
      <w:r w:rsidR="00AA3ECD">
        <w:rPr>
          <w:rFonts w:ascii="Gill Sans" w:eastAsia="Times New Roman" w:hAnsi="Gill Sans" w:cs="Segoe UI"/>
          <w:color w:val="6888C9"/>
          <w:sz w:val="27"/>
          <w:szCs w:val="27"/>
          <w:lang w:val="en-IN"/>
        </w:rPr>
        <w:t xml:space="preserve"> ]</w:t>
      </w:r>
      <w:proofErr w:type="gramEnd"/>
    </w:p>
    <w:p w14:paraId="02C1916E" w14:textId="5481E010" w:rsidR="00BD4565" w:rsidRPr="008C6D2B" w:rsidRDefault="009E438A" w:rsidP="00BD4565">
      <w:pPr>
        <w:spacing w:before="100" w:beforeAutospacing="1" w:line="240" w:lineRule="auto"/>
        <w:jc w:val="center"/>
        <w:rPr>
          <w:rFonts w:ascii="Segoe UI" w:eastAsia="Times New Roman" w:hAnsi="Segoe UI" w:cs="Segoe UI"/>
          <w:color w:val="auto"/>
          <w:sz w:val="21"/>
          <w:szCs w:val="21"/>
          <w:lang w:val="en-IN"/>
        </w:rPr>
      </w:pPr>
      <w:r>
        <w:rPr>
          <w:rFonts w:ascii="Gill Sans" w:eastAsia="Times New Roman" w:hAnsi="Gill Sans" w:cs="Segoe UI"/>
          <w:color w:val="6888C9"/>
          <w:sz w:val="27"/>
          <w:szCs w:val="27"/>
          <w:lang w:val="en-IN"/>
        </w:rPr>
        <w:t xml:space="preserve">Include Quotas: </w:t>
      </w:r>
      <w:r w:rsidR="00EC0BBC" w:rsidRPr="00EC0BBC">
        <w:rPr>
          <w:rFonts w:ascii="Gill Sans" w:eastAsia="Times New Roman" w:hAnsi="Gill Sans" w:cs="Segoe UI"/>
          <w:b/>
          <w:bCs/>
          <w:color w:val="6888C9"/>
          <w:sz w:val="27"/>
          <w:szCs w:val="27"/>
          <w:lang w:val="en-IN"/>
        </w:rPr>
        <w:t>150</w:t>
      </w:r>
      <w:r w:rsidR="00EC0BBC">
        <w:rPr>
          <w:rFonts w:ascii="Gill Sans" w:eastAsia="Times New Roman" w:hAnsi="Gill Sans" w:cs="Segoe UI"/>
          <w:color w:val="6888C9"/>
          <w:sz w:val="27"/>
          <w:szCs w:val="27"/>
          <w:lang w:val="en-IN"/>
        </w:rPr>
        <w:t xml:space="preserve"> </w:t>
      </w:r>
      <w:r w:rsidR="00BD4565" w:rsidRPr="00CA0A61">
        <w:rPr>
          <w:rFonts w:ascii="Gill Sans" w:eastAsia="Times New Roman" w:hAnsi="Gill Sans" w:cs="Segoe UI"/>
          <w:b/>
          <w:bCs/>
          <w:color w:val="6888C9"/>
          <w:sz w:val="27"/>
          <w:szCs w:val="27"/>
          <w:lang w:val="en-IN"/>
        </w:rPr>
        <w:t>Techies</w:t>
      </w:r>
      <w:r w:rsidR="003F49CC" w:rsidRPr="00CA0A61">
        <w:rPr>
          <w:rFonts w:ascii="Gill Sans" w:eastAsia="Times New Roman" w:hAnsi="Gill Sans" w:cs="Segoe UI"/>
          <w:b/>
          <w:bCs/>
          <w:color w:val="6888C9"/>
          <w:sz w:val="27"/>
          <w:szCs w:val="27"/>
          <w:lang w:val="en-IN"/>
        </w:rPr>
        <w:t xml:space="preserve"> &amp;</w:t>
      </w:r>
      <w:r w:rsidR="00BD4565" w:rsidRPr="00CA0A61">
        <w:rPr>
          <w:rFonts w:ascii="Gill Sans" w:eastAsia="Times New Roman" w:hAnsi="Gill Sans" w:cs="Segoe UI"/>
          <w:b/>
          <w:bCs/>
          <w:color w:val="6888C9"/>
          <w:sz w:val="27"/>
          <w:szCs w:val="27"/>
          <w:lang w:val="en-IN"/>
        </w:rPr>
        <w:t xml:space="preserve"> </w:t>
      </w:r>
      <w:r w:rsidR="00EC0BBC">
        <w:rPr>
          <w:rFonts w:ascii="Gill Sans" w:eastAsia="Times New Roman" w:hAnsi="Gill Sans" w:cs="Segoe UI"/>
          <w:b/>
          <w:bCs/>
          <w:color w:val="6888C9"/>
          <w:sz w:val="27"/>
          <w:szCs w:val="27"/>
          <w:lang w:val="en-IN"/>
        </w:rPr>
        <w:t xml:space="preserve">150 </w:t>
      </w:r>
      <w:r w:rsidR="00BD4565" w:rsidRPr="00CA0A61">
        <w:rPr>
          <w:rFonts w:ascii="Gill Sans" w:eastAsia="Times New Roman" w:hAnsi="Gill Sans" w:cs="Segoe UI"/>
          <w:b/>
          <w:bCs/>
          <w:color w:val="6888C9"/>
          <w:sz w:val="27"/>
          <w:szCs w:val="27"/>
          <w:lang w:val="en-IN"/>
        </w:rPr>
        <w:t>Expressionist</w:t>
      </w:r>
      <w:r w:rsidR="00AA3ECD">
        <w:rPr>
          <w:rFonts w:ascii="Gill Sans" w:eastAsia="Times New Roman" w:hAnsi="Gill Sans" w:cs="Segoe UI"/>
          <w:b/>
          <w:bCs/>
          <w:color w:val="6888C9"/>
          <w:sz w:val="27"/>
          <w:szCs w:val="27"/>
          <w:lang w:val="en-IN"/>
        </w:rPr>
        <w:t>s</w:t>
      </w:r>
    </w:p>
    <w:p w14:paraId="56F4CCC7" w14:textId="0581568D" w:rsidR="00BD4565" w:rsidRDefault="008F4BC5" w:rsidP="00BD4565">
      <w:pPr>
        <w:spacing w:before="100" w:beforeAutospacing="1" w:line="240" w:lineRule="auto"/>
        <w:jc w:val="center"/>
        <w:rPr>
          <w:rFonts w:ascii="Gill Sans" w:eastAsia="Times New Roman" w:hAnsi="Gill Sans" w:cs="Segoe UI"/>
          <w:color w:val="6888C9"/>
          <w:sz w:val="27"/>
          <w:szCs w:val="27"/>
          <w:lang w:val="en-IN"/>
        </w:rPr>
      </w:pPr>
      <w:r>
        <w:rPr>
          <w:rFonts w:ascii="Gill Sans" w:eastAsia="Times New Roman" w:hAnsi="Gill Sans" w:cs="Segoe UI"/>
          <w:color w:val="6888C9"/>
          <w:sz w:val="27"/>
          <w:szCs w:val="27"/>
          <w:lang w:val="en-IN"/>
        </w:rPr>
        <w:t>TERMINATE</w:t>
      </w:r>
      <w:r w:rsidR="003F49CC" w:rsidRPr="008C6D2B">
        <w:rPr>
          <w:rFonts w:ascii="Gill Sans" w:eastAsia="Times New Roman" w:hAnsi="Gill Sans" w:cs="Segoe UI"/>
          <w:color w:val="6888C9"/>
          <w:sz w:val="27"/>
          <w:szCs w:val="27"/>
          <w:lang w:val="en-IN"/>
        </w:rPr>
        <w:t xml:space="preserve"> the remaining segments</w:t>
      </w:r>
      <w:r w:rsidR="00BD4565" w:rsidRPr="008C6D2B">
        <w:rPr>
          <w:rFonts w:ascii="Gill Sans" w:eastAsia="Times New Roman" w:hAnsi="Gill Sans" w:cs="Segoe UI"/>
          <w:color w:val="6888C9"/>
          <w:sz w:val="27"/>
          <w:szCs w:val="27"/>
          <w:lang w:val="en-IN"/>
        </w:rPr>
        <w:t>]</w:t>
      </w:r>
    </w:p>
    <w:p w14:paraId="0000013B" w14:textId="77777777" w:rsidR="007008B9" w:rsidRPr="008C6D2B" w:rsidRDefault="00000000">
      <w:pPr>
        <w:spacing w:after="160" w:line="288" w:lineRule="auto"/>
        <w:rPr>
          <w:color w:val="000000"/>
        </w:rPr>
      </w:pPr>
      <w:r>
        <w:pict w14:anchorId="63B9A83F">
          <v:rect id="_x0000_i1033" style="width:0;height:1.5pt" o:hralign="center" o:hrstd="t" o:hr="t" fillcolor="#a0a0a0" stroked="f"/>
        </w:pict>
      </w:r>
    </w:p>
    <w:p w14:paraId="0000013C" w14:textId="254ED6C5" w:rsidR="007008B9" w:rsidRPr="00EE55E2" w:rsidRDefault="00406A8B">
      <w:pPr>
        <w:spacing w:after="160" w:line="288" w:lineRule="auto"/>
        <w:rPr>
          <w:color w:val="000000"/>
        </w:rPr>
      </w:pPr>
      <w:commentRangeStart w:id="10"/>
      <w:r w:rsidRPr="008C6D2B">
        <w:rPr>
          <w:color w:val="0070C0"/>
        </w:rPr>
        <w:t>SQ0</w:t>
      </w:r>
      <w:r w:rsidR="000B0C3E" w:rsidRPr="008C6D2B">
        <w:rPr>
          <w:color w:val="0070C0"/>
        </w:rPr>
        <w:t>6</w:t>
      </w:r>
      <w:r w:rsidRPr="008C6D2B">
        <w:rPr>
          <w:color w:val="0070C0"/>
        </w:rPr>
        <w:t xml:space="preserve">. </w:t>
      </w:r>
      <w:r w:rsidRPr="008C6D2B">
        <w:rPr>
          <w:color w:val="000000"/>
        </w:rPr>
        <w:t>Which of the following statements describes your camera ownership</w:t>
      </w:r>
      <w:r w:rsidRPr="00EE55E2">
        <w:rPr>
          <w:color w:val="000000"/>
        </w:rPr>
        <w:t>?</w:t>
      </w:r>
      <w:commentRangeEnd w:id="10"/>
      <w:r w:rsidR="00185C38">
        <w:rPr>
          <w:rStyle w:val="CommentReference"/>
          <w:rFonts w:eastAsiaTheme="minorHAnsi"/>
        </w:rPr>
        <w:commentReference w:id="10"/>
      </w:r>
    </w:p>
    <w:p w14:paraId="0000013D" w14:textId="77777777" w:rsidR="007008B9" w:rsidRPr="00EE55E2" w:rsidRDefault="00406A8B">
      <w:pPr>
        <w:spacing w:line="288" w:lineRule="auto"/>
        <w:rPr>
          <w:i/>
          <w:color w:val="767171"/>
        </w:rPr>
      </w:pPr>
      <w:r w:rsidRPr="00EE55E2">
        <w:rPr>
          <w:i/>
          <w:color w:val="767171"/>
        </w:rPr>
        <w:t>(Please select one)</w:t>
      </w:r>
    </w:p>
    <w:p w14:paraId="0000013E" w14:textId="18567372" w:rsidR="007008B9" w:rsidRPr="00EE55E2" w:rsidRDefault="00406A8B">
      <w:pPr>
        <w:numPr>
          <w:ilvl w:val="0"/>
          <w:numId w:val="10"/>
        </w:numPr>
        <w:pBdr>
          <w:top w:val="nil"/>
          <w:left w:val="nil"/>
          <w:bottom w:val="nil"/>
          <w:right w:val="nil"/>
          <w:between w:val="nil"/>
        </w:pBdr>
        <w:spacing w:after="0" w:line="288" w:lineRule="auto"/>
        <w:rPr>
          <w:rFonts w:ascii="Gill Sans" w:eastAsia="Gill Sans" w:hAnsi="Gill Sans"/>
          <w:color w:val="000000"/>
        </w:rPr>
      </w:pPr>
      <w:r w:rsidRPr="00EE55E2">
        <w:rPr>
          <w:rFonts w:ascii="Gill Sans" w:eastAsia="Gill Sans" w:hAnsi="Gill Sans"/>
          <w:color w:val="000000"/>
        </w:rPr>
        <w:lastRenderedPageBreak/>
        <w:t xml:space="preserve">I currently own a camera and </w:t>
      </w:r>
      <w:r w:rsidRPr="00EE55E2">
        <w:rPr>
          <w:rFonts w:ascii="Gill Sans" w:eastAsia="Gill Sans" w:hAnsi="Gill Sans"/>
          <w:b/>
          <w:color w:val="000000"/>
        </w:rPr>
        <w:t xml:space="preserve">do not </w:t>
      </w:r>
      <w:r w:rsidRPr="00EE55E2">
        <w:rPr>
          <w:b/>
          <w:color w:val="000000"/>
        </w:rPr>
        <w:t>plan</w:t>
      </w:r>
      <w:r w:rsidRPr="00EE55E2">
        <w:rPr>
          <w:rFonts w:ascii="Gill Sans" w:eastAsia="Gill Sans" w:hAnsi="Gill Sans"/>
          <w:b/>
          <w:color w:val="000000"/>
        </w:rPr>
        <w:t xml:space="preserve"> to upgrade/replace</w:t>
      </w:r>
      <w:r w:rsidR="0052184A" w:rsidRPr="00EE55E2">
        <w:rPr>
          <w:rFonts w:ascii="Gill Sans" w:eastAsia="Gill Sans" w:hAnsi="Gill Sans"/>
          <w:b/>
          <w:color w:val="000000"/>
        </w:rPr>
        <w:t>/buy another</w:t>
      </w:r>
      <w:r w:rsidRPr="00EE55E2">
        <w:rPr>
          <w:rFonts w:ascii="Gill Sans" w:eastAsia="Gill Sans" w:hAnsi="Gill Sans"/>
          <w:color w:val="000000"/>
        </w:rPr>
        <w:t xml:space="preserve"> in the next </w:t>
      </w:r>
      <w:r w:rsidRPr="00EE55E2">
        <w:rPr>
          <w:color w:val="000000"/>
        </w:rPr>
        <w:t>24</w:t>
      </w:r>
      <w:r w:rsidRPr="00EE55E2">
        <w:rPr>
          <w:rFonts w:ascii="Gill Sans" w:eastAsia="Gill Sans" w:hAnsi="Gill Sans"/>
          <w:color w:val="000000"/>
        </w:rPr>
        <w:t xml:space="preserve"> months </w:t>
      </w:r>
      <w:r w:rsidR="00923C70">
        <w:rPr>
          <w:rFonts w:ascii="Gill Sans" w:eastAsia="Gill Sans" w:hAnsi="Gill Sans"/>
          <w:color w:val="0070C0"/>
        </w:rPr>
        <w:t>[Quota – 10% of the sample]</w:t>
      </w:r>
    </w:p>
    <w:p w14:paraId="0000013F" w14:textId="2D88C35B" w:rsidR="007008B9" w:rsidRPr="00EE55E2" w:rsidRDefault="00406A8B">
      <w:pPr>
        <w:numPr>
          <w:ilvl w:val="0"/>
          <w:numId w:val="10"/>
        </w:numPr>
        <w:pBdr>
          <w:top w:val="nil"/>
          <w:left w:val="nil"/>
          <w:bottom w:val="nil"/>
          <w:right w:val="nil"/>
          <w:between w:val="nil"/>
        </w:pBdr>
        <w:spacing w:after="0" w:line="288" w:lineRule="auto"/>
        <w:rPr>
          <w:rFonts w:ascii="Gill Sans" w:eastAsia="Gill Sans" w:hAnsi="Gill Sans"/>
          <w:color w:val="000000"/>
        </w:rPr>
      </w:pPr>
      <w:r w:rsidRPr="00EE55E2">
        <w:rPr>
          <w:rFonts w:ascii="Gill Sans" w:eastAsia="Gill Sans" w:hAnsi="Gill Sans"/>
          <w:color w:val="000000"/>
        </w:rPr>
        <w:t xml:space="preserve">I currently own a camera and </w:t>
      </w:r>
      <w:r w:rsidRPr="00EE55E2">
        <w:rPr>
          <w:b/>
          <w:color w:val="000000"/>
        </w:rPr>
        <w:t>plan</w:t>
      </w:r>
      <w:r w:rsidRPr="00EE55E2">
        <w:rPr>
          <w:rFonts w:ascii="Gill Sans" w:eastAsia="Gill Sans" w:hAnsi="Gill Sans"/>
          <w:b/>
          <w:color w:val="000000"/>
        </w:rPr>
        <w:t xml:space="preserve"> to upgrade/replace</w:t>
      </w:r>
      <w:r w:rsidR="0052184A" w:rsidRPr="00EE55E2">
        <w:rPr>
          <w:rFonts w:ascii="Gill Sans" w:eastAsia="Gill Sans" w:hAnsi="Gill Sans"/>
          <w:b/>
          <w:color w:val="000000"/>
        </w:rPr>
        <w:t>/buy another</w:t>
      </w:r>
      <w:r w:rsidRPr="00EE55E2">
        <w:rPr>
          <w:rFonts w:ascii="Gill Sans" w:eastAsia="Gill Sans" w:hAnsi="Gill Sans"/>
          <w:color w:val="000000"/>
        </w:rPr>
        <w:t xml:space="preserve"> in the next </w:t>
      </w:r>
      <w:r w:rsidRPr="00EE55E2">
        <w:rPr>
          <w:color w:val="000000"/>
        </w:rPr>
        <w:t>24</w:t>
      </w:r>
      <w:r w:rsidRPr="00EE55E2">
        <w:rPr>
          <w:rFonts w:ascii="Gill Sans" w:eastAsia="Gill Sans" w:hAnsi="Gill Sans"/>
          <w:color w:val="000000"/>
        </w:rPr>
        <w:t xml:space="preserve"> months</w:t>
      </w:r>
    </w:p>
    <w:p w14:paraId="00000140" w14:textId="77777777" w:rsidR="007008B9" w:rsidRPr="00EE55E2" w:rsidRDefault="00406A8B">
      <w:pPr>
        <w:numPr>
          <w:ilvl w:val="0"/>
          <w:numId w:val="10"/>
        </w:numPr>
        <w:pBdr>
          <w:top w:val="nil"/>
          <w:left w:val="nil"/>
          <w:bottom w:val="nil"/>
          <w:right w:val="nil"/>
          <w:between w:val="nil"/>
        </w:pBdr>
        <w:spacing w:after="0" w:line="288" w:lineRule="auto"/>
        <w:rPr>
          <w:rFonts w:ascii="Gill Sans" w:eastAsia="Gill Sans" w:hAnsi="Gill Sans"/>
          <w:color w:val="000000"/>
        </w:rPr>
      </w:pPr>
      <w:r w:rsidRPr="00EE55E2">
        <w:rPr>
          <w:rFonts w:ascii="Gill Sans" w:eastAsia="Gill Sans" w:hAnsi="Gill Sans"/>
          <w:color w:val="000000"/>
        </w:rPr>
        <w:t xml:space="preserve">I currently do not own a camera, but </w:t>
      </w:r>
      <w:r w:rsidRPr="00EE55E2">
        <w:rPr>
          <w:rFonts w:ascii="Gill Sans" w:eastAsia="Gill Sans" w:hAnsi="Gill Sans"/>
          <w:b/>
          <w:color w:val="000000"/>
        </w:rPr>
        <w:t>plan to buy</w:t>
      </w:r>
      <w:r w:rsidRPr="00EE55E2">
        <w:rPr>
          <w:rFonts w:ascii="Gill Sans" w:eastAsia="Gill Sans" w:hAnsi="Gill Sans"/>
          <w:color w:val="000000"/>
        </w:rPr>
        <w:t xml:space="preserve"> one in the next</w:t>
      </w:r>
      <w:r w:rsidRPr="00EE55E2">
        <w:rPr>
          <w:color w:val="000000"/>
        </w:rPr>
        <w:t xml:space="preserve"> 24</w:t>
      </w:r>
      <w:r w:rsidRPr="00EE55E2">
        <w:rPr>
          <w:rFonts w:ascii="Gill Sans" w:eastAsia="Gill Sans" w:hAnsi="Gill Sans"/>
          <w:color w:val="000000"/>
        </w:rPr>
        <w:t xml:space="preserve"> months</w:t>
      </w:r>
    </w:p>
    <w:p w14:paraId="00000141" w14:textId="6BC91802" w:rsidR="007008B9" w:rsidRPr="00EE55E2" w:rsidRDefault="00406A8B">
      <w:pPr>
        <w:numPr>
          <w:ilvl w:val="0"/>
          <w:numId w:val="10"/>
        </w:numPr>
        <w:pBdr>
          <w:top w:val="nil"/>
          <w:left w:val="nil"/>
          <w:bottom w:val="nil"/>
          <w:right w:val="nil"/>
          <w:between w:val="nil"/>
        </w:pBdr>
        <w:spacing w:after="160" w:line="288" w:lineRule="auto"/>
        <w:rPr>
          <w:rFonts w:ascii="Gill Sans" w:eastAsia="Gill Sans" w:hAnsi="Gill Sans"/>
          <w:color w:val="000000"/>
        </w:rPr>
      </w:pPr>
      <w:r w:rsidRPr="00EE55E2">
        <w:rPr>
          <w:rFonts w:ascii="Gill Sans" w:eastAsia="Gill Sans" w:hAnsi="Gill Sans"/>
          <w:color w:val="000000"/>
        </w:rPr>
        <w:t xml:space="preserve">I currently do not own a camera and </w:t>
      </w:r>
      <w:r w:rsidRPr="00EE55E2">
        <w:rPr>
          <w:rFonts w:ascii="Gill Sans" w:eastAsia="Gill Sans" w:hAnsi="Gill Sans"/>
          <w:b/>
          <w:color w:val="000000"/>
        </w:rPr>
        <w:t>do not plan on buying</w:t>
      </w:r>
      <w:r w:rsidRPr="00EE55E2">
        <w:rPr>
          <w:rFonts w:ascii="Gill Sans" w:eastAsia="Gill Sans" w:hAnsi="Gill Sans"/>
          <w:color w:val="000000"/>
        </w:rPr>
        <w:t xml:space="preserve"> one in the next </w:t>
      </w:r>
      <w:r w:rsidRPr="00EE55E2">
        <w:rPr>
          <w:color w:val="000000"/>
        </w:rPr>
        <w:t>24</w:t>
      </w:r>
      <w:r w:rsidRPr="00EE55E2">
        <w:rPr>
          <w:rFonts w:ascii="Gill Sans" w:eastAsia="Gill Sans" w:hAnsi="Gill Sans"/>
          <w:color w:val="000000"/>
        </w:rPr>
        <w:t xml:space="preserve"> months </w:t>
      </w:r>
      <w:r w:rsidR="004F07EF" w:rsidRPr="00EE55E2">
        <w:rPr>
          <w:rFonts w:ascii="Gill Sans" w:eastAsia="Gill Sans" w:hAnsi="Gill Sans"/>
          <w:color w:val="4472C4" w:themeColor="accent1"/>
        </w:rPr>
        <w:t xml:space="preserve">[Thank &amp; </w:t>
      </w:r>
      <w:r w:rsidRPr="00EE55E2">
        <w:rPr>
          <w:rFonts w:ascii="Gill Sans" w:eastAsia="Gill Sans" w:hAnsi="Gill Sans"/>
          <w:color w:val="4472C4" w:themeColor="accent1"/>
        </w:rPr>
        <w:t>TERMINATE</w:t>
      </w:r>
      <w:r w:rsidR="004F07EF" w:rsidRPr="00EE55E2">
        <w:rPr>
          <w:rFonts w:ascii="Gill Sans" w:eastAsia="Gill Sans" w:hAnsi="Gill Sans"/>
          <w:color w:val="4472C4" w:themeColor="accent1"/>
        </w:rPr>
        <w:t>]</w:t>
      </w:r>
    </w:p>
    <w:p w14:paraId="00000142" w14:textId="77777777" w:rsidR="007008B9" w:rsidRDefault="00000000">
      <w:pPr>
        <w:spacing w:after="160" w:line="259" w:lineRule="auto"/>
        <w:rPr>
          <w:color w:val="000000"/>
        </w:rPr>
      </w:pPr>
      <w:r>
        <w:pict w14:anchorId="695A825A">
          <v:rect id="_x0000_i1034" style="width:0;height:1.5pt" o:hralign="center" o:hrstd="t" o:hr="t" fillcolor="#a0a0a0" stroked="f"/>
        </w:pict>
      </w:r>
    </w:p>
    <w:p w14:paraId="00000143" w14:textId="460635BF" w:rsidR="007008B9" w:rsidRDefault="00406A8B">
      <w:pPr>
        <w:spacing w:after="160"/>
        <w:rPr>
          <w:color w:val="4472C4"/>
        </w:rPr>
      </w:pPr>
      <w:r>
        <w:rPr>
          <w:color w:val="4472C4"/>
        </w:rPr>
        <w:t>[Show for SQ0</w:t>
      </w:r>
      <w:r w:rsidR="000B0C3E">
        <w:rPr>
          <w:color w:val="4472C4"/>
        </w:rPr>
        <w:t>6</w:t>
      </w:r>
      <w:r w:rsidR="00CF3A2D">
        <w:rPr>
          <w:color w:val="4472C4"/>
        </w:rPr>
        <w:t>=</w:t>
      </w:r>
      <w:r w:rsidR="00C86310">
        <w:rPr>
          <w:color w:val="4472C4"/>
        </w:rPr>
        <w:t>1,</w:t>
      </w:r>
      <w:r>
        <w:rPr>
          <w:color w:val="4472C4"/>
        </w:rPr>
        <w:t>2]</w:t>
      </w:r>
    </w:p>
    <w:p w14:paraId="00000144" w14:textId="77777777" w:rsidR="007008B9" w:rsidRDefault="00406A8B">
      <w:pPr>
        <w:spacing w:before="240" w:after="160"/>
        <w:rPr>
          <w:color w:val="000000"/>
        </w:rPr>
      </w:pPr>
      <w:commentRangeStart w:id="11"/>
      <w:r w:rsidRPr="00941146">
        <w:rPr>
          <w:color w:val="4472C4"/>
        </w:rPr>
        <w:t>SQ07b.</w:t>
      </w:r>
      <w:r>
        <w:rPr>
          <w:color w:val="4472C4"/>
        </w:rPr>
        <w:t xml:space="preserve"> </w:t>
      </w:r>
      <w:r>
        <w:rPr>
          <w:color w:val="000000"/>
        </w:rPr>
        <w:t xml:space="preserve">Please tell us how much you spent on the camera that you own.   </w:t>
      </w:r>
      <w:commentRangeEnd w:id="11"/>
      <w:r w:rsidR="00185C38">
        <w:rPr>
          <w:rStyle w:val="CommentReference"/>
          <w:rFonts w:eastAsiaTheme="minorHAnsi"/>
        </w:rPr>
        <w:commentReference w:id="11"/>
      </w:r>
    </w:p>
    <w:p w14:paraId="00000145" w14:textId="1445AB4D" w:rsidR="007008B9" w:rsidRPr="000B0C3E" w:rsidRDefault="000B0C3E" w:rsidP="000B0C3E">
      <w:pPr>
        <w:pStyle w:val="ListParagraph"/>
        <w:numPr>
          <w:ilvl w:val="0"/>
          <w:numId w:val="34"/>
        </w:numPr>
        <w:rPr>
          <w:color w:val="0D0D0D" w:themeColor="text1" w:themeTint="F2"/>
        </w:rPr>
      </w:pPr>
      <w:r w:rsidRPr="000B0C3E">
        <w:rPr>
          <w:color w:val="0D0D0D" w:themeColor="text1" w:themeTint="F2"/>
        </w:rPr>
        <w:t>Less than $60</w:t>
      </w:r>
    </w:p>
    <w:p w14:paraId="4FC95FD2" w14:textId="72C280DC" w:rsidR="000B0C3E" w:rsidRPr="000B0C3E" w:rsidRDefault="000B0C3E" w:rsidP="000B0C3E">
      <w:pPr>
        <w:pStyle w:val="ListParagraph"/>
        <w:numPr>
          <w:ilvl w:val="0"/>
          <w:numId w:val="34"/>
        </w:numPr>
        <w:rPr>
          <w:color w:val="0D0D0D" w:themeColor="text1" w:themeTint="F2"/>
        </w:rPr>
      </w:pPr>
      <w:r w:rsidRPr="000B0C3E">
        <w:rPr>
          <w:color w:val="0D0D0D" w:themeColor="text1" w:themeTint="F2"/>
        </w:rPr>
        <w:t>$6</w:t>
      </w:r>
      <w:r w:rsidR="0052184A">
        <w:rPr>
          <w:color w:val="0D0D0D" w:themeColor="text1" w:themeTint="F2"/>
        </w:rPr>
        <w:t>1</w:t>
      </w:r>
      <w:r w:rsidRPr="000B0C3E">
        <w:rPr>
          <w:color w:val="0D0D0D" w:themeColor="text1" w:themeTint="F2"/>
        </w:rPr>
        <w:t>- $100</w:t>
      </w:r>
    </w:p>
    <w:p w14:paraId="495A1C45" w14:textId="7C8406B7" w:rsidR="000B0C3E" w:rsidRDefault="000B0C3E" w:rsidP="000B0C3E">
      <w:pPr>
        <w:pStyle w:val="ListParagraph"/>
        <w:numPr>
          <w:ilvl w:val="0"/>
          <w:numId w:val="34"/>
        </w:numPr>
        <w:rPr>
          <w:color w:val="0D0D0D" w:themeColor="text1" w:themeTint="F2"/>
        </w:rPr>
      </w:pPr>
      <w:r w:rsidRPr="000B0C3E">
        <w:rPr>
          <w:color w:val="0D0D0D" w:themeColor="text1" w:themeTint="F2"/>
        </w:rPr>
        <w:t>$10</w:t>
      </w:r>
      <w:r w:rsidR="0052184A">
        <w:rPr>
          <w:color w:val="0D0D0D" w:themeColor="text1" w:themeTint="F2"/>
        </w:rPr>
        <w:t>1</w:t>
      </w:r>
      <w:r w:rsidRPr="000B0C3E">
        <w:rPr>
          <w:color w:val="0D0D0D" w:themeColor="text1" w:themeTint="F2"/>
        </w:rPr>
        <w:t>- $150</w:t>
      </w:r>
    </w:p>
    <w:p w14:paraId="54291AB0" w14:textId="30900AE7" w:rsidR="008B18ED" w:rsidRPr="008B18ED" w:rsidRDefault="008B18ED" w:rsidP="008B18ED">
      <w:pPr>
        <w:pStyle w:val="ListParagraph"/>
        <w:numPr>
          <w:ilvl w:val="0"/>
          <w:numId w:val="34"/>
        </w:numPr>
        <w:rPr>
          <w:color w:val="000000"/>
        </w:rPr>
      </w:pPr>
      <w:r w:rsidRPr="000B0C3E">
        <w:rPr>
          <w:color w:val="000000"/>
        </w:rPr>
        <w:t>$</w:t>
      </w:r>
      <w:r>
        <w:rPr>
          <w:color w:val="000000"/>
        </w:rPr>
        <w:t>15</w:t>
      </w:r>
      <w:r w:rsidR="0052184A">
        <w:rPr>
          <w:color w:val="000000"/>
        </w:rPr>
        <w:t>1</w:t>
      </w:r>
      <w:r w:rsidRPr="000B0C3E">
        <w:rPr>
          <w:color w:val="000000"/>
        </w:rPr>
        <w:t>-$</w:t>
      </w:r>
      <w:r>
        <w:rPr>
          <w:color w:val="000000"/>
        </w:rPr>
        <w:t>2</w:t>
      </w:r>
      <w:r w:rsidRPr="000B0C3E">
        <w:rPr>
          <w:color w:val="000000"/>
        </w:rPr>
        <w:t>00</w:t>
      </w:r>
    </w:p>
    <w:p w14:paraId="00000146" w14:textId="758079AA" w:rsidR="007008B9" w:rsidRPr="000B0C3E" w:rsidRDefault="00406A8B" w:rsidP="000B0C3E">
      <w:pPr>
        <w:pStyle w:val="ListParagraph"/>
        <w:numPr>
          <w:ilvl w:val="0"/>
          <w:numId w:val="34"/>
        </w:numPr>
        <w:rPr>
          <w:color w:val="000000"/>
        </w:rPr>
      </w:pPr>
      <w:r w:rsidRPr="000B0C3E">
        <w:rPr>
          <w:color w:val="000000"/>
        </w:rPr>
        <w:t>$</w:t>
      </w:r>
      <w:r w:rsidR="008B18ED">
        <w:rPr>
          <w:color w:val="000000"/>
        </w:rPr>
        <w:t>20</w:t>
      </w:r>
      <w:r w:rsidR="0052184A">
        <w:rPr>
          <w:color w:val="000000"/>
        </w:rPr>
        <w:t>1</w:t>
      </w:r>
      <w:r w:rsidRPr="000B0C3E">
        <w:rPr>
          <w:color w:val="000000"/>
        </w:rPr>
        <w:t>-$300</w:t>
      </w:r>
    </w:p>
    <w:p w14:paraId="00000147" w14:textId="0CFD0BA8" w:rsidR="007008B9" w:rsidRPr="000B0C3E" w:rsidRDefault="00406A8B" w:rsidP="000B0C3E">
      <w:pPr>
        <w:pStyle w:val="ListParagraph"/>
        <w:numPr>
          <w:ilvl w:val="0"/>
          <w:numId w:val="34"/>
        </w:numPr>
        <w:rPr>
          <w:color w:val="000000"/>
        </w:rPr>
      </w:pPr>
      <w:r w:rsidRPr="000B0C3E">
        <w:rPr>
          <w:color w:val="000000"/>
        </w:rPr>
        <w:t>$30</w:t>
      </w:r>
      <w:r w:rsidR="0052184A">
        <w:rPr>
          <w:color w:val="000000"/>
        </w:rPr>
        <w:t>1</w:t>
      </w:r>
      <w:r w:rsidRPr="000B0C3E">
        <w:rPr>
          <w:color w:val="000000"/>
        </w:rPr>
        <w:t>-$600</w:t>
      </w:r>
    </w:p>
    <w:p w14:paraId="00000148" w14:textId="50FAA3DF" w:rsidR="007008B9" w:rsidRPr="000B0C3E" w:rsidRDefault="00406A8B" w:rsidP="000B0C3E">
      <w:pPr>
        <w:pStyle w:val="ListParagraph"/>
        <w:numPr>
          <w:ilvl w:val="0"/>
          <w:numId w:val="34"/>
        </w:numPr>
        <w:rPr>
          <w:color w:val="000000"/>
        </w:rPr>
      </w:pPr>
      <w:r w:rsidRPr="000B0C3E">
        <w:rPr>
          <w:color w:val="000000"/>
        </w:rPr>
        <w:t>$60</w:t>
      </w:r>
      <w:r w:rsidR="0052184A">
        <w:rPr>
          <w:color w:val="000000"/>
        </w:rPr>
        <w:t>1</w:t>
      </w:r>
      <w:r w:rsidRPr="000B0C3E">
        <w:rPr>
          <w:color w:val="000000"/>
        </w:rPr>
        <w:t>-$1000</w:t>
      </w:r>
    </w:p>
    <w:p w14:paraId="00000149" w14:textId="15324C00" w:rsidR="007008B9" w:rsidRPr="000B0C3E" w:rsidRDefault="00406A8B" w:rsidP="000B0C3E">
      <w:pPr>
        <w:pStyle w:val="ListParagraph"/>
        <w:numPr>
          <w:ilvl w:val="0"/>
          <w:numId w:val="34"/>
        </w:numPr>
        <w:rPr>
          <w:color w:val="000000"/>
        </w:rPr>
      </w:pPr>
      <w:r w:rsidRPr="000B0C3E">
        <w:rPr>
          <w:color w:val="000000"/>
        </w:rPr>
        <w:t>$100</w:t>
      </w:r>
      <w:r w:rsidR="0052184A">
        <w:rPr>
          <w:color w:val="000000"/>
        </w:rPr>
        <w:t>1</w:t>
      </w:r>
      <w:r w:rsidRPr="000B0C3E">
        <w:rPr>
          <w:color w:val="000000"/>
        </w:rPr>
        <w:t xml:space="preserve"> and above</w:t>
      </w:r>
    </w:p>
    <w:p w14:paraId="0000014B" w14:textId="46BEB211" w:rsidR="007008B9" w:rsidRPr="00E67580" w:rsidRDefault="00406A8B" w:rsidP="00E67580">
      <w:pPr>
        <w:spacing w:before="240" w:after="240" w:line="276" w:lineRule="auto"/>
        <w:ind w:left="360"/>
        <w:rPr>
          <w:color w:val="4472C4"/>
        </w:rPr>
      </w:pPr>
      <w:r>
        <w:rPr>
          <w:color w:val="4472C4"/>
        </w:rPr>
        <w:t>[IF SQ07</w:t>
      </w:r>
      <w:r w:rsidR="000B0C3E">
        <w:rPr>
          <w:color w:val="4472C4"/>
        </w:rPr>
        <w:t>a</w:t>
      </w:r>
      <w:r>
        <w:rPr>
          <w:color w:val="4472C4"/>
        </w:rPr>
        <w:t xml:space="preserve"> &gt; </w:t>
      </w:r>
      <w:r w:rsidR="00E527F1">
        <w:rPr>
          <w:color w:val="4472C4"/>
        </w:rPr>
        <w:t>7</w:t>
      </w:r>
      <w:r>
        <w:rPr>
          <w:color w:val="4472C4"/>
        </w:rPr>
        <w:t>, CLASSIFY AS PREMIUM_CAMERA</w:t>
      </w:r>
      <w:r w:rsidR="00C86310">
        <w:rPr>
          <w:color w:val="4472C4"/>
        </w:rPr>
        <w:t>_</w:t>
      </w:r>
      <w:r w:rsidR="00E527F1">
        <w:rPr>
          <w:color w:val="4472C4"/>
        </w:rPr>
        <w:t>OWNERS,</w:t>
      </w:r>
      <w:r>
        <w:rPr>
          <w:color w:val="4472C4"/>
        </w:rPr>
        <w:t xml:space="preserve"> ELSE NON_PREMIUM</w:t>
      </w:r>
      <w:r w:rsidR="00C86310">
        <w:rPr>
          <w:color w:val="4472C4"/>
        </w:rPr>
        <w:t>_</w:t>
      </w:r>
      <w:proofErr w:type="gramStart"/>
      <w:r w:rsidR="00C86310">
        <w:rPr>
          <w:color w:val="4472C4"/>
        </w:rPr>
        <w:t>O</w:t>
      </w:r>
      <w:r w:rsidR="00536845">
        <w:rPr>
          <w:color w:val="4472C4"/>
        </w:rPr>
        <w:t>WNERS</w:t>
      </w:r>
      <w:r w:rsidR="00C86310">
        <w:rPr>
          <w:color w:val="4472C4"/>
        </w:rPr>
        <w:t xml:space="preserve"> </w:t>
      </w:r>
      <w:r>
        <w:rPr>
          <w:color w:val="4472C4"/>
        </w:rPr>
        <w:t>]</w:t>
      </w:r>
      <w:proofErr w:type="gramEnd"/>
      <w:r w:rsidR="00000000">
        <w:pict w14:anchorId="0FA94D5A">
          <v:rect id="_x0000_i1035" style="width:0;height:1.5pt" o:hralign="center" o:hrstd="t" o:hr="t" fillcolor="#a0a0a0" stroked="f"/>
        </w:pict>
      </w:r>
    </w:p>
    <w:p w14:paraId="0000014C" w14:textId="3BDE57C4" w:rsidR="007008B9" w:rsidRDefault="00406A8B">
      <w:pPr>
        <w:spacing w:before="240" w:after="160"/>
        <w:rPr>
          <w:color w:val="4472C4"/>
        </w:rPr>
      </w:pPr>
      <w:r>
        <w:rPr>
          <w:color w:val="4472C4"/>
        </w:rPr>
        <w:t>[Show for SQ0</w:t>
      </w:r>
      <w:r w:rsidR="000B0C3E">
        <w:rPr>
          <w:color w:val="4472C4"/>
        </w:rPr>
        <w:t>6</w:t>
      </w:r>
      <w:r>
        <w:rPr>
          <w:color w:val="4472C4"/>
        </w:rPr>
        <w:t>=2,3]</w:t>
      </w:r>
    </w:p>
    <w:p w14:paraId="0000014D" w14:textId="4F77725B" w:rsidR="007008B9" w:rsidRDefault="00406A8B">
      <w:pPr>
        <w:spacing w:before="240" w:after="160"/>
        <w:rPr>
          <w:color w:val="000000"/>
        </w:rPr>
      </w:pPr>
      <w:commentRangeStart w:id="12"/>
      <w:r w:rsidRPr="009226DF">
        <w:rPr>
          <w:color w:val="4472C4"/>
        </w:rPr>
        <w:t>SQ07</w:t>
      </w:r>
      <w:r w:rsidR="000B0C3E" w:rsidRPr="009226DF">
        <w:rPr>
          <w:color w:val="4472C4"/>
        </w:rPr>
        <w:t>b</w:t>
      </w:r>
      <w:r w:rsidRPr="009226DF">
        <w:rPr>
          <w:color w:val="4472C4"/>
        </w:rPr>
        <w:t xml:space="preserve">. </w:t>
      </w:r>
      <w:r w:rsidRPr="009226DF">
        <w:rPr>
          <w:color w:val="000000"/>
        </w:rPr>
        <w:t>W</w:t>
      </w:r>
      <w:r>
        <w:rPr>
          <w:color w:val="000000"/>
        </w:rPr>
        <w:t xml:space="preserve">hat do you think you will pay for the next camera that you plan to purchase?  </w:t>
      </w:r>
      <w:commentRangeEnd w:id="12"/>
      <w:r w:rsidR="00185C38">
        <w:rPr>
          <w:rStyle w:val="CommentReference"/>
          <w:rFonts w:eastAsiaTheme="minorHAnsi"/>
        </w:rPr>
        <w:commentReference w:id="12"/>
      </w:r>
    </w:p>
    <w:p w14:paraId="281FE36D" w14:textId="77777777" w:rsidR="0052184A" w:rsidRPr="000B0C3E" w:rsidRDefault="0052184A" w:rsidP="0052184A">
      <w:pPr>
        <w:pStyle w:val="ListParagraph"/>
        <w:numPr>
          <w:ilvl w:val="0"/>
          <w:numId w:val="35"/>
        </w:numPr>
        <w:rPr>
          <w:color w:val="0D0D0D" w:themeColor="text1" w:themeTint="F2"/>
        </w:rPr>
      </w:pPr>
      <w:r w:rsidRPr="000B0C3E">
        <w:rPr>
          <w:color w:val="0D0D0D" w:themeColor="text1" w:themeTint="F2"/>
        </w:rPr>
        <w:t>Less than $60</w:t>
      </w:r>
    </w:p>
    <w:p w14:paraId="6A6497C0" w14:textId="77777777" w:rsidR="0052184A" w:rsidRPr="000B0C3E" w:rsidRDefault="0052184A" w:rsidP="0052184A">
      <w:pPr>
        <w:pStyle w:val="ListParagraph"/>
        <w:numPr>
          <w:ilvl w:val="0"/>
          <w:numId w:val="35"/>
        </w:numPr>
        <w:rPr>
          <w:color w:val="0D0D0D" w:themeColor="text1" w:themeTint="F2"/>
        </w:rPr>
      </w:pPr>
      <w:r w:rsidRPr="000B0C3E">
        <w:rPr>
          <w:color w:val="0D0D0D" w:themeColor="text1" w:themeTint="F2"/>
        </w:rPr>
        <w:t>$6</w:t>
      </w:r>
      <w:r>
        <w:rPr>
          <w:color w:val="0D0D0D" w:themeColor="text1" w:themeTint="F2"/>
        </w:rPr>
        <w:t>1</w:t>
      </w:r>
      <w:r w:rsidRPr="000B0C3E">
        <w:rPr>
          <w:color w:val="0D0D0D" w:themeColor="text1" w:themeTint="F2"/>
        </w:rPr>
        <w:t>- $100</w:t>
      </w:r>
    </w:p>
    <w:p w14:paraId="301E81B5" w14:textId="77777777" w:rsidR="0052184A" w:rsidRDefault="0052184A" w:rsidP="0052184A">
      <w:pPr>
        <w:pStyle w:val="ListParagraph"/>
        <w:numPr>
          <w:ilvl w:val="0"/>
          <w:numId w:val="35"/>
        </w:numPr>
        <w:rPr>
          <w:color w:val="0D0D0D" w:themeColor="text1" w:themeTint="F2"/>
        </w:rPr>
      </w:pPr>
      <w:r w:rsidRPr="000B0C3E">
        <w:rPr>
          <w:color w:val="0D0D0D" w:themeColor="text1" w:themeTint="F2"/>
        </w:rPr>
        <w:t>$10</w:t>
      </w:r>
      <w:r>
        <w:rPr>
          <w:color w:val="0D0D0D" w:themeColor="text1" w:themeTint="F2"/>
        </w:rPr>
        <w:t>1</w:t>
      </w:r>
      <w:r w:rsidRPr="000B0C3E">
        <w:rPr>
          <w:color w:val="0D0D0D" w:themeColor="text1" w:themeTint="F2"/>
        </w:rPr>
        <w:t>- $150</w:t>
      </w:r>
    </w:p>
    <w:p w14:paraId="1D62D83E" w14:textId="77777777" w:rsidR="0052184A" w:rsidRPr="008B18ED" w:rsidRDefault="0052184A" w:rsidP="0052184A">
      <w:pPr>
        <w:pStyle w:val="ListParagraph"/>
        <w:numPr>
          <w:ilvl w:val="0"/>
          <w:numId w:val="35"/>
        </w:numPr>
        <w:rPr>
          <w:color w:val="000000"/>
        </w:rPr>
      </w:pPr>
      <w:r w:rsidRPr="000B0C3E">
        <w:rPr>
          <w:color w:val="000000"/>
        </w:rPr>
        <w:t>$</w:t>
      </w:r>
      <w:r>
        <w:rPr>
          <w:color w:val="000000"/>
        </w:rPr>
        <w:t>151</w:t>
      </w:r>
      <w:r w:rsidRPr="000B0C3E">
        <w:rPr>
          <w:color w:val="000000"/>
        </w:rPr>
        <w:t>-$</w:t>
      </w:r>
      <w:r>
        <w:rPr>
          <w:color w:val="000000"/>
        </w:rPr>
        <w:t>2</w:t>
      </w:r>
      <w:r w:rsidRPr="000B0C3E">
        <w:rPr>
          <w:color w:val="000000"/>
        </w:rPr>
        <w:t>00</w:t>
      </w:r>
    </w:p>
    <w:p w14:paraId="740E940B" w14:textId="77777777" w:rsidR="0052184A" w:rsidRPr="000B0C3E" w:rsidRDefault="0052184A" w:rsidP="0052184A">
      <w:pPr>
        <w:pStyle w:val="ListParagraph"/>
        <w:numPr>
          <w:ilvl w:val="0"/>
          <w:numId w:val="35"/>
        </w:numPr>
        <w:rPr>
          <w:color w:val="000000"/>
        </w:rPr>
      </w:pPr>
      <w:r w:rsidRPr="000B0C3E">
        <w:rPr>
          <w:color w:val="000000"/>
        </w:rPr>
        <w:t>$</w:t>
      </w:r>
      <w:r>
        <w:rPr>
          <w:color w:val="000000"/>
        </w:rPr>
        <w:t>201</w:t>
      </w:r>
      <w:r w:rsidRPr="000B0C3E">
        <w:rPr>
          <w:color w:val="000000"/>
        </w:rPr>
        <w:t>-$300</w:t>
      </w:r>
    </w:p>
    <w:p w14:paraId="6E525BCF" w14:textId="77777777" w:rsidR="0052184A" w:rsidRPr="000B0C3E" w:rsidRDefault="0052184A" w:rsidP="0052184A">
      <w:pPr>
        <w:pStyle w:val="ListParagraph"/>
        <w:numPr>
          <w:ilvl w:val="0"/>
          <w:numId w:val="35"/>
        </w:numPr>
        <w:rPr>
          <w:color w:val="000000"/>
        </w:rPr>
      </w:pPr>
      <w:r w:rsidRPr="000B0C3E">
        <w:rPr>
          <w:color w:val="000000"/>
        </w:rPr>
        <w:t>$30</w:t>
      </w:r>
      <w:r>
        <w:rPr>
          <w:color w:val="000000"/>
        </w:rPr>
        <w:t>1</w:t>
      </w:r>
      <w:r w:rsidRPr="000B0C3E">
        <w:rPr>
          <w:color w:val="000000"/>
        </w:rPr>
        <w:t>-$600</w:t>
      </w:r>
    </w:p>
    <w:p w14:paraId="6899111A" w14:textId="77777777" w:rsidR="0052184A" w:rsidRPr="000B0C3E" w:rsidRDefault="0052184A" w:rsidP="0052184A">
      <w:pPr>
        <w:pStyle w:val="ListParagraph"/>
        <w:numPr>
          <w:ilvl w:val="0"/>
          <w:numId w:val="35"/>
        </w:numPr>
        <w:rPr>
          <w:color w:val="000000"/>
        </w:rPr>
      </w:pPr>
      <w:r w:rsidRPr="000B0C3E">
        <w:rPr>
          <w:color w:val="000000"/>
        </w:rPr>
        <w:t>$60</w:t>
      </w:r>
      <w:r>
        <w:rPr>
          <w:color w:val="000000"/>
        </w:rPr>
        <w:t>1</w:t>
      </w:r>
      <w:r w:rsidRPr="000B0C3E">
        <w:rPr>
          <w:color w:val="000000"/>
        </w:rPr>
        <w:t>-$1000</w:t>
      </w:r>
    </w:p>
    <w:p w14:paraId="2076640B" w14:textId="419BC8A3" w:rsidR="000B0C3E" w:rsidRPr="0052184A" w:rsidRDefault="0052184A" w:rsidP="0052184A">
      <w:pPr>
        <w:pStyle w:val="ListParagraph"/>
        <w:numPr>
          <w:ilvl w:val="0"/>
          <w:numId w:val="35"/>
        </w:numPr>
        <w:rPr>
          <w:color w:val="000000"/>
        </w:rPr>
      </w:pPr>
      <w:r w:rsidRPr="000B0C3E">
        <w:rPr>
          <w:color w:val="000000"/>
        </w:rPr>
        <w:t>$100</w:t>
      </w:r>
      <w:r>
        <w:rPr>
          <w:color w:val="000000"/>
        </w:rPr>
        <w:t>1</w:t>
      </w:r>
      <w:r w:rsidRPr="000B0C3E">
        <w:rPr>
          <w:color w:val="000000"/>
        </w:rPr>
        <w:t xml:space="preserve"> and above</w:t>
      </w:r>
    </w:p>
    <w:p w14:paraId="00000154" w14:textId="0FF81E53" w:rsidR="007008B9" w:rsidRDefault="00000000" w:rsidP="00371CB8">
      <w:pPr>
        <w:pBdr>
          <w:top w:val="nil"/>
          <w:left w:val="nil"/>
          <w:bottom w:val="nil"/>
          <w:right w:val="nil"/>
          <w:between w:val="nil"/>
        </w:pBdr>
        <w:spacing w:line="240" w:lineRule="auto"/>
      </w:pPr>
      <w:r>
        <w:pict w14:anchorId="05EA544C">
          <v:rect id="_x0000_i1036" style="width:0;height:1.5pt" o:hralign="center" o:hrstd="t" o:hr="t" fillcolor="#a0a0a0" stroked="f"/>
        </w:pict>
      </w:r>
    </w:p>
    <w:p w14:paraId="5BE8DEBF" w14:textId="090461A7" w:rsidR="009226DF" w:rsidRPr="009226DF" w:rsidRDefault="009226DF" w:rsidP="009226DF">
      <w:pPr>
        <w:rPr>
          <w:color w:val="0070C0"/>
          <w:sz w:val="22"/>
          <w:szCs w:val="22"/>
        </w:rPr>
      </w:pPr>
      <w:r w:rsidRPr="009226DF">
        <w:rPr>
          <w:rFonts w:ascii="Gill Sans" w:eastAsia="Gill Sans" w:hAnsi="Gill Sans"/>
          <w:color w:val="0070C0"/>
        </w:rPr>
        <w:t>SQ0</w:t>
      </w:r>
      <w:r>
        <w:rPr>
          <w:rFonts w:ascii="Gill Sans" w:eastAsia="Gill Sans" w:hAnsi="Gill Sans"/>
          <w:color w:val="0070C0"/>
        </w:rPr>
        <w:t>8</w:t>
      </w:r>
      <w:r w:rsidRPr="009226DF">
        <w:rPr>
          <w:rFonts w:ascii="Gill Sans" w:eastAsia="Gill Sans" w:hAnsi="Gill Sans"/>
          <w:color w:val="0070C0"/>
        </w:rPr>
        <w:t>a.</w:t>
      </w:r>
      <w:r w:rsidRPr="009226DF">
        <w:rPr>
          <w:i/>
          <w:iCs/>
          <w:color w:val="262626" w:themeColor="text1" w:themeTint="D9"/>
          <w:sz w:val="22"/>
          <w:szCs w:val="22"/>
        </w:rPr>
        <w:t xml:space="preserve"> </w:t>
      </w:r>
      <w:r w:rsidRPr="009226DF">
        <w:rPr>
          <w:color w:val="0070C0"/>
          <w:sz w:val="22"/>
          <w:szCs w:val="22"/>
        </w:rPr>
        <w:t>[Show only if SQ05= Live Broadcasters]</w:t>
      </w:r>
    </w:p>
    <w:p w14:paraId="0FB628E5" w14:textId="77777777" w:rsidR="009226DF" w:rsidRPr="009226DF" w:rsidRDefault="009226DF" w:rsidP="009226DF">
      <w:pPr>
        <w:rPr>
          <w:rFonts w:ascii="Calibri" w:eastAsiaTheme="minorHAnsi" w:hAnsi="Calibri" w:cs="Calibri"/>
          <w:color w:val="auto"/>
          <w:sz w:val="22"/>
          <w:szCs w:val="22"/>
        </w:rPr>
      </w:pPr>
      <w:commentRangeStart w:id="13"/>
      <w:r w:rsidRPr="009226DF">
        <w:rPr>
          <w:color w:val="000000"/>
        </w:rPr>
        <w:t>For which types of events do you usually live stream or record content?</w:t>
      </w:r>
      <w:commentRangeEnd w:id="13"/>
      <w:r w:rsidR="00185C38">
        <w:rPr>
          <w:rStyle w:val="CommentReference"/>
          <w:rFonts w:eastAsiaTheme="minorHAnsi"/>
        </w:rPr>
        <w:commentReference w:id="13"/>
      </w:r>
    </w:p>
    <w:p w14:paraId="5A4B950F" w14:textId="77777777" w:rsidR="009226DF" w:rsidRPr="009226DF" w:rsidRDefault="009226DF" w:rsidP="009226DF">
      <w:pPr>
        <w:rPr>
          <w:color w:val="0070C0"/>
          <w:sz w:val="22"/>
          <w:szCs w:val="22"/>
        </w:rPr>
      </w:pPr>
      <w:r w:rsidRPr="009226DF">
        <w:rPr>
          <w:i/>
          <w:iCs/>
          <w:color w:val="262626" w:themeColor="text1" w:themeTint="D9"/>
        </w:rPr>
        <w:t>(</w:t>
      </w:r>
      <w:r w:rsidRPr="009226DF">
        <w:rPr>
          <w:i/>
          <w:iCs/>
          <w:color w:val="262626" w:themeColor="text1" w:themeTint="D9"/>
          <w:sz w:val="22"/>
          <w:szCs w:val="22"/>
        </w:rPr>
        <w:t xml:space="preserve">Please select all that apply) </w:t>
      </w:r>
      <w:r w:rsidRPr="009226DF">
        <w:rPr>
          <w:color w:val="0070C0"/>
          <w:sz w:val="22"/>
          <w:szCs w:val="22"/>
        </w:rPr>
        <w:t>[Randomize List]</w:t>
      </w:r>
    </w:p>
    <w:p w14:paraId="20A23F50" w14:textId="77777777" w:rsidR="009226DF" w:rsidRPr="009226DF" w:rsidRDefault="009226DF" w:rsidP="009226DF">
      <w:pPr>
        <w:pStyle w:val="ListParagraph"/>
        <w:numPr>
          <w:ilvl w:val="0"/>
          <w:numId w:val="40"/>
        </w:numPr>
        <w:rPr>
          <w:color w:val="000000" w:themeColor="text1"/>
        </w:rPr>
      </w:pPr>
      <w:r w:rsidRPr="009226DF">
        <w:rPr>
          <w:rFonts w:cs="Open Sans"/>
          <w:color w:val="000000" w:themeColor="text1"/>
          <w:sz w:val="22"/>
          <w:szCs w:val="22"/>
        </w:rPr>
        <w:t>Worship</w:t>
      </w:r>
    </w:p>
    <w:p w14:paraId="0B6391E5" w14:textId="77777777" w:rsidR="009226DF" w:rsidRPr="009226DF" w:rsidRDefault="009226DF" w:rsidP="009226DF">
      <w:pPr>
        <w:pStyle w:val="ListParagraph"/>
        <w:numPr>
          <w:ilvl w:val="0"/>
          <w:numId w:val="40"/>
        </w:numPr>
        <w:rPr>
          <w:color w:val="000000" w:themeColor="text1"/>
        </w:rPr>
      </w:pPr>
      <w:r w:rsidRPr="009226DF">
        <w:rPr>
          <w:rFonts w:cs="Open Sans"/>
          <w:color w:val="000000" w:themeColor="text1"/>
          <w:sz w:val="22"/>
          <w:szCs w:val="22"/>
        </w:rPr>
        <w:t>Sports</w:t>
      </w:r>
    </w:p>
    <w:p w14:paraId="05E0A9A7" w14:textId="77777777" w:rsidR="009226DF" w:rsidRPr="009226DF" w:rsidRDefault="009226DF" w:rsidP="009226DF">
      <w:pPr>
        <w:pStyle w:val="ListParagraph"/>
        <w:numPr>
          <w:ilvl w:val="0"/>
          <w:numId w:val="40"/>
        </w:numPr>
        <w:rPr>
          <w:color w:val="000000" w:themeColor="text1"/>
        </w:rPr>
      </w:pPr>
      <w:r w:rsidRPr="009226DF">
        <w:rPr>
          <w:rFonts w:cs="Open Sans"/>
          <w:color w:val="000000" w:themeColor="text1"/>
          <w:sz w:val="22"/>
          <w:szCs w:val="22"/>
        </w:rPr>
        <w:t>Classrooms/ Education</w:t>
      </w:r>
    </w:p>
    <w:p w14:paraId="16D92CA2"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lastRenderedPageBreak/>
        <w:t>Music / DJ</w:t>
      </w:r>
    </w:p>
    <w:p w14:paraId="249208D6"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Fitness Instruction</w:t>
      </w:r>
    </w:p>
    <w:p w14:paraId="1169C63F"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IRL Events</w:t>
      </w:r>
    </w:p>
    <w:p w14:paraId="21E723D3"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Small Business-related Occasions</w:t>
      </w:r>
    </w:p>
    <w:p w14:paraId="3B560D53"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Government related Occasions</w:t>
      </w:r>
    </w:p>
    <w:p w14:paraId="6F4A016A"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Conferences/ Conventions</w:t>
      </w:r>
    </w:p>
    <w:p w14:paraId="05253EAA"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Concerts</w:t>
      </w:r>
    </w:p>
    <w:p w14:paraId="00E1BCAE" w14:textId="77777777" w:rsidR="009226DF" w:rsidRPr="009226DF" w:rsidRDefault="009226DF" w:rsidP="009226DF">
      <w:pPr>
        <w:pStyle w:val="ListParagraph"/>
        <w:numPr>
          <w:ilvl w:val="0"/>
          <w:numId w:val="40"/>
        </w:numPr>
        <w:rPr>
          <w:color w:val="000000" w:themeColor="text1"/>
          <w:sz w:val="22"/>
          <w:szCs w:val="22"/>
        </w:rPr>
      </w:pPr>
      <w:r w:rsidRPr="009226DF">
        <w:rPr>
          <w:color w:val="000000" w:themeColor="text1"/>
          <w:sz w:val="22"/>
          <w:szCs w:val="22"/>
        </w:rPr>
        <w:t>Weddings / Celebrations</w:t>
      </w:r>
    </w:p>
    <w:p w14:paraId="6F10062C" w14:textId="77777777" w:rsidR="009226DF" w:rsidRPr="009226DF" w:rsidRDefault="009226DF" w:rsidP="009226DF">
      <w:pPr>
        <w:pStyle w:val="ListParagraph"/>
        <w:numPr>
          <w:ilvl w:val="0"/>
          <w:numId w:val="40"/>
        </w:numPr>
        <w:rPr>
          <w:color w:val="000000" w:themeColor="text1"/>
          <w:sz w:val="22"/>
          <w:szCs w:val="22"/>
        </w:rPr>
      </w:pPr>
      <w:proofErr w:type="gramStart"/>
      <w:r w:rsidRPr="009226DF">
        <w:rPr>
          <w:color w:val="000000" w:themeColor="text1"/>
          <w:sz w:val="22"/>
          <w:szCs w:val="22"/>
        </w:rPr>
        <w:t>Others(</w:t>
      </w:r>
      <w:proofErr w:type="gramEnd"/>
      <w:r w:rsidRPr="009226DF">
        <w:rPr>
          <w:color w:val="000000" w:themeColor="text1"/>
          <w:sz w:val="22"/>
          <w:szCs w:val="22"/>
        </w:rPr>
        <w:t xml:space="preserve">please </w:t>
      </w:r>
      <w:proofErr w:type="gramStart"/>
      <w:r w:rsidRPr="009226DF">
        <w:rPr>
          <w:color w:val="000000" w:themeColor="text1"/>
          <w:sz w:val="22"/>
          <w:szCs w:val="22"/>
        </w:rPr>
        <w:t>specify)_</w:t>
      </w:r>
      <w:proofErr w:type="gramEnd"/>
      <w:r w:rsidRPr="009226DF">
        <w:rPr>
          <w:color w:val="000000" w:themeColor="text1"/>
          <w:sz w:val="22"/>
          <w:szCs w:val="22"/>
        </w:rPr>
        <w:t xml:space="preserve">_______ </w:t>
      </w:r>
      <w:r w:rsidRPr="009226DF">
        <w:rPr>
          <w:color w:val="0070C0"/>
          <w:sz w:val="22"/>
          <w:szCs w:val="22"/>
        </w:rPr>
        <w:t>[Anchor to bottom]</w:t>
      </w:r>
    </w:p>
    <w:p w14:paraId="54C9B135" w14:textId="77777777" w:rsidR="009226DF" w:rsidRPr="009226DF" w:rsidRDefault="00000000" w:rsidP="009226DF">
      <w:r>
        <w:pict w14:anchorId="532B3592">
          <v:rect id="_x0000_i1037" style="width:0;height:1.5pt" o:hralign="center" o:hrstd="t" o:hr="t" fillcolor="#a0a0a0" stroked="f"/>
        </w:pict>
      </w:r>
    </w:p>
    <w:p w14:paraId="58A020EF" w14:textId="4794C4FC" w:rsidR="009226DF" w:rsidRPr="009226DF" w:rsidRDefault="009226DF" w:rsidP="009226DF">
      <w:pPr>
        <w:rPr>
          <w:color w:val="0070C0"/>
          <w:sz w:val="22"/>
          <w:szCs w:val="22"/>
        </w:rPr>
      </w:pPr>
      <w:r w:rsidRPr="009226DF">
        <w:rPr>
          <w:rFonts w:ascii="Gill Sans" w:eastAsia="Gill Sans" w:hAnsi="Gill Sans"/>
          <w:color w:val="0070C0"/>
        </w:rPr>
        <w:t>SQ0</w:t>
      </w:r>
      <w:r>
        <w:rPr>
          <w:rFonts w:ascii="Gill Sans" w:eastAsia="Gill Sans" w:hAnsi="Gill Sans"/>
          <w:color w:val="0070C0"/>
        </w:rPr>
        <w:t>8</w:t>
      </w:r>
      <w:r w:rsidRPr="009226DF">
        <w:rPr>
          <w:rFonts w:ascii="Gill Sans" w:eastAsia="Gill Sans" w:hAnsi="Gill Sans"/>
          <w:color w:val="0070C0"/>
        </w:rPr>
        <w:t xml:space="preserve">b. </w:t>
      </w:r>
      <w:r w:rsidRPr="009226DF">
        <w:rPr>
          <w:i/>
          <w:iCs/>
          <w:color w:val="262626" w:themeColor="text1" w:themeTint="D9"/>
          <w:sz w:val="22"/>
          <w:szCs w:val="22"/>
        </w:rPr>
        <w:t xml:space="preserve"> </w:t>
      </w:r>
      <w:r w:rsidRPr="009226DF">
        <w:rPr>
          <w:color w:val="0070C0"/>
          <w:sz w:val="22"/>
          <w:szCs w:val="22"/>
        </w:rPr>
        <w:t>[Show only if SQ05= Live Broadcasters]</w:t>
      </w:r>
    </w:p>
    <w:p w14:paraId="121C5322" w14:textId="77777777" w:rsidR="009226DF" w:rsidRDefault="009226DF" w:rsidP="009226DF">
      <w:pPr>
        <w:rPr>
          <w:rFonts w:eastAsia="Gill Sans"/>
          <w:color w:val="000000" w:themeColor="text1"/>
        </w:rPr>
      </w:pPr>
      <w:commentRangeStart w:id="14"/>
      <w:r w:rsidRPr="009226DF">
        <w:rPr>
          <w:rFonts w:eastAsia="Gill Sans"/>
          <w:color w:val="000000" w:themeColor="text1"/>
        </w:rPr>
        <w:t>Amongst</w:t>
      </w:r>
      <w:r>
        <w:rPr>
          <w:rFonts w:eastAsia="Gill Sans"/>
          <w:color w:val="000000" w:themeColor="text1"/>
        </w:rPr>
        <w:t xml:space="preserve"> the above chosen</w:t>
      </w:r>
      <w:r w:rsidRPr="002167D9">
        <w:rPr>
          <w:rFonts w:eastAsia="Gill Sans"/>
          <w:color w:val="000000" w:themeColor="text1"/>
        </w:rPr>
        <w:t xml:space="preserve"> events</w:t>
      </w:r>
      <w:r>
        <w:rPr>
          <w:rFonts w:eastAsia="Gill Sans"/>
          <w:color w:val="000000" w:themeColor="text1"/>
        </w:rPr>
        <w:t>, how often</w:t>
      </w:r>
      <w:r w:rsidRPr="002167D9">
        <w:rPr>
          <w:rFonts w:eastAsia="Gill Sans"/>
          <w:color w:val="000000" w:themeColor="text1"/>
        </w:rPr>
        <w:t xml:space="preserve"> have you live-streamed / recorded</w:t>
      </w:r>
      <w:r>
        <w:rPr>
          <w:rFonts w:eastAsia="Gill Sans"/>
          <w:color w:val="000000" w:themeColor="text1"/>
        </w:rPr>
        <w:t xml:space="preserve"> each one of them</w:t>
      </w:r>
      <w:r w:rsidRPr="002167D9">
        <w:rPr>
          <w:rFonts w:eastAsia="Gill Sans"/>
          <w:color w:val="000000" w:themeColor="text1"/>
        </w:rPr>
        <w:t xml:space="preserve"> in the past 6 months?</w:t>
      </w:r>
      <w:commentRangeEnd w:id="14"/>
      <w:r w:rsidR="00185C38">
        <w:rPr>
          <w:rStyle w:val="CommentReference"/>
          <w:rFonts w:eastAsiaTheme="minorHAnsi"/>
        </w:rPr>
        <w:commentReference w:id="14"/>
      </w:r>
    </w:p>
    <w:p w14:paraId="63ADFED0" w14:textId="77777777" w:rsidR="009226DF" w:rsidRDefault="009226DF" w:rsidP="009226DF">
      <w:pPr>
        <w:rPr>
          <w:rFonts w:eastAsia="Gill Sans"/>
          <w:color w:val="000000" w:themeColor="text1"/>
        </w:rPr>
      </w:pPr>
      <w:r w:rsidRPr="00273994">
        <w:rPr>
          <w:i/>
          <w:iCs/>
          <w:color w:val="262626" w:themeColor="text1" w:themeTint="D9"/>
        </w:rPr>
        <w:t>(</w:t>
      </w:r>
      <w:r w:rsidRPr="00273994">
        <w:rPr>
          <w:i/>
          <w:iCs/>
          <w:color w:val="262626" w:themeColor="text1" w:themeTint="D9"/>
          <w:sz w:val="22"/>
          <w:szCs w:val="22"/>
        </w:rPr>
        <w:t xml:space="preserve">Please </w:t>
      </w:r>
      <w:r>
        <w:rPr>
          <w:i/>
          <w:iCs/>
          <w:color w:val="262626" w:themeColor="text1" w:themeTint="D9"/>
          <w:sz w:val="22"/>
          <w:szCs w:val="22"/>
        </w:rPr>
        <w:t>specify a Number for each</w:t>
      </w:r>
      <w:r w:rsidRPr="00273994">
        <w:rPr>
          <w:i/>
          <w:iCs/>
          <w:color w:val="262626" w:themeColor="text1" w:themeTint="D9"/>
          <w:sz w:val="22"/>
          <w:szCs w:val="22"/>
        </w:rPr>
        <w:t>)</w:t>
      </w:r>
    </w:p>
    <w:tbl>
      <w:tblPr>
        <w:tblStyle w:val="TableGrid"/>
        <w:tblW w:w="0" w:type="auto"/>
        <w:tblLook w:val="04A0" w:firstRow="1" w:lastRow="0" w:firstColumn="1" w:lastColumn="0" w:noHBand="0" w:noVBand="1"/>
      </w:tblPr>
      <w:tblGrid>
        <w:gridCol w:w="5807"/>
        <w:gridCol w:w="3209"/>
      </w:tblGrid>
      <w:tr w:rsidR="009226DF" w14:paraId="52B6BA2F" w14:textId="77777777" w:rsidTr="005F38D2">
        <w:tc>
          <w:tcPr>
            <w:tcW w:w="5807" w:type="dxa"/>
          </w:tcPr>
          <w:p w14:paraId="25156BFF" w14:textId="77777777" w:rsidR="009226DF" w:rsidRDefault="009226DF" w:rsidP="005F38D2">
            <w:pPr>
              <w:jc w:val="center"/>
              <w:rPr>
                <w:color w:val="000000" w:themeColor="text1"/>
                <w:sz w:val="22"/>
                <w:szCs w:val="22"/>
              </w:rPr>
            </w:pPr>
            <w:r>
              <w:rPr>
                <w:color w:val="000000" w:themeColor="text1"/>
                <w:sz w:val="22"/>
                <w:szCs w:val="22"/>
              </w:rPr>
              <w:t>Events</w:t>
            </w:r>
          </w:p>
        </w:tc>
        <w:tc>
          <w:tcPr>
            <w:tcW w:w="3209" w:type="dxa"/>
          </w:tcPr>
          <w:p w14:paraId="41DCE7D5" w14:textId="77777777" w:rsidR="009226DF" w:rsidRPr="005A6FB5" w:rsidRDefault="009226DF" w:rsidP="005F38D2">
            <w:pPr>
              <w:rPr>
                <w:color w:val="0070C0"/>
                <w:sz w:val="22"/>
                <w:szCs w:val="22"/>
              </w:rPr>
            </w:pPr>
            <w:r>
              <w:rPr>
                <w:color w:val="0070C0"/>
                <w:sz w:val="22"/>
                <w:szCs w:val="22"/>
              </w:rPr>
              <w:t>Range [0-50]</w:t>
            </w:r>
          </w:p>
        </w:tc>
      </w:tr>
      <w:tr w:rsidR="009226DF" w14:paraId="423817A9" w14:textId="77777777" w:rsidTr="005F38D2">
        <w:tc>
          <w:tcPr>
            <w:tcW w:w="5807" w:type="dxa"/>
          </w:tcPr>
          <w:p w14:paraId="471174D1" w14:textId="459645E5" w:rsidR="009226DF" w:rsidRPr="002167D9" w:rsidRDefault="009226DF" w:rsidP="005F38D2">
            <w:pPr>
              <w:rPr>
                <w:color w:val="4472C4" w:themeColor="accent1"/>
                <w:sz w:val="22"/>
                <w:szCs w:val="22"/>
              </w:rPr>
            </w:pPr>
            <w:r>
              <w:rPr>
                <w:color w:val="4472C4" w:themeColor="accent1"/>
                <w:sz w:val="22"/>
                <w:szCs w:val="22"/>
              </w:rPr>
              <w:t>Show all options selected in SQ08b</w:t>
            </w:r>
          </w:p>
        </w:tc>
        <w:tc>
          <w:tcPr>
            <w:tcW w:w="3209" w:type="dxa"/>
          </w:tcPr>
          <w:p w14:paraId="03BB444E" w14:textId="77777777" w:rsidR="009226DF" w:rsidRPr="00FE1370" w:rsidRDefault="009226DF" w:rsidP="005F38D2">
            <w:pPr>
              <w:jc w:val="center"/>
              <w:rPr>
                <w:color w:val="4472C4" w:themeColor="accent1"/>
                <w:sz w:val="22"/>
                <w:szCs w:val="22"/>
              </w:rPr>
            </w:pPr>
            <w:r>
              <w:rPr>
                <w:rFonts w:ascii="MS Gothic" w:eastAsia="MS Gothic" w:hAnsi="MS Gothic" w:hint="eastAsia"/>
                <w:color w:val="000000" w:themeColor="text1"/>
                <w:sz w:val="22"/>
                <w:szCs w:val="22"/>
              </w:rPr>
              <w:t>_</w:t>
            </w:r>
            <w:r>
              <w:rPr>
                <w:rFonts w:ascii="MS Gothic" w:eastAsia="MS Gothic" w:hAnsi="MS Gothic"/>
                <w:color w:val="000000" w:themeColor="text1"/>
                <w:sz w:val="22"/>
                <w:szCs w:val="22"/>
              </w:rPr>
              <w:t>_____</w:t>
            </w:r>
            <w:r w:rsidRPr="00FE1370">
              <w:rPr>
                <w:rFonts w:eastAsia="MS Gothic"/>
                <w:color w:val="4472C4" w:themeColor="accent1"/>
                <w:sz w:val="22"/>
                <w:szCs w:val="22"/>
              </w:rPr>
              <w:t xml:space="preserve"> [Number Text]</w:t>
            </w:r>
          </w:p>
        </w:tc>
      </w:tr>
    </w:tbl>
    <w:p w14:paraId="769BEA38" w14:textId="77777777" w:rsidR="00CA0A61" w:rsidRDefault="00CA0A61" w:rsidP="00371CB8">
      <w:pPr>
        <w:pBdr>
          <w:top w:val="nil"/>
          <w:left w:val="nil"/>
          <w:bottom w:val="nil"/>
          <w:right w:val="nil"/>
          <w:between w:val="nil"/>
        </w:pBdr>
        <w:spacing w:line="240" w:lineRule="auto"/>
      </w:pPr>
    </w:p>
    <w:p w14:paraId="3CB0194A" w14:textId="59F06693" w:rsidR="009226DF" w:rsidRDefault="00000000" w:rsidP="00371CB8">
      <w:pPr>
        <w:pBdr>
          <w:top w:val="nil"/>
          <w:left w:val="nil"/>
          <w:bottom w:val="nil"/>
          <w:right w:val="nil"/>
          <w:between w:val="nil"/>
        </w:pBdr>
        <w:spacing w:line="240" w:lineRule="auto"/>
        <w:rPr>
          <w:rFonts w:ascii="Gill Sans" w:eastAsia="Gill Sans" w:hAnsi="Gill Sans"/>
          <w:color w:val="4472C4"/>
        </w:rPr>
      </w:pPr>
      <w:r>
        <w:pict w14:anchorId="4AC6FC21">
          <v:rect id="_x0000_i1038" style="width:0;height:1.5pt" o:hralign="center" o:hrstd="t" o:hr="t" fillcolor="#a0a0a0" stroked="f"/>
        </w:pict>
      </w:r>
    </w:p>
    <w:p w14:paraId="6EB873F4" w14:textId="77777777" w:rsidR="00CA0A61" w:rsidRDefault="00CA0A61">
      <w:pPr>
        <w:rPr>
          <w:color w:val="0070C0"/>
        </w:rPr>
      </w:pPr>
    </w:p>
    <w:p w14:paraId="00000156" w14:textId="567557DC" w:rsidR="007008B9" w:rsidRPr="004F07EF" w:rsidRDefault="00406A8B">
      <w:pPr>
        <w:rPr>
          <w:color w:val="0070C0"/>
        </w:rPr>
      </w:pPr>
      <w:commentRangeStart w:id="15"/>
      <w:r>
        <w:rPr>
          <w:color w:val="0070C0"/>
        </w:rPr>
        <w:t>SQ</w:t>
      </w:r>
      <w:r w:rsidR="004F07EF">
        <w:rPr>
          <w:color w:val="0070C0"/>
        </w:rPr>
        <w:t>0</w:t>
      </w:r>
      <w:r w:rsidR="009226DF">
        <w:rPr>
          <w:color w:val="0070C0"/>
        </w:rPr>
        <w:t>9</w:t>
      </w:r>
      <w:r>
        <w:rPr>
          <w:color w:val="0070C0"/>
        </w:rPr>
        <w:t>.</w:t>
      </w:r>
      <w:r>
        <w:rPr>
          <w:b/>
          <w:u w:val="single"/>
        </w:rPr>
        <w:t>Confidentiality Agreement</w:t>
      </w:r>
      <w:commentRangeEnd w:id="15"/>
      <w:r w:rsidR="00185C38">
        <w:rPr>
          <w:rStyle w:val="CommentReference"/>
          <w:rFonts w:eastAsiaTheme="minorHAnsi"/>
        </w:rPr>
        <w:commentReference w:id="15"/>
      </w:r>
    </w:p>
    <w:p w14:paraId="00000157" w14:textId="77777777" w:rsidR="007008B9" w:rsidRDefault="00406A8B">
      <w:pPr>
        <w:spacing w:after="200"/>
        <w:jc w:val="both"/>
      </w:pPr>
      <w:r>
        <w:t>I understand that I am being asked to participate in a market research study and that my participation is voluntary.  I understand that I will be presented with information during the research which may or may not be factual or true and that I may be asked to accept certain representations or make certain assumptions about new products to answer various questions for the market research study.  I understand that such representations have been made for research purposes and no other purposes.</w:t>
      </w:r>
    </w:p>
    <w:p w14:paraId="00000158" w14:textId="77777777" w:rsidR="007008B9" w:rsidRDefault="00406A8B">
      <w:pPr>
        <w:spacing w:after="200"/>
        <w:jc w:val="both"/>
      </w:pPr>
      <w:r>
        <w:t>I acknowledge that I may receive information during the market research study which is confidential information belonging to the study sponsor.  I agree that I will not disclose or use this confidential information, nor discuss with any party, any of the information with which I have been provided or been made aware in connection with my participation in this market research study.  The term of this non-disclosure agreement will continue until such time, if ever, the information becomes publicly available.</w:t>
      </w:r>
    </w:p>
    <w:p w14:paraId="00000159" w14:textId="77777777" w:rsidR="007008B9" w:rsidRDefault="00406A8B">
      <w:pPr>
        <w:numPr>
          <w:ilvl w:val="0"/>
          <w:numId w:val="12"/>
        </w:numPr>
        <w:pBdr>
          <w:top w:val="nil"/>
          <w:left w:val="nil"/>
          <w:bottom w:val="nil"/>
          <w:right w:val="nil"/>
          <w:between w:val="nil"/>
        </w:pBdr>
        <w:spacing w:after="0" w:line="240" w:lineRule="auto"/>
        <w:rPr>
          <w:rFonts w:ascii="Gill Sans" w:eastAsia="Gill Sans" w:hAnsi="Gill Sans"/>
          <w:color w:val="0070C0"/>
        </w:rPr>
      </w:pPr>
      <w:r>
        <w:rPr>
          <w:rFonts w:ascii="Gill Sans" w:eastAsia="Gill Sans" w:hAnsi="Gill Sans"/>
        </w:rPr>
        <w:t xml:space="preserve">I Agree </w:t>
      </w:r>
      <w:r>
        <w:rPr>
          <w:rFonts w:ascii="Gill Sans" w:eastAsia="Gill Sans" w:hAnsi="Gill Sans"/>
          <w:color w:val="0070C0"/>
        </w:rPr>
        <w:t>[RECRUIT]</w:t>
      </w:r>
    </w:p>
    <w:p w14:paraId="0000015A" w14:textId="77777777" w:rsidR="007008B9" w:rsidRDefault="00406A8B">
      <w:pPr>
        <w:numPr>
          <w:ilvl w:val="0"/>
          <w:numId w:val="12"/>
        </w:numPr>
        <w:pBdr>
          <w:top w:val="nil"/>
          <w:left w:val="nil"/>
          <w:bottom w:val="nil"/>
          <w:right w:val="nil"/>
          <w:between w:val="nil"/>
        </w:pBdr>
        <w:spacing w:after="0" w:line="240" w:lineRule="auto"/>
        <w:rPr>
          <w:rFonts w:ascii="Gill Sans" w:eastAsia="Gill Sans" w:hAnsi="Gill Sans"/>
          <w:color w:val="0070C0"/>
        </w:rPr>
      </w:pPr>
      <w:r>
        <w:rPr>
          <w:rFonts w:ascii="Gill Sans" w:eastAsia="Gill Sans" w:hAnsi="Gill Sans"/>
        </w:rPr>
        <w:t xml:space="preserve">I Disagree </w:t>
      </w:r>
      <w:r>
        <w:rPr>
          <w:rFonts w:ascii="Gill Sans" w:eastAsia="Gill Sans" w:hAnsi="Gill Sans"/>
          <w:color w:val="0070C0"/>
        </w:rPr>
        <w:t>[TERMINATE]</w:t>
      </w:r>
    </w:p>
    <w:p w14:paraId="0000015B" w14:textId="77777777" w:rsidR="007008B9" w:rsidRDefault="00000000">
      <w:pPr>
        <w:jc w:val="center"/>
        <w:rPr>
          <w:color w:val="000000"/>
        </w:rPr>
      </w:pPr>
      <w:r>
        <w:pict w14:anchorId="61FEBC76">
          <v:rect id="_x0000_i1039" style="width:0;height:1.5pt" o:hralign="center" o:hrstd="t" o:hr="t" fillcolor="#a0a0a0" stroked="f"/>
        </w:pict>
      </w:r>
    </w:p>
    <w:p w14:paraId="0000015C" w14:textId="77777777" w:rsidR="007008B9" w:rsidRDefault="00406A8B">
      <w:pPr>
        <w:spacing w:after="160" w:line="259" w:lineRule="auto"/>
        <w:rPr>
          <w:color w:val="000000"/>
        </w:rPr>
      </w:pPr>
      <w:r>
        <w:br w:type="page"/>
      </w:r>
      <w:r w:rsidR="00000000">
        <w:lastRenderedPageBreak/>
        <w:pict w14:anchorId="2C40DCF6">
          <v:rect id="_x0000_i1040" style="width:0;height:1.5pt" o:hralign="center" o:hrstd="t" o:hr="t" fillcolor="#a0a0a0" stroked="f"/>
        </w:pict>
      </w:r>
    </w:p>
    <w:p w14:paraId="0000015D" w14:textId="77777777" w:rsidR="007008B9" w:rsidRDefault="00406A8B">
      <w:pPr>
        <w:spacing w:line="240" w:lineRule="auto"/>
        <w:rPr>
          <w:color w:val="0070C0"/>
        </w:rPr>
      </w:pPr>
      <w:r>
        <w:rPr>
          <w:smallCaps/>
          <w:color w:val="0070C0"/>
        </w:rPr>
        <w:t>[for Eligible Respondents]</w:t>
      </w:r>
      <w:r>
        <w:rPr>
          <w:color w:val="0070C0"/>
        </w:rPr>
        <w:tab/>
      </w:r>
    </w:p>
    <w:p w14:paraId="0000015E" w14:textId="77777777" w:rsidR="007008B9" w:rsidRDefault="00406A8B">
      <w:pPr>
        <w:spacing w:after="0" w:line="240" w:lineRule="auto"/>
        <w:jc w:val="both"/>
      </w:pPr>
      <w:r>
        <w:t xml:space="preserve">Thank you for your responses so far. </w:t>
      </w:r>
    </w:p>
    <w:p w14:paraId="0000015F" w14:textId="77777777" w:rsidR="007008B9" w:rsidRDefault="00406A8B">
      <w:pPr>
        <w:spacing w:after="160"/>
      </w:pPr>
      <w:r>
        <w:t xml:space="preserve">You are eligible to take part in this survey. We expect that this survey will take about 10 minutes to complete. </w:t>
      </w:r>
    </w:p>
    <w:p w14:paraId="00000160" w14:textId="77777777" w:rsidR="007008B9" w:rsidRDefault="00406A8B">
      <w:pPr>
        <w:spacing w:after="0" w:line="240" w:lineRule="auto"/>
      </w:pPr>
      <w:r>
        <w:t xml:space="preserve">Please click </w:t>
      </w:r>
      <w:r>
        <w:rPr>
          <w:b/>
        </w:rPr>
        <w:t>'Next' (&gt;&gt;)</w:t>
      </w:r>
      <w:r>
        <w:t xml:space="preserve"> to continue…</w:t>
      </w:r>
    </w:p>
    <w:p w14:paraId="00000161" w14:textId="77777777" w:rsidR="007008B9" w:rsidRDefault="00000000">
      <w:pPr>
        <w:spacing w:after="160" w:line="288" w:lineRule="auto"/>
        <w:rPr>
          <w:color w:val="000000"/>
        </w:rPr>
      </w:pPr>
      <w:r>
        <w:pict w14:anchorId="32AFE20E">
          <v:rect id="_x0000_i1041" style="width:0;height:1.5pt" o:hralign="center" o:hrstd="t" o:hr="t" fillcolor="#a0a0a0" stroked="f"/>
        </w:pict>
      </w:r>
    </w:p>
    <w:p w14:paraId="00000162" w14:textId="77777777" w:rsidR="007008B9" w:rsidRDefault="00406A8B">
      <w:pPr>
        <w:pBdr>
          <w:top w:val="nil"/>
          <w:left w:val="nil"/>
          <w:bottom w:val="nil"/>
          <w:right w:val="nil"/>
          <w:between w:val="nil"/>
        </w:pBdr>
        <w:spacing w:after="0" w:line="240" w:lineRule="auto"/>
        <w:rPr>
          <w:rFonts w:ascii="Gill Sans" w:eastAsia="Gill Sans" w:hAnsi="Gill Sans"/>
          <w:color w:val="00B0F0"/>
        </w:rPr>
      </w:pPr>
      <w:r>
        <w:rPr>
          <w:rFonts w:ascii="Gill Sans" w:eastAsia="Gill Sans" w:hAnsi="Gill Sans"/>
          <w:color w:val="00B0F0"/>
        </w:rPr>
        <w:t>[TERMINATING SCREEN: SHOW WHEN RESPONDENT IS TERMINATED] </w:t>
      </w:r>
    </w:p>
    <w:p w14:paraId="00000163" w14:textId="50A7CAFC" w:rsidR="007008B9" w:rsidRPr="00E527F1" w:rsidRDefault="00406A8B" w:rsidP="00E527F1">
      <w:pPr>
        <w:spacing w:after="160"/>
      </w:pPr>
      <w:r w:rsidRPr="00E527F1">
        <w:t xml:space="preserve">Thank you for taking the time to fill out the screening section of the survey. Unfortunately, you did not meet the screening criteria and are not eligible to continue </w:t>
      </w:r>
      <w:proofErr w:type="gramStart"/>
      <w:r w:rsidRPr="00E527F1">
        <w:t>to</w:t>
      </w:r>
      <w:proofErr w:type="gramEnd"/>
      <w:r w:rsidRPr="00E527F1">
        <w:t xml:space="preserve"> the main survey. Thank you once again for your time. </w:t>
      </w:r>
    </w:p>
    <w:p w14:paraId="00000164" w14:textId="742D8B0D" w:rsidR="007008B9" w:rsidRDefault="00406A8B" w:rsidP="004F07EF">
      <w:pPr>
        <w:pStyle w:val="Heading2"/>
        <w:jc w:val="center"/>
      </w:pPr>
      <w:r>
        <w:br w:type="page"/>
      </w:r>
      <w:r w:rsidRPr="004F07EF">
        <w:rPr>
          <w:rStyle w:val="Heading1Char"/>
          <w:sz w:val="28"/>
          <w:szCs w:val="28"/>
        </w:rPr>
        <w:lastRenderedPageBreak/>
        <w:t>SECTION A- CURRENT USAGE &amp; AWARENESS</w:t>
      </w:r>
    </w:p>
    <w:p w14:paraId="00000165" w14:textId="77777777" w:rsidR="007008B9" w:rsidRDefault="00000000" w:rsidP="004F07EF">
      <w:r>
        <w:pict w14:anchorId="3A70E78A">
          <v:rect id="_x0000_i1042" style="width:0;height:1.5pt" o:hralign="center" o:hrstd="t" o:hr="t" fillcolor="#a0a0a0" stroked="f"/>
        </w:pict>
      </w:r>
    </w:p>
    <w:p w14:paraId="00000166" w14:textId="77777777" w:rsidR="007008B9" w:rsidRPr="004F07EF" w:rsidRDefault="00406A8B">
      <w:pPr>
        <w:rPr>
          <w:rFonts w:eastAsia="Calibri" w:cs="Calibri"/>
          <w:color w:val="000000"/>
          <w:sz w:val="22"/>
          <w:szCs w:val="22"/>
        </w:rPr>
      </w:pPr>
      <w:commentRangeStart w:id="16"/>
      <w:r w:rsidRPr="004F07EF">
        <w:rPr>
          <w:rFonts w:eastAsia="Calibri" w:cs="Calibri"/>
          <w:color w:val="4472C4" w:themeColor="accent1"/>
          <w:sz w:val="22"/>
          <w:szCs w:val="22"/>
        </w:rPr>
        <w:t xml:space="preserve">AQ00. </w:t>
      </w:r>
      <w:r w:rsidRPr="004F07EF">
        <w:rPr>
          <w:rFonts w:eastAsia="Calibri" w:cs="Calibri"/>
          <w:color w:val="000000"/>
          <w:sz w:val="22"/>
          <w:szCs w:val="22"/>
        </w:rPr>
        <w:t>What kind of content do you usually stream or create?</w:t>
      </w:r>
      <w:commentRangeEnd w:id="16"/>
      <w:r w:rsidR="00B030DC">
        <w:rPr>
          <w:rStyle w:val="CommentReference"/>
          <w:rFonts w:eastAsiaTheme="minorHAnsi"/>
        </w:rPr>
        <w:commentReference w:id="16"/>
      </w:r>
    </w:p>
    <w:p w14:paraId="00000168" w14:textId="61386FF8" w:rsidR="007008B9" w:rsidRPr="00022B9E" w:rsidRDefault="004F07EF">
      <w:pPr>
        <w:spacing w:after="0" w:line="240" w:lineRule="auto"/>
        <w:rPr>
          <w:rFonts w:eastAsia="Calibri" w:cs="Calibri"/>
          <w:b/>
          <w:color w:val="000000" w:themeColor="text1"/>
          <w:sz w:val="22"/>
          <w:szCs w:val="22"/>
        </w:rPr>
      </w:pPr>
      <w:r w:rsidRPr="00022B9E">
        <w:rPr>
          <w:rFonts w:eastAsia="Calibri" w:cs="Calibri"/>
          <w:bCs/>
          <w:i/>
          <w:iCs/>
          <w:color w:val="000000" w:themeColor="text1"/>
          <w:sz w:val="22"/>
          <w:szCs w:val="22"/>
        </w:rPr>
        <w:t xml:space="preserve">(Please </w:t>
      </w:r>
      <w:r w:rsidR="00406A8B" w:rsidRPr="00022B9E">
        <w:rPr>
          <w:rFonts w:eastAsia="Calibri" w:cs="Calibri"/>
          <w:bCs/>
          <w:i/>
          <w:iCs/>
          <w:color w:val="000000" w:themeColor="text1"/>
          <w:sz w:val="22"/>
          <w:szCs w:val="22"/>
        </w:rPr>
        <w:t>S</w:t>
      </w:r>
      <w:r w:rsidR="00022B9E" w:rsidRPr="00022B9E">
        <w:rPr>
          <w:rFonts w:eastAsia="Calibri" w:cs="Calibri"/>
          <w:bCs/>
          <w:i/>
          <w:iCs/>
          <w:color w:val="000000" w:themeColor="text1"/>
          <w:sz w:val="22"/>
          <w:szCs w:val="22"/>
        </w:rPr>
        <w:t>elect</w:t>
      </w:r>
      <w:r w:rsidR="00406A8B" w:rsidRPr="00022B9E">
        <w:rPr>
          <w:rFonts w:eastAsia="Calibri" w:cs="Calibri"/>
          <w:bCs/>
          <w:i/>
          <w:iCs/>
          <w:color w:val="000000" w:themeColor="text1"/>
          <w:sz w:val="22"/>
          <w:szCs w:val="22"/>
        </w:rPr>
        <w:t xml:space="preserve"> A</w:t>
      </w:r>
      <w:r w:rsidR="00022B9E" w:rsidRPr="00022B9E">
        <w:rPr>
          <w:rFonts w:eastAsia="Calibri" w:cs="Calibri"/>
          <w:bCs/>
          <w:i/>
          <w:iCs/>
          <w:color w:val="000000" w:themeColor="text1"/>
          <w:sz w:val="22"/>
          <w:szCs w:val="22"/>
        </w:rPr>
        <w:t>ll that apply</w:t>
      </w:r>
      <w:r w:rsidRPr="00022B9E">
        <w:rPr>
          <w:rFonts w:eastAsia="Calibri" w:cs="Calibri"/>
          <w:bCs/>
          <w:i/>
          <w:iCs/>
          <w:color w:val="000000" w:themeColor="text1"/>
          <w:sz w:val="22"/>
          <w:szCs w:val="22"/>
        </w:rPr>
        <w:t>)</w:t>
      </w:r>
    </w:p>
    <w:p w14:paraId="00000169"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Animation  </w:t>
      </w:r>
    </w:p>
    <w:p w14:paraId="0000016A"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ASMR</w:t>
      </w:r>
    </w:p>
    <w:p w14:paraId="0000016B"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Beauty</w:t>
      </w:r>
    </w:p>
    <w:p w14:paraId="0000016C"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Comedy</w:t>
      </w:r>
    </w:p>
    <w:p w14:paraId="0000016D"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Conspiracy</w:t>
      </w:r>
    </w:p>
    <w:p w14:paraId="0000016E"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Cooking</w:t>
      </w:r>
    </w:p>
    <w:p w14:paraId="0000016F"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Daily Vlog</w:t>
      </w:r>
    </w:p>
    <w:p w14:paraId="00000170"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Design / Art</w:t>
      </w:r>
    </w:p>
    <w:p w14:paraId="00000171"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Digital / Online Events</w:t>
      </w:r>
    </w:p>
    <w:p w14:paraId="00000172"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DIY  </w:t>
      </w:r>
    </w:p>
    <w:p w14:paraId="00000173"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Education / Classroom</w:t>
      </w:r>
    </w:p>
    <w:p w14:paraId="00000174"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Family</w:t>
      </w:r>
    </w:p>
    <w:p w14:paraId="00000175"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Fashion</w:t>
      </w:r>
    </w:p>
    <w:p w14:paraId="00000176"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Gaming</w:t>
      </w:r>
    </w:p>
    <w:p w14:paraId="00000177"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Health and Fitness</w:t>
      </w:r>
    </w:p>
    <w:p w14:paraId="00000178"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Just Chatting</w:t>
      </w:r>
    </w:p>
    <w:p w14:paraId="00000179"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Learning  </w:t>
      </w:r>
    </w:p>
    <w:p w14:paraId="0000017A"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Lifestyle </w:t>
      </w:r>
    </w:p>
    <w:p w14:paraId="0000017B"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Live Events at venues- conferences, concerts, team sports</w:t>
      </w:r>
    </w:p>
    <w:p w14:paraId="0000017C"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Live events - House of Worship</w:t>
      </w:r>
    </w:p>
    <w:p w14:paraId="0000017D"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Live events - Weddings and celebrations</w:t>
      </w:r>
    </w:p>
    <w:p w14:paraId="0000017E"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Live events - local sports games, local events, etc...</w:t>
      </w:r>
    </w:p>
    <w:p w14:paraId="0000017F"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Makers / Crafting</w:t>
      </w:r>
    </w:p>
    <w:p w14:paraId="00000180"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Music </w:t>
      </w:r>
    </w:p>
    <w:p w14:paraId="00000181"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Dance</w:t>
      </w:r>
    </w:p>
    <w:p w14:paraId="00000182"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Pranks / Challenges</w:t>
      </w:r>
    </w:p>
    <w:p w14:paraId="00000183"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Politics</w:t>
      </w:r>
    </w:p>
    <w:p w14:paraId="00000184"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Podcast</w:t>
      </w:r>
    </w:p>
    <w:p w14:paraId="00000185"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Spirituality</w:t>
      </w:r>
    </w:p>
    <w:p w14:paraId="00000186"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Sports  </w:t>
      </w:r>
    </w:p>
    <w:p w14:paraId="00000187"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 xml:space="preserve">Tech  </w:t>
      </w:r>
    </w:p>
    <w:p w14:paraId="00000188"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Travel</w:t>
      </w:r>
    </w:p>
    <w:p w14:paraId="00000189" w14:textId="77777777" w:rsidR="007008B9" w:rsidRPr="004F07EF" w:rsidRDefault="00406A8B">
      <w:pPr>
        <w:numPr>
          <w:ilvl w:val="0"/>
          <w:numId w:val="13"/>
        </w:numPr>
        <w:spacing w:after="0" w:line="240" w:lineRule="auto"/>
        <w:rPr>
          <w:rFonts w:eastAsia="Calibri" w:cs="Calibri"/>
          <w:color w:val="000000"/>
          <w:sz w:val="22"/>
          <w:szCs w:val="22"/>
        </w:rPr>
      </w:pPr>
      <w:r w:rsidRPr="004F07EF">
        <w:rPr>
          <w:rFonts w:eastAsia="Calibri" w:cs="Calibri"/>
          <w:color w:val="000000"/>
          <w:sz w:val="22"/>
          <w:szCs w:val="22"/>
        </w:rPr>
        <w:t>Unboxing</w:t>
      </w:r>
    </w:p>
    <w:p w14:paraId="0000018B" w14:textId="5961276E" w:rsidR="007008B9" w:rsidRPr="00022B9E" w:rsidRDefault="00406A8B" w:rsidP="004F07EF">
      <w:pPr>
        <w:numPr>
          <w:ilvl w:val="0"/>
          <w:numId w:val="13"/>
        </w:numPr>
        <w:spacing w:after="0" w:line="288" w:lineRule="auto"/>
        <w:rPr>
          <w:bCs/>
          <w:color w:val="0070C0"/>
        </w:rPr>
      </w:pPr>
      <w:r w:rsidRPr="004F07EF">
        <w:rPr>
          <w:rFonts w:eastAsia="Calibri" w:cs="Calibri"/>
          <w:color w:val="000000"/>
          <w:sz w:val="22"/>
          <w:szCs w:val="22"/>
        </w:rPr>
        <w:t xml:space="preserve">Other, please </w:t>
      </w:r>
      <w:proofErr w:type="gramStart"/>
      <w:r w:rsidRPr="004F07EF">
        <w:rPr>
          <w:rFonts w:eastAsia="Calibri" w:cs="Calibri"/>
          <w:color w:val="000000"/>
          <w:sz w:val="22"/>
          <w:szCs w:val="22"/>
        </w:rPr>
        <w:t xml:space="preserve">specify </w:t>
      </w:r>
      <w:r w:rsidR="004F07EF" w:rsidRPr="004F07EF">
        <w:rPr>
          <w:rFonts w:eastAsia="Calibri" w:cs="Calibri"/>
          <w:b/>
          <w:color w:val="000000" w:themeColor="text1"/>
          <w:sz w:val="22"/>
          <w:szCs w:val="22"/>
        </w:rPr>
        <w:t>__</w:t>
      </w:r>
      <w:proofErr w:type="gramEnd"/>
      <w:r w:rsidR="004F07EF" w:rsidRPr="004F07EF">
        <w:rPr>
          <w:rFonts w:eastAsia="Calibri" w:cs="Calibri"/>
          <w:b/>
          <w:color w:val="000000" w:themeColor="text1"/>
          <w:sz w:val="22"/>
          <w:szCs w:val="22"/>
        </w:rPr>
        <w:t>_________</w:t>
      </w:r>
      <w:r w:rsidRPr="004F07EF">
        <w:rPr>
          <w:rFonts w:eastAsia="Calibri" w:cs="Calibri"/>
          <w:b/>
          <w:color w:val="0000FF"/>
          <w:sz w:val="22"/>
          <w:szCs w:val="22"/>
        </w:rPr>
        <w:t xml:space="preserve"> </w:t>
      </w:r>
      <w:r w:rsidR="004F07EF" w:rsidRPr="004F07EF">
        <w:rPr>
          <w:rFonts w:eastAsia="Calibri" w:cs="Calibri"/>
          <w:bCs/>
          <w:color w:val="0000FF"/>
          <w:sz w:val="22"/>
          <w:szCs w:val="22"/>
        </w:rPr>
        <w:t>[Anchor at bottom]</w:t>
      </w:r>
    </w:p>
    <w:p w14:paraId="7F3289DD" w14:textId="36CE13AD" w:rsidR="00022B9E" w:rsidRPr="004F07EF" w:rsidRDefault="00000000" w:rsidP="00022B9E">
      <w:pPr>
        <w:spacing w:after="0" w:line="288" w:lineRule="auto"/>
        <w:rPr>
          <w:bCs/>
          <w:color w:val="0070C0"/>
        </w:rPr>
      </w:pPr>
      <w:r>
        <w:pict w14:anchorId="50DFDA7F">
          <v:rect id="_x0000_i1043" style="width:0;height:1.5pt" o:hralign="center" o:hrstd="t" o:hr="t" fillcolor="#a0a0a0" stroked="f"/>
        </w:pict>
      </w:r>
    </w:p>
    <w:p w14:paraId="0000018C" w14:textId="77777777" w:rsidR="007008B9" w:rsidRDefault="00406A8B">
      <w:pPr>
        <w:spacing w:after="0" w:line="288" w:lineRule="auto"/>
        <w:rPr>
          <w:color w:val="000000"/>
        </w:rPr>
      </w:pPr>
      <w:commentRangeStart w:id="17"/>
      <w:r w:rsidRPr="00371CB8">
        <w:rPr>
          <w:color w:val="0070C0"/>
        </w:rPr>
        <w:t>AQ01.</w:t>
      </w:r>
      <w:r>
        <w:t xml:space="preserve"> </w:t>
      </w:r>
      <w:r>
        <w:rPr>
          <w:color w:val="000000"/>
        </w:rPr>
        <w:t>What products/devices do you generally use for recording and uploading or live streaming your own original content?</w:t>
      </w:r>
      <w:commentRangeEnd w:id="17"/>
      <w:r w:rsidR="00B030DC">
        <w:rPr>
          <w:rStyle w:val="CommentReference"/>
          <w:rFonts w:eastAsiaTheme="minorHAnsi"/>
        </w:rPr>
        <w:commentReference w:id="17"/>
      </w:r>
    </w:p>
    <w:p w14:paraId="2E2F2E2C" w14:textId="0F39C547" w:rsidR="00022B9E" w:rsidRPr="00022B9E" w:rsidRDefault="00406A8B" w:rsidP="00022B9E">
      <w:pPr>
        <w:spacing w:after="0" w:line="288" w:lineRule="auto"/>
        <w:rPr>
          <w:iCs/>
          <w:color w:val="4472C4" w:themeColor="accent1"/>
          <w:sz w:val="22"/>
          <w:szCs w:val="23"/>
        </w:rPr>
      </w:pPr>
      <w:r>
        <w:rPr>
          <w:color w:val="000000"/>
          <w:sz w:val="21"/>
          <w:szCs w:val="21"/>
        </w:rPr>
        <w:t xml:space="preserve">        </w:t>
      </w:r>
      <w:r>
        <w:rPr>
          <w:i/>
          <w:color w:val="000000"/>
          <w:sz w:val="21"/>
          <w:szCs w:val="21"/>
        </w:rPr>
        <w:t>(Select all that apply)</w:t>
      </w:r>
      <w:r w:rsidR="00022B9E">
        <w:rPr>
          <w:i/>
          <w:color w:val="000000"/>
          <w:sz w:val="21"/>
          <w:szCs w:val="21"/>
        </w:rPr>
        <w:t xml:space="preserve"> </w:t>
      </w:r>
      <w:r w:rsidR="00022B9E" w:rsidRPr="00022B9E">
        <w:rPr>
          <w:iCs/>
          <w:color w:val="4472C4" w:themeColor="accent1"/>
          <w:sz w:val="22"/>
          <w:szCs w:val="23"/>
        </w:rPr>
        <w:t xml:space="preserve">[Randomize Categories </w:t>
      </w:r>
      <w:proofErr w:type="gramStart"/>
      <w:r w:rsidR="00022B9E" w:rsidRPr="00022B9E">
        <w:rPr>
          <w:iCs/>
          <w:color w:val="4472C4" w:themeColor="accent1"/>
          <w:sz w:val="22"/>
          <w:szCs w:val="23"/>
        </w:rPr>
        <w:t>A,B</w:t>
      </w:r>
      <w:proofErr w:type="gramEnd"/>
      <w:r w:rsidR="00022B9E" w:rsidRPr="00022B9E">
        <w:rPr>
          <w:iCs/>
          <w:color w:val="4472C4" w:themeColor="accent1"/>
          <w:sz w:val="22"/>
          <w:szCs w:val="23"/>
        </w:rPr>
        <w:t>,</w:t>
      </w:r>
      <w:proofErr w:type="gramStart"/>
      <w:r w:rsidR="00022B9E" w:rsidRPr="00022B9E">
        <w:rPr>
          <w:iCs/>
          <w:color w:val="4472C4" w:themeColor="accent1"/>
          <w:sz w:val="22"/>
          <w:szCs w:val="23"/>
        </w:rPr>
        <w:t>C,D</w:t>
      </w:r>
      <w:proofErr w:type="gramEnd"/>
      <w:r w:rsidR="00022B9E">
        <w:rPr>
          <w:iCs/>
          <w:color w:val="4472C4" w:themeColor="accent1"/>
          <w:sz w:val="22"/>
          <w:szCs w:val="23"/>
        </w:rPr>
        <w:t>,</w:t>
      </w:r>
      <w:proofErr w:type="gramStart"/>
      <w:r w:rsidR="00022B9E">
        <w:rPr>
          <w:iCs/>
          <w:color w:val="4472C4" w:themeColor="accent1"/>
          <w:sz w:val="22"/>
          <w:szCs w:val="23"/>
        </w:rPr>
        <w:t>E,F</w:t>
      </w:r>
      <w:proofErr w:type="gramEnd"/>
      <w:r w:rsidR="00022B9E">
        <w:rPr>
          <w:iCs/>
          <w:color w:val="4472C4" w:themeColor="accent1"/>
          <w:sz w:val="22"/>
          <w:szCs w:val="23"/>
        </w:rPr>
        <w:t xml:space="preserve"> &amp; G</w:t>
      </w:r>
      <w:r w:rsidR="00022B9E" w:rsidRPr="00022B9E">
        <w:rPr>
          <w:iCs/>
          <w:color w:val="4472C4" w:themeColor="accent1"/>
          <w:sz w:val="22"/>
          <w:szCs w:val="23"/>
        </w:rPr>
        <w:t>]</w:t>
      </w:r>
    </w:p>
    <w:p w14:paraId="12CE269A" w14:textId="40A251F6" w:rsidR="00022B9E" w:rsidRPr="00022B9E" w:rsidRDefault="00022B9E" w:rsidP="00022B9E">
      <w:pPr>
        <w:pStyle w:val="ListParagraph"/>
        <w:numPr>
          <w:ilvl w:val="0"/>
          <w:numId w:val="29"/>
        </w:numPr>
        <w:spacing w:after="0" w:line="288" w:lineRule="auto"/>
        <w:rPr>
          <w:b/>
          <w:bCs/>
          <w:i/>
          <w:color w:val="000000"/>
          <w:sz w:val="21"/>
          <w:szCs w:val="21"/>
        </w:rPr>
      </w:pPr>
      <w:r w:rsidRPr="00022B9E">
        <w:rPr>
          <w:b/>
          <w:bCs/>
          <w:iCs/>
          <w:color w:val="000000"/>
          <w:sz w:val="21"/>
          <w:szCs w:val="21"/>
          <w:u w:val="single"/>
        </w:rPr>
        <w:t>CAMERA</w:t>
      </w:r>
    </w:p>
    <w:p w14:paraId="085277B6" w14:textId="77777777" w:rsidR="00022B9E" w:rsidRDefault="00022B9E" w:rsidP="00022B9E">
      <w:pPr>
        <w:numPr>
          <w:ilvl w:val="0"/>
          <w:numId w:val="6"/>
        </w:numPr>
        <w:spacing w:after="0" w:line="288" w:lineRule="auto"/>
        <w:rPr>
          <w:color w:val="000000"/>
        </w:rPr>
      </w:pPr>
      <w:r>
        <w:rPr>
          <w:color w:val="000000"/>
        </w:rPr>
        <w:t>Action Camera</w:t>
      </w:r>
    </w:p>
    <w:p w14:paraId="00000190" w14:textId="77777777" w:rsidR="007008B9" w:rsidRDefault="00406A8B">
      <w:pPr>
        <w:numPr>
          <w:ilvl w:val="0"/>
          <w:numId w:val="6"/>
        </w:numPr>
        <w:spacing w:after="0" w:line="288" w:lineRule="auto"/>
        <w:rPr>
          <w:color w:val="000000"/>
        </w:rPr>
      </w:pPr>
      <w:r>
        <w:rPr>
          <w:color w:val="000000"/>
        </w:rPr>
        <w:t>External Webcam</w:t>
      </w:r>
    </w:p>
    <w:p w14:paraId="00000192" w14:textId="1D6A03AD" w:rsidR="007008B9" w:rsidRDefault="00406A8B">
      <w:pPr>
        <w:numPr>
          <w:ilvl w:val="0"/>
          <w:numId w:val="6"/>
        </w:numPr>
        <w:spacing w:after="0" w:line="288" w:lineRule="auto"/>
        <w:rPr>
          <w:color w:val="000000"/>
        </w:rPr>
      </w:pPr>
      <w:r>
        <w:rPr>
          <w:color w:val="000000"/>
        </w:rPr>
        <w:t>DSLR Camera</w:t>
      </w:r>
    </w:p>
    <w:p w14:paraId="1A63A70E" w14:textId="41D83CA8" w:rsidR="00662C25" w:rsidRPr="008F39CA" w:rsidRDefault="00022B9E" w:rsidP="008F39CA">
      <w:pPr>
        <w:numPr>
          <w:ilvl w:val="0"/>
          <w:numId w:val="6"/>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Live streaming camera</w:t>
      </w:r>
    </w:p>
    <w:p w14:paraId="38CEA9D6" w14:textId="6B4FC109" w:rsidR="008B18ED" w:rsidRPr="00022B9E" w:rsidRDefault="008B18ED" w:rsidP="00022B9E">
      <w:pPr>
        <w:numPr>
          <w:ilvl w:val="0"/>
          <w:numId w:val="6"/>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Other</w:t>
      </w:r>
      <w:r w:rsidR="005549B9">
        <w:rPr>
          <w:color w:val="000000"/>
        </w:rPr>
        <w:t>____</w:t>
      </w:r>
      <w:proofErr w:type="gramStart"/>
      <w:r w:rsidR="005549B9">
        <w:rPr>
          <w:color w:val="000000"/>
        </w:rPr>
        <w:t>_(</w:t>
      </w:r>
      <w:proofErr w:type="gramEnd"/>
      <w:r w:rsidR="005549B9">
        <w:rPr>
          <w:color w:val="000000"/>
        </w:rPr>
        <w:t>please specify)</w:t>
      </w:r>
    </w:p>
    <w:p w14:paraId="00000193" w14:textId="3DFC1945" w:rsidR="007008B9" w:rsidRPr="00022B9E" w:rsidRDefault="00406A8B" w:rsidP="00022B9E">
      <w:pPr>
        <w:pStyle w:val="ListParagraph"/>
        <w:numPr>
          <w:ilvl w:val="0"/>
          <w:numId w:val="29"/>
        </w:numPr>
        <w:spacing w:after="0" w:line="288" w:lineRule="auto"/>
        <w:rPr>
          <w:b/>
          <w:bCs/>
          <w:color w:val="000000"/>
          <w:u w:val="single"/>
        </w:rPr>
      </w:pPr>
      <w:r w:rsidRPr="00022B9E">
        <w:rPr>
          <w:b/>
          <w:bCs/>
          <w:color w:val="000000"/>
          <w:u w:val="single"/>
        </w:rPr>
        <w:lastRenderedPageBreak/>
        <w:t>Headset</w:t>
      </w:r>
    </w:p>
    <w:p w14:paraId="00000194" w14:textId="77777777" w:rsidR="007008B9" w:rsidRDefault="00406A8B">
      <w:pPr>
        <w:numPr>
          <w:ilvl w:val="0"/>
          <w:numId w:val="6"/>
        </w:numPr>
        <w:pBdr>
          <w:top w:val="nil"/>
          <w:left w:val="nil"/>
          <w:bottom w:val="nil"/>
          <w:right w:val="nil"/>
          <w:between w:val="nil"/>
        </w:pBdr>
        <w:spacing w:after="0" w:line="288" w:lineRule="auto"/>
        <w:rPr>
          <w:color w:val="000000"/>
        </w:rPr>
      </w:pPr>
      <w:r>
        <w:rPr>
          <w:color w:val="000000"/>
        </w:rPr>
        <w:t>Gaming Headset</w:t>
      </w:r>
    </w:p>
    <w:p w14:paraId="00000195" w14:textId="77777777" w:rsidR="007008B9" w:rsidRDefault="00406A8B">
      <w:pPr>
        <w:numPr>
          <w:ilvl w:val="0"/>
          <w:numId w:val="6"/>
        </w:numPr>
        <w:pBdr>
          <w:top w:val="nil"/>
          <w:left w:val="nil"/>
          <w:bottom w:val="nil"/>
          <w:right w:val="nil"/>
          <w:between w:val="nil"/>
        </w:pBdr>
        <w:spacing w:after="0" w:line="288" w:lineRule="auto"/>
        <w:rPr>
          <w:color w:val="000000"/>
        </w:rPr>
      </w:pPr>
      <w:r>
        <w:rPr>
          <w:color w:val="000000"/>
        </w:rPr>
        <w:t>Non-Gaming Headset</w:t>
      </w:r>
    </w:p>
    <w:p w14:paraId="00000196" w14:textId="5F0916D1" w:rsidR="007008B9" w:rsidRPr="00022B9E" w:rsidRDefault="00406A8B" w:rsidP="00022B9E">
      <w:pPr>
        <w:pStyle w:val="ListParagraph"/>
        <w:numPr>
          <w:ilvl w:val="0"/>
          <w:numId w:val="29"/>
        </w:numPr>
        <w:pBdr>
          <w:top w:val="nil"/>
          <w:left w:val="nil"/>
          <w:bottom w:val="nil"/>
          <w:right w:val="nil"/>
          <w:between w:val="nil"/>
        </w:pBdr>
        <w:spacing w:after="0" w:line="288" w:lineRule="auto"/>
        <w:rPr>
          <w:b/>
          <w:bCs/>
          <w:color w:val="000000"/>
          <w:u w:val="single"/>
        </w:rPr>
      </w:pPr>
      <w:r w:rsidRPr="00022B9E">
        <w:rPr>
          <w:b/>
          <w:bCs/>
          <w:color w:val="000000"/>
          <w:u w:val="single"/>
        </w:rPr>
        <w:t>Microphones /Audio Equipment</w:t>
      </w:r>
    </w:p>
    <w:p w14:paraId="64C23BC6" w14:textId="5283830E" w:rsidR="00022B9E" w:rsidRDefault="00022B9E" w:rsidP="00022B9E">
      <w:pPr>
        <w:numPr>
          <w:ilvl w:val="0"/>
          <w:numId w:val="6"/>
        </w:numPr>
        <w:pBdr>
          <w:top w:val="nil"/>
          <w:left w:val="nil"/>
          <w:bottom w:val="nil"/>
          <w:right w:val="nil"/>
          <w:between w:val="nil"/>
        </w:pBdr>
        <w:spacing w:after="0" w:line="288" w:lineRule="auto"/>
        <w:rPr>
          <w:color w:val="000000"/>
        </w:rPr>
      </w:pPr>
      <w:r>
        <w:rPr>
          <w:color w:val="000000"/>
        </w:rPr>
        <w:t>Audio Interface</w:t>
      </w:r>
    </w:p>
    <w:p w14:paraId="1A47861B" w14:textId="1BF69895" w:rsidR="00022B9E" w:rsidRDefault="00022B9E" w:rsidP="00022B9E">
      <w:pPr>
        <w:numPr>
          <w:ilvl w:val="0"/>
          <w:numId w:val="6"/>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Audio mixer</w:t>
      </w:r>
    </w:p>
    <w:p w14:paraId="5E484992" w14:textId="3FECC763" w:rsidR="00941146" w:rsidRDefault="00941146" w:rsidP="00022B9E">
      <w:pPr>
        <w:numPr>
          <w:ilvl w:val="0"/>
          <w:numId w:val="6"/>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Boom Mic</w:t>
      </w:r>
    </w:p>
    <w:p w14:paraId="1304F01A" w14:textId="2A9A8946" w:rsidR="00022B9E" w:rsidRPr="00022B9E" w:rsidRDefault="00022B9E" w:rsidP="00022B9E">
      <w:pPr>
        <w:numPr>
          <w:ilvl w:val="0"/>
          <w:numId w:val="6"/>
        </w:numPr>
        <w:pBdr>
          <w:top w:val="nil"/>
          <w:left w:val="nil"/>
          <w:bottom w:val="nil"/>
          <w:right w:val="nil"/>
          <w:between w:val="nil"/>
        </w:pBdr>
        <w:spacing w:after="0" w:line="288" w:lineRule="auto"/>
        <w:rPr>
          <w:color w:val="000000"/>
        </w:rPr>
      </w:pPr>
      <w:r>
        <w:rPr>
          <w:color w:val="000000"/>
        </w:rPr>
        <w:t>Lavalier Microphone</w:t>
      </w:r>
    </w:p>
    <w:p w14:paraId="00000197" w14:textId="77777777" w:rsidR="007008B9" w:rsidRDefault="00406A8B">
      <w:pPr>
        <w:numPr>
          <w:ilvl w:val="0"/>
          <w:numId w:val="6"/>
        </w:numPr>
        <w:pBdr>
          <w:top w:val="nil"/>
          <w:left w:val="nil"/>
          <w:bottom w:val="nil"/>
          <w:right w:val="nil"/>
          <w:between w:val="nil"/>
        </w:pBdr>
        <w:spacing w:after="0" w:line="288" w:lineRule="auto"/>
        <w:rPr>
          <w:rFonts w:ascii="Gill Sans" w:eastAsia="Gill Sans" w:hAnsi="Gill Sans"/>
          <w:color w:val="000000"/>
        </w:rPr>
      </w:pPr>
      <w:r>
        <w:rPr>
          <w:color w:val="000000"/>
        </w:rPr>
        <w:t>M</w:t>
      </w:r>
      <w:r>
        <w:rPr>
          <w:rFonts w:ascii="Gill Sans" w:eastAsia="Gill Sans" w:hAnsi="Gill Sans"/>
          <w:color w:val="000000"/>
        </w:rPr>
        <w:t>ic</w:t>
      </w:r>
      <w:r>
        <w:rPr>
          <w:color w:val="000000"/>
        </w:rPr>
        <w:t>rophone - USB</w:t>
      </w:r>
    </w:p>
    <w:p w14:paraId="00000198" w14:textId="19D0CFB3" w:rsidR="007008B9" w:rsidRDefault="00406A8B">
      <w:pPr>
        <w:numPr>
          <w:ilvl w:val="0"/>
          <w:numId w:val="6"/>
        </w:numPr>
        <w:pBdr>
          <w:top w:val="nil"/>
          <w:left w:val="nil"/>
          <w:bottom w:val="nil"/>
          <w:right w:val="nil"/>
          <w:between w:val="nil"/>
        </w:pBdr>
        <w:spacing w:after="0" w:line="288" w:lineRule="auto"/>
        <w:rPr>
          <w:color w:val="000000"/>
        </w:rPr>
      </w:pPr>
      <w:r>
        <w:rPr>
          <w:color w:val="000000"/>
        </w:rPr>
        <w:t xml:space="preserve">Microphone </w:t>
      </w:r>
      <w:r w:rsidR="00595682">
        <w:rPr>
          <w:color w:val="000000"/>
        </w:rPr>
        <w:t>–</w:t>
      </w:r>
      <w:r>
        <w:rPr>
          <w:color w:val="000000"/>
        </w:rPr>
        <w:t xml:space="preserve"> XLR</w:t>
      </w:r>
    </w:p>
    <w:p w14:paraId="2827F278" w14:textId="705C5230" w:rsidR="00595682" w:rsidRDefault="00595682">
      <w:pPr>
        <w:numPr>
          <w:ilvl w:val="0"/>
          <w:numId w:val="6"/>
        </w:numPr>
        <w:pBdr>
          <w:top w:val="nil"/>
          <w:left w:val="nil"/>
          <w:bottom w:val="nil"/>
          <w:right w:val="nil"/>
          <w:between w:val="nil"/>
        </w:pBdr>
        <w:spacing w:after="0" w:line="288" w:lineRule="auto"/>
        <w:rPr>
          <w:color w:val="000000"/>
        </w:rPr>
      </w:pPr>
      <w:r>
        <w:rPr>
          <w:color w:val="000000"/>
        </w:rPr>
        <w:t>Shotgun Mic</w:t>
      </w:r>
    </w:p>
    <w:p w14:paraId="00000199" w14:textId="190AF64F" w:rsidR="007008B9" w:rsidRDefault="00406A8B">
      <w:pPr>
        <w:numPr>
          <w:ilvl w:val="0"/>
          <w:numId w:val="6"/>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Speakers</w:t>
      </w:r>
    </w:p>
    <w:p w14:paraId="5497FC1B" w14:textId="37F29574" w:rsidR="00662C25" w:rsidRDefault="00662C25">
      <w:pPr>
        <w:numPr>
          <w:ilvl w:val="0"/>
          <w:numId w:val="6"/>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Wireless Mic</w:t>
      </w:r>
    </w:p>
    <w:p w14:paraId="0000019D" w14:textId="166134FD" w:rsidR="007008B9" w:rsidRPr="00022B9E" w:rsidRDefault="00406A8B" w:rsidP="00022B9E">
      <w:pPr>
        <w:pStyle w:val="ListParagraph"/>
        <w:numPr>
          <w:ilvl w:val="0"/>
          <w:numId w:val="29"/>
        </w:numPr>
        <w:pBdr>
          <w:top w:val="nil"/>
          <w:left w:val="nil"/>
          <w:bottom w:val="nil"/>
          <w:right w:val="nil"/>
          <w:between w:val="nil"/>
        </w:pBdr>
        <w:spacing w:after="0" w:line="288" w:lineRule="auto"/>
        <w:rPr>
          <w:b/>
          <w:bCs/>
          <w:color w:val="000000"/>
          <w:u w:val="single"/>
        </w:rPr>
      </w:pPr>
      <w:r w:rsidRPr="00022B9E">
        <w:rPr>
          <w:b/>
          <w:bCs/>
          <w:color w:val="000000"/>
          <w:u w:val="single"/>
        </w:rPr>
        <w:t>Lighting</w:t>
      </w:r>
    </w:p>
    <w:p w14:paraId="0000019E" w14:textId="77777777" w:rsidR="007008B9" w:rsidRDefault="00406A8B">
      <w:pPr>
        <w:numPr>
          <w:ilvl w:val="0"/>
          <w:numId w:val="6"/>
        </w:numPr>
        <w:pBdr>
          <w:top w:val="nil"/>
          <w:left w:val="nil"/>
          <w:bottom w:val="nil"/>
          <w:right w:val="nil"/>
          <w:between w:val="nil"/>
        </w:pBdr>
        <w:spacing w:after="0" w:line="288" w:lineRule="auto"/>
        <w:rPr>
          <w:rFonts w:ascii="Gill Sans" w:eastAsia="Gill Sans" w:hAnsi="Gill Sans"/>
          <w:color w:val="000000"/>
        </w:rPr>
      </w:pPr>
      <w:r>
        <w:rPr>
          <w:color w:val="000000"/>
        </w:rPr>
        <w:t>Ring Light</w:t>
      </w:r>
    </w:p>
    <w:p w14:paraId="0000019F" w14:textId="77777777" w:rsidR="007008B9" w:rsidRDefault="00406A8B">
      <w:pPr>
        <w:numPr>
          <w:ilvl w:val="0"/>
          <w:numId w:val="6"/>
        </w:numPr>
        <w:pBdr>
          <w:top w:val="nil"/>
          <w:left w:val="nil"/>
          <w:bottom w:val="nil"/>
          <w:right w:val="nil"/>
          <w:between w:val="nil"/>
        </w:pBdr>
        <w:spacing w:after="0" w:line="288" w:lineRule="auto"/>
        <w:rPr>
          <w:color w:val="000000"/>
        </w:rPr>
      </w:pPr>
      <w:r>
        <w:rPr>
          <w:color w:val="000000"/>
        </w:rPr>
        <w:t>Soft or Key Light</w:t>
      </w:r>
    </w:p>
    <w:p w14:paraId="000001A0" w14:textId="6D630D21" w:rsidR="007008B9" w:rsidRDefault="00406A8B">
      <w:pPr>
        <w:numPr>
          <w:ilvl w:val="0"/>
          <w:numId w:val="6"/>
        </w:numPr>
        <w:pBdr>
          <w:top w:val="nil"/>
          <w:left w:val="nil"/>
          <w:bottom w:val="nil"/>
          <w:right w:val="nil"/>
          <w:between w:val="nil"/>
        </w:pBdr>
        <w:spacing w:after="0" w:line="288" w:lineRule="auto"/>
        <w:rPr>
          <w:color w:val="000000"/>
        </w:rPr>
      </w:pPr>
      <w:r>
        <w:rPr>
          <w:color w:val="000000"/>
        </w:rPr>
        <w:t>Umbrella Light</w:t>
      </w:r>
    </w:p>
    <w:p w14:paraId="0BFB9265" w14:textId="06F2DE14" w:rsidR="008B18ED" w:rsidRDefault="008B18ED">
      <w:pPr>
        <w:numPr>
          <w:ilvl w:val="0"/>
          <w:numId w:val="6"/>
        </w:numPr>
        <w:pBdr>
          <w:top w:val="nil"/>
          <w:left w:val="nil"/>
          <w:bottom w:val="nil"/>
          <w:right w:val="nil"/>
          <w:between w:val="nil"/>
        </w:pBdr>
        <w:spacing w:after="0" w:line="288" w:lineRule="auto"/>
        <w:rPr>
          <w:color w:val="000000"/>
        </w:rPr>
      </w:pPr>
      <w:r>
        <w:rPr>
          <w:color w:val="000000"/>
        </w:rPr>
        <w:t>Othe</w:t>
      </w:r>
      <w:r w:rsidR="00941146">
        <w:rPr>
          <w:color w:val="000000"/>
        </w:rPr>
        <w:t>r____</w:t>
      </w:r>
      <w:proofErr w:type="gramStart"/>
      <w:r w:rsidR="00941146">
        <w:rPr>
          <w:color w:val="000000"/>
        </w:rPr>
        <w:t>_(</w:t>
      </w:r>
      <w:proofErr w:type="gramEnd"/>
      <w:r w:rsidR="00941146">
        <w:rPr>
          <w:color w:val="000000"/>
        </w:rPr>
        <w:t>please specify)</w:t>
      </w:r>
    </w:p>
    <w:p w14:paraId="000001A1" w14:textId="2BB2AE19" w:rsidR="007008B9" w:rsidRPr="00022B9E" w:rsidRDefault="00406A8B" w:rsidP="00022B9E">
      <w:pPr>
        <w:pStyle w:val="ListParagraph"/>
        <w:numPr>
          <w:ilvl w:val="0"/>
          <w:numId w:val="29"/>
        </w:numPr>
        <w:pBdr>
          <w:top w:val="nil"/>
          <w:left w:val="nil"/>
          <w:bottom w:val="nil"/>
          <w:right w:val="nil"/>
          <w:between w:val="nil"/>
        </w:pBdr>
        <w:spacing w:after="0" w:line="288" w:lineRule="auto"/>
        <w:rPr>
          <w:b/>
          <w:bCs/>
          <w:color w:val="000000"/>
          <w:u w:val="single"/>
        </w:rPr>
      </w:pPr>
      <w:r w:rsidRPr="00022B9E">
        <w:rPr>
          <w:b/>
          <w:bCs/>
          <w:color w:val="000000"/>
          <w:u w:val="single"/>
        </w:rPr>
        <w:t>Accessories</w:t>
      </w:r>
    </w:p>
    <w:p w14:paraId="375FA900" w14:textId="77777777" w:rsidR="00662C25" w:rsidRDefault="00662C25" w:rsidP="00022B9E">
      <w:pPr>
        <w:numPr>
          <w:ilvl w:val="0"/>
          <w:numId w:val="6"/>
        </w:numPr>
        <w:spacing w:after="0" w:line="288" w:lineRule="auto"/>
        <w:rPr>
          <w:color w:val="000000"/>
        </w:rPr>
      </w:pPr>
      <w:r>
        <w:rPr>
          <w:color w:val="000000"/>
        </w:rPr>
        <w:t>Capture Card</w:t>
      </w:r>
    </w:p>
    <w:p w14:paraId="60323550" w14:textId="7ECDC731" w:rsidR="00022B9E" w:rsidRDefault="00022B9E" w:rsidP="00022B9E">
      <w:pPr>
        <w:numPr>
          <w:ilvl w:val="0"/>
          <w:numId w:val="6"/>
        </w:numPr>
        <w:spacing w:after="0" w:line="288" w:lineRule="auto"/>
        <w:rPr>
          <w:color w:val="000000"/>
        </w:rPr>
      </w:pPr>
      <w:r>
        <w:rPr>
          <w:color w:val="000000"/>
        </w:rPr>
        <w:t>Green Screen</w:t>
      </w:r>
    </w:p>
    <w:p w14:paraId="000001A2" w14:textId="77777777" w:rsidR="007008B9" w:rsidRDefault="00406A8B">
      <w:pPr>
        <w:numPr>
          <w:ilvl w:val="0"/>
          <w:numId w:val="6"/>
        </w:numPr>
        <w:spacing w:after="0" w:line="288" w:lineRule="auto"/>
        <w:rPr>
          <w:color w:val="000000"/>
        </w:rPr>
      </w:pPr>
      <w:r>
        <w:rPr>
          <w:color w:val="000000"/>
        </w:rPr>
        <w:t>Keyboard</w:t>
      </w:r>
    </w:p>
    <w:p w14:paraId="000001A3" w14:textId="77777777" w:rsidR="007008B9" w:rsidRDefault="00406A8B">
      <w:pPr>
        <w:numPr>
          <w:ilvl w:val="0"/>
          <w:numId w:val="6"/>
        </w:numPr>
        <w:spacing w:after="0" w:line="288" w:lineRule="auto"/>
        <w:rPr>
          <w:color w:val="000000"/>
        </w:rPr>
      </w:pPr>
      <w:r>
        <w:rPr>
          <w:color w:val="000000"/>
        </w:rPr>
        <w:t>Mouse</w:t>
      </w:r>
    </w:p>
    <w:p w14:paraId="000001A6" w14:textId="1CEBC175" w:rsidR="007008B9" w:rsidRDefault="00406A8B" w:rsidP="00022B9E">
      <w:pPr>
        <w:numPr>
          <w:ilvl w:val="0"/>
          <w:numId w:val="6"/>
        </w:numPr>
        <w:spacing w:after="0" w:line="288" w:lineRule="auto"/>
        <w:rPr>
          <w:color w:val="000000"/>
        </w:rPr>
      </w:pPr>
      <w:r>
        <w:rPr>
          <w:color w:val="000000"/>
        </w:rPr>
        <w:t>Stream Deck</w:t>
      </w:r>
    </w:p>
    <w:p w14:paraId="1B695636" w14:textId="5EE018A4" w:rsidR="00BB0E05" w:rsidRPr="00E07828" w:rsidRDefault="00BB0E05" w:rsidP="00E07828">
      <w:pPr>
        <w:numPr>
          <w:ilvl w:val="0"/>
          <w:numId w:val="6"/>
        </w:numPr>
        <w:pBdr>
          <w:top w:val="nil"/>
          <w:left w:val="nil"/>
          <w:bottom w:val="nil"/>
          <w:right w:val="nil"/>
          <w:between w:val="nil"/>
        </w:pBdr>
        <w:spacing w:after="0" w:line="288" w:lineRule="auto"/>
        <w:rPr>
          <w:color w:val="000000"/>
        </w:rPr>
      </w:pPr>
      <w:r>
        <w:rPr>
          <w:color w:val="000000"/>
        </w:rPr>
        <w:t>Other</w:t>
      </w:r>
      <w:r w:rsidR="00E07828">
        <w:rPr>
          <w:color w:val="000000"/>
        </w:rPr>
        <w:t>____</w:t>
      </w:r>
      <w:proofErr w:type="gramStart"/>
      <w:r w:rsidR="00E07828">
        <w:rPr>
          <w:color w:val="000000"/>
        </w:rPr>
        <w:t>_(</w:t>
      </w:r>
      <w:proofErr w:type="gramEnd"/>
      <w:r w:rsidR="00E07828">
        <w:rPr>
          <w:color w:val="000000"/>
        </w:rPr>
        <w:t>please specify)</w:t>
      </w:r>
    </w:p>
    <w:p w14:paraId="000001A7" w14:textId="566D4510" w:rsidR="007008B9" w:rsidRPr="00022B9E" w:rsidRDefault="00406A8B" w:rsidP="00022B9E">
      <w:pPr>
        <w:pStyle w:val="ListParagraph"/>
        <w:numPr>
          <w:ilvl w:val="0"/>
          <w:numId w:val="29"/>
        </w:numPr>
        <w:pBdr>
          <w:top w:val="nil"/>
          <w:left w:val="nil"/>
          <w:bottom w:val="nil"/>
          <w:right w:val="nil"/>
          <w:between w:val="nil"/>
        </w:pBdr>
        <w:spacing w:after="0" w:line="288" w:lineRule="auto"/>
        <w:rPr>
          <w:b/>
          <w:bCs/>
          <w:color w:val="000000"/>
          <w:u w:val="single"/>
        </w:rPr>
      </w:pPr>
      <w:r w:rsidRPr="00022B9E">
        <w:rPr>
          <w:b/>
          <w:bCs/>
          <w:color w:val="000000"/>
          <w:u w:val="single"/>
        </w:rPr>
        <w:t>Devices</w:t>
      </w:r>
    </w:p>
    <w:p w14:paraId="0AFCA39C" w14:textId="77777777" w:rsidR="00022B9E" w:rsidRDefault="00022B9E" w:rsidP="00022B9E">
      <w:pPr>
        <w:numPr>
          <w:ilvl w:val="0"/>
          <w:numId w:val="6"/>
        </w:numPr>
        <w:pBdr>
          <w:top w:val="nil"/>
          <w:left w:val="nil"/>
          <w:bottom w:val="nil"/>
          <w:right w:val="nil"/>
          <w:between w:val="nil"/>
        </w:pBdr>
        <w:spacing w:after="0" w:line="288" w:lineRule="auto"/>
        <w:rPr>
          <w:color w:val="000000"/>
        </w:rPr>
      </w:pPr>
      <w:r>
        <w:rPr>
          <w:color w:val="000000"/>
        </w:rPr>
        <w:t>Dual Monitor</w:t>
      </w:r>
    </w:p>
    <w:p w14:paraId="000001AA" w14:textId="1D3C662D" w:rsidR="007008B9" w:rsidRPr="00022B9E" w:rsidRDefault="00022B9E" w:rsidP="00022B9E">
      <w:pPr>
        <w:numPr>
          <w:ilvl w:val="0"/>
          <w:numId w:val="6"/>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M</w:t>
      </w:r>
      <w:r w:rsidR="00406A8B">
        <w:rPr>
          <w:rFonts w:ascii="Gill Sans" w:eastAsia="Gill Sans" w:hAnsi="Gill Sans"/>
          <w:color w:val="000000"/>
        </w:rPr>
        <w:t>onitor</w:t>
      </w:r>
    </w:p>
    <w:p w14:paraId="000001AB" w14:textId="0A2CB293" w:rsidR="007008B9" w:rsidRPr="00022B9E" w:rsidRDefault="00406A8B" w:rsidP="00022B9E">
      <w:pPr>
        <w:pStyle w:val="ListParagraph"/>
        <w:numPr>
          <w:ilvl w:val="0"/>
          <w:numId w:val="29"/>
        </w:numPr>
        <w:pBdr>
          <w:top w:val="nil"/>
          <w:left w:val="nil"/>
          <w:bottom w:val="nil"/>
          <w:right w:val="nil"/>
          <w:between w:val="nil"/>
        </w:pBdr>
        <w:spacing w:after="0" w:line="288" w:lineRule="auto"/>
        <w:rPr>
          <w:rFonts w:ascii="Gill Sans" w:eastAsia="Gill Sans" w:hAnsi="Gill Sans"/>
          <w:b/>
          <w:bCs/>
          <w:color w:val="000000"/>
          <w:u w:val="single"/>
        </w:rPr>
      </w:pPr>
      <w:r w:rsidRPr="00022B9E">
        <w:rPr>
          <w:b/>
          <w:bCs/>
          <w:color w:val="000000"/>
          <w:u w:val="single"/>
        </w:rPr>
        <w:t>Software</w:t>
      </w:r>
    </w:p>
    <w:p w14:paraId="000001AC" w14:textId="77777777" w:rsidR="007008B9" w:rsidRDefault="00406A8B">
      <w:pPr>
        <w:numPr>
          <w:ilvl w:val="0"/>
          <w:numId w:val="6"/>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Post-production software</w:t>
      </w:r>
    </w:p>
    <w:p w14:paraId="000001AD" w14:textId="77777777" w:rsidR="007008B9" w:rsidRDefault="00406A8B">
      <w:pPr>
        <w:numPr>
          <w:ilvl w:val="0"/>
          <w:numId w:val="6"/>
        </w:numPr>
        <w:pBdr>
          <w:top w:val="nil"/>
          <w:left w:val="nil"/>
          <w:bottom w:val="nil"/>
          <w:right w:val="nil"/>
          <w:between w:val="nil"/>
        </w:pBdr>
        <w:spacing w:after="0" w:line="288" w:lineRule="auto"/>
        <w:rPr>
          <w:color w:val="000000"/>
        </w:rPr>
      </w:pPr>
      <w:r>
        <w:rPr>
          <w:color w:val="000000"/>
        </w:rPr>
        <w:t>Streaming Software</w:t>
      </w:r>
    </w:p>
    <w:p w14:paraId="000001AE" w14:textId="48FF820A" w:rsidR="007008B9" w:rsidRPr="00BB0E05" w:rsidRDefault="00406A8B" w:rsidP="00BB0E05">
      <w:pPr>
        <w:pStyle w:val="ListParagraph"/>
        <w:numPr>
          <w:ilvl w:val="0"/>
          <w:numId w:val="29"/>
        </w:numPr>
        <w:pBdr>
          <w:top w:val="nil"/>
          <w:left w:val="nil"/>
          <w:bottom w:val="nil"/>
          <w:right w:val="nil"/>
          <w:between w:val="nil"/>
        </w:pBdr>
        <w:spacing w:line="288" w:lineRule="auto"/>
        <w:rPr>
          <w:rFonts w:ascii="Gill Sans" w:eastAsia="Gill Sans" w:hAnsi="Gill Sans"/>
          <w:color w:val="000000"/>
        </w:rPr>
      </w:pPr>
      <w:r w:rsidRPr="00BB0E05">
        <w:rPr>
          <w:rFonts w:ascii="Gill Sans" w:eastAsia="Gill Sans" w:hAnsi="Gill Sans"/>
          <w:color w:val="000000"/>
        </w:rPr>
        <w:t>Other _____________</w:t>
      </w:r>
      <w:proofErr w:type="gramStart"/>
      <w:r w:rsidRPr="00BB0E05">
        <w:rPr>
          <w:rFonts w:ascii="Gill Sans" w:eastAsia="Gill Sans" w:hAnsi="Gill Sans"/>
          <w:color w:val="000000"/>
        </w:rPr>
        <w:t>_(</w:t>
      </w:r>
      <w:proofErr w:type="gramEnd"/>
      <w:r w:rsidRPr="00BB0E05">
        <w:rPr>
          <w:rFonts w:ascii="Gill Sans" w:eastAsia="Gill Sans" w:hAnsi="Gill Sans"/>
          <w:color w:val="000000"/>
        </w:rPr>
        <w:t xml:space="preserve">Please </w:t>
      </w:r>
      <w:proofErr w:type="gramStart"/>
      <w:r w:rsidRPr="00BB0E05">
        <w:rPr>
          <w:rFonts w:ascii="Gill Sans" w:eastAsia="Gill Sans" w:hAnsi="Gill Sans"/>
          <w:color w:val="000000"/>
        </w:rPr>
        <w:t>specify)</w:t>
      </w:r>
      <w:r w:rsidRPr="00BB0E05">
        <w:rPr>
          <w:color w:val="0070C0"/>
        </w:rPr>
        <w:t>[</w:t>
      </w:r>
      <w:proofErr w:type="gramEnd"/>
      <w:r w:rsidRPr="00BB0E05">
        <w:rPr>
          <w:color w:val="0070C0"/>
        </w:rPr>
        <w:t>ANCHOR TO BOTTOM]</w:t>
      </w:r>
    </w:p>
    <w:p w14:paraId="000001AF" w14:textId="77777777" w:rsidR="007008B9" w:rsidRDefault="00000000">
      <w:pPr>
        <w:spacing w:line="288" w:lineRule="auto"/>
      </w:pPr>
      <w:r>
        <w:pict w14:anchorId="55436D69">
          <v:rect id="_x0000_i1044" style="width:0;height:1.5pt" o:hralign="center" o:hrstd="t" o:hr="t" fillcolor="#a0a0a0" stroked="f"/>
        </w:pict>
      </w:r>
    </w:p>
    <w:p w14:paraId="01B2A6D8" w14:textId="38033910" w:rsidR="00662C25" w:rsidRPr="00662C25" w:rsidRDefault="00406A8B" w:rsidP="00662C25">
      <w:pPr>
        <w:pStyle w:val="NormalWeb"/>
        <w:spacing w:before="0" w:beforeAutospacing="0" w:after="0" w:afterAutospacing="0"/>
        <w:rPr>
          <w:rFonts w:ascii="Gill Sans MT" w:hAnsi="Gill Sans MT"/>
          <w:sz w:val="28"/>
          <w:szCs w:val="28"/>
        </w:rPr>
      </w:pPr>
      <w:commentRangeStart w:id="18"/>
      <w:r w:rsidRPr="005549B9">
        <w:rPr>
          <w:color w:val="0070C0"/>
        </w:rPr>
        <w:t>AQ02</w:t>
      </w:r>
      <w:r w:rsidR="00662C25" w:rsidRPr="005549B9">
        <w:rPr>
          <w:color w:val="0070C0"/>
        </w:rPr>
        <w:t>a</w:t>
      </w:r>
      <w:r w:rsidRPr="005549B9">
        <w:rPr>
          <w:color w:val="0070C0"/>
        </w:rPr>
        <w:t>.</w:t>
      </w:r>
      <w:r w:rsidR="00662C25" w:rsidRPr="00662C25">
        <w:rPr>
          <w:rFonts w:ascii="Gill Sans MT" w:hAnsi="Gill Sans MT" w:cs="Calibri"/>
          <w:color w:val="000000"/>
        </w:rPr>
        <w:t xml:space="preserve">Thinking about your streaming and / or content creating setup, how much do you think you spent on the </w:t>
      </w:r>
      <w:r w:rsidR="00662C25" w:rsidRPr="00662C25">
        <w:rPr>
          <w:rFonts w:ascii="Gill Sans MT" w:hAnsi="Gill Sans MT" w:cs="Calibri"/>
          <w:b/>
          <w:bCs/>
          <w:color w:val="000000"/>
          <w:u w:val="single"/>
        </w:rPr>
        <w:t xml:space="preserve">peripherals / hardware equipment </w:t>
      </w:r>
      <w:r w:rsidR="00662C25" w:rsidRPr="00662C25">
        <w:rPr>
          <w:rFonts w:ascii="Gill Sans MT" w:hAnsi="Gill Sans MT" w:cs="Calibri"/>
          <w:color w:val="000000"/>
          <w:u w:val="single"/>
        </w:rPr>
        <w:t>of your setup</w:t>
      </w:r>
      <w:r w:rsidR="00662C25" w:rsidRPr="00662C25">
        <w:rPr>
          <w:rFonts w:ascii="Gill Sans MT" w:hAnsi="Gill Sans MT" w:cs="Calibri"/>
          <w:color w:val="000000"/>
        </w:rPr>
        <w:t xml:space="preserve">? (Please </w:t>
      </w:r>
      <w:r w:rsidR="00662C25" w:rsidRPr="00662C25">
        <w:rPr>
          <w:rFonts w:ascii="Gill Sans MT" w:hAnsi="Gill Sans MT" w:cs="Calibri"/>
          <w:b/>
          <w:bCs/>
          <w:color w:val="000000"/>
          <w:u w:val="single"/>
        </w:rPr>
        <w:t>ONLY THINK ABOUT hardware equipment</w:t>
      </w:r>
      <w:r w:rsidR="00662C25" w:rsidRPr="00662C25">
        <w:rPr>
          <w:rFonts w:ascii="Gill Sans MT" w:hAnsi="Gill Sans MT" w:cs="Calibri"/>
          <w:color w:val="000000"/>
        </w:rPr>
        <w:t xml:space="preserve"> - peripherals, such as lighting, mics, cameras, monitors, capture cards, etc).</w:t>
      </w:r>
    </w:p>
    <w:p w14:paraId="25BC6898" w14:textId="1A1392B3" w:rsidR="00EE6E81" w:rsidRPr="00893AEF" w:rsidRDefault="00662C25" w:rsidP="00893AEF">
      <w:pPr>
        <w:pStyle w:val="NormalWeb"/>
        <w:spacing w:before="0" w:beforeAutospacing="0" w:after="0" w:afterAutospacing="0"/>
        <w:rPr>
          <w:rFonts w:ascii="Gill Sans MT" w:hAnsi="Gill Sans MT"/>
          <w:sz w:val="28"/>
          <w:szCs w:val="28"/>
        </w:rPr>
      </w:pPr>
      <w:r w:rsidRPr="00662C25">
        <w:rPr>
          <w:rFonts w:ascii="Gill Sans MT" w:hAnsi="Gill Sans MT" w:cs="Calibri"/>
          <w:b/>
          <w:bCs/>
          <w:i/>
          <w:iCs/>
          <w:color w:val="000000"/>
          <w:u w:val="single"/>
        </w:rPr>
        <w:t>DO NOT INCLUDE software,</w:t>
      </w:r>
      <w:r w:rsidRPr="00662C25">
        <w:rPr>
          <w:rFonts w:ascii="Gill Sans MT" w:hAnsi="Gill Sans MT" w:cs="Calibri"/>
          <w:i/>
          <w:iCs/>
          <w:color w:val="000000"/>
        </w:rPr>
        <w:t xml:space="preserve"> like video game titles, editing software, and </w:t>
      </w:r>
      <w:r w:rsidRPr="00662C25">
        <w:rPr>
          <w:rFonts w:ascii="Gill Sans MT" w:hAnsi="Gill Sans MT" w:cs="Calibri"/>
          <w:b/>
          <w:bCs/>
          <w:i/>
          <w:iCs/>
          <w:color w:val="000000"/>
          <w:u w:val="single"/>
        </w:rPr>
        <w:t>DO NOT INCLUDE computers or Laptops, OR Furniture</w:t>
      </w:r>
      <w:r w:rsidRPr="00662C25">
        <w:rPr>
          <w:rFonts w:ascii="Gill Sans MT" w:hAnsi="Gill Sans MT" w:cs="Calibri"/>
          <w:i/>
          <w:iCs/>
          <w:color w:val="000000"/>
        </w:rPr>
        <w:t>, etc.)</w:t>
      </w:r>
      <w:commentRangeEnd w:id="18"/>
      <w:r w:rsidR="00D44627">
        <w:rPr>
          <w:rStyle w:val="CommentReference"/>
          <w:rFonts w:ascii="Gill Sans MT" w:eastAsiaTheme="minorHAnsi" w:hAnsi="Gill Sans MT" w:cs="Gill Sans"/>
          <w:color w:val="404040"/>
          <w:lang w:val="en-US"/>
        </w:rPr>
        <w:commentReference w:id="18"/>
      </w:r>
    </w:p>
    <w:p w14:paraId="41340027" w14:textId="7BEF89E8" w:rsidR="00662C25" w:rsidRDefault="00662C25">
      <w:pPr>
        <w:spacing w:after="0" w:line="288" w:lineRule="auto"/>
        <w:rPr>
          <w:i/>
          <w:iCs/>
          <w:color w:val="262626" w:themeColor="text1" w:themeTint="D9"/>
        </w:rPr>
      </w:pPr>
      <w:r w:rsidRPr="00662C25">
        <w:rPr>
          <w:i/>
          <w:iCs/>
          <w:color w:val="262626" w:themeColor="text1" w:themeTint="D9"/>
        </w:rPr>
        <w:t>(Please select one)</w:t>
      </w:r>
    </w:p>
    <w:p w14:paraId="2F8A81EB" w14:textId="77777777" w:rsidR="00893AEF" w:rsidRPr="00662C25" w:rsidRDefault="00893AEF">
      <w:pPr>
        <w:spacing w:after="0" w:line="288" w:lineRule="auto"/>
        <w:rPr>
          <w:i/>
          <w:iCs/>
          <w:color w:val="262626" w:themeColor="text1" w:themeTint="D9"/>
        </w:rPr>
      </w:pPr>
    </w:p>
    <w:p w14:paraId="6B11385A" w14:textId="1EF73669" w:rsidR="00662C25" w:rsidRPr="00662C25" w:rsidRDefault="00662C25" w:rsidP="00662C25">
      <w:pPr>
        <w:pStyle w:val="ListParagraph"/>
        <w:numPr>
          <w:ilvl w:val="0"/>
          <w:numId w:val="36"/>
        </w:numPr>
        <w:spacing w:after="0" w:line="288" w:lineRule="auto"/>
        <w:rPr>
          <w:color w:val="0D0D0D" w:themeColor="text1" w:themeTint="F2"/>
        </w:rPr>
      </w:pPr>
      <w:bookmarkStart w:id="19" w:name="_Hlk73350793"/>
      <w:r w:rsidRPr="00662C25">
        <w:rPr>
          <w:color w:val="0D0D0D" w:themeColor="text1" w:themeTint="F2"/>
        </w:rPr>
        <w:lastRenderedPageBreak/>
        <w:t>Less than $</w:t>
      </w:r>
      <w:r w:rsidR="00595682">
        <w:rPr>
          <w:color w:val="0D0D0D" w:themeColor="text1" w:themeTint="F2"/>
        </w:rPr>
        <w:t>99</w:t>
      </w:r>
    </w:p>
    <w:p w14:paraId="0EABBF79" w14:textId="22DF17C3"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$100-</w:t>
      </w:r>
      <w:r w:rsidR="00595682">
        <w:rPr>
          <w:color w:val="0D0D0D" w:themeColor="text1" w:themeTint="F2"/>
        </w:rPr>
        <w:t>299</w:t>
      </w:r>
    </w:p>
    <w:p w14:paraId="6DDD3249" w14:textId="44349E8B"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$300-</w:t>
      </w:r>
      <w:r w:rsidR="00595682">
        <w:rPr>
          <w:color w:val="0D0D0D" w:themeColor="text1" w:themeTint="F2"/>
        </w:rPr>
        <w:t>499</w:t>
      </w:r>
    </w:p>
    <w:p w14:paraId="59DF1699" w14:textId="3E8844C1"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$500-7</w:t>
      </w:r>
      <w:r w:rsidR="00595682">
        <w:rPr>
          <w:color w:val="0D0D0D" w:themeColor="text1" w:themeTint="F2"/>
        </w:rPr>
        <w:t>49</w:t>
      </w:r>
    </w:p>
    <w:p w14:paraId="5E72E3FE" w14:textId="4B5B1331"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$750-</w:t>
      </w:r>
      <w:r w:rsidR="00595682">
        <w:rPr>
          <w:color w:val="0D0D0D" w:themeColor="text1" w:themeTint="F2"/>
        </w:rPr>
        <w:t>999</w:t>
      </w:r>
    </w:p>
    <w:p w14:paraId="78A15D23" w14:textId="0E2574B7"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$1000-</w:t>
      </w:r>
      <w:r w:rsidR="00595682">
        <w:rPr>
          <w:color w:val="0D0D0D" w:themeColor="text1" w:themeTint="F2"/>
        </w:rPr>
        <w:t>1999</w:t>
      </w:r>
    </w:p>
    <w:p w14:paraId="617F0E0F" w14:textId="69701B69"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$2000-</w:t>
      </w:r>
      <w:r w:rsidR="00595682">
        <w:rPr>
          <w:color w:val="0D0D0D" w:themeColor="text1" w:themeTint="F2"/>
        </w:rPr>
        <w:t>2999</w:t>
      </w:r>
    </w:p>
    <w:p w14:paraId="624B4983" w14:textId="04E5E021"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Between $3000-</w:t>
      </w:r>
      <w:r w:rsidR="00595682">
        <w:rPr>
          <w:color w:val="0D0D0D" w:themeColor="text1" w:themeTint="F2"/>
        </w:rPr>
        <w:t>4999</w:t>
      </w:r>
    </w:p>
    <w:p w14:paraId="7D500E4A" w14:textId="77777777" w:rsidR="00662C25" w:rsidRPr="00662C25" w:rsidRDefault="00662C25" w:rsidP="00662C25">
      <w:pPr>
        <w:pStyle w:val="ListParagraph"/>
        <w:numPr>
          <w:ilvl w:val="0"/>
          <w:numId w:val="36"/>
        </w:numPr>
        <w:spacing w:after="0" w:line="288" w:lineRule="auto"/>
        <w:rPr>
          <w:color w:val="0D0D0D" w:themeColor="text1" w:themeTint="F2"/>
        </w:rPr>
      </w:pPr>
      <w:r w:rsidRPr="00662C25">
        <w:rPr>
          <w:color w:val="0D0D0D" w:themeColor="text1" w:themeTint="F2"/>
        </w:rPr>
        <w:t>More than $5000</w:t>
      </w:r>
    </w:p>
    <w:bookmarkEnd w:id="19"/>
    <w:p w14:paraId="034115B6" w14:textId="47508180" w:rsidR="00662C25" w:rsidRPr="00EE6E81" w:rsidRDefault="00662C25" w:rsidP="00662C25">
      <w:pPr>
        <w:pStyle w:val="ListParagraph"/>
        <w:numPr>
          <w:ilvl w:val="0"/>
          <w:numId w:val="36"/>
        </w:numPr>
        <w:spacing w:after="0" w:line="288" w:lineRule="auto"/>
        <w:rPr>
          <w:color w:val="0070C0"/>
        </w:rPr>
      </w:pPr>
      <w:r w:rsidRPr="00662C25">
        <w:rPr>
          <w:color w:val="0D0D0D" w:themeColor="text1" w:themeTint="F2"/>
        </w:rPr>
        <w:t>I don’t remember</w:t>
      </w:r>
    </w:p>
    <w:p w14:paraId="7684EFAD" w14:textId="26900DEF" w:rsidR="00EE6E81" w:rsidRPr="00EE6E81" w:rsidRDefault="00000000" w:rsidP="00EE6E81">
      <w:pPr>
        <w:spacing w:after="0" w:line="288" w:lineRule="auto"/>
        <w:rPr>
          <w:color w:val="0070C0"/>
        </w:rPr>
      </w:pPr>
      <w:r>
        <w:pict w14:anchorId="0C86B30F">
          <v:rect id="_x0000_i1045" style="width:0;height:1.5pt" o:hralign="center" o:hrstd="t" o:hr="t" fillcolor="#a0a0a0" stroked="f"/>
        </w:pict>
      </w:r>
    </w:p>
    <w:p w14:paraId="1039A4D5" w14:textId="6B258A6C" w:rsidR="00EE6E81" w:rsidRDefault="00EE6E81" w:rsidP="00EE6E81">
      <w:pPr>
        <w:pStyle w:val="NormalWeb"/>
        <w:spacing w:before="0" w:beforeAutospacing="0" w:after="0" w:afterAutospacing="0"/>
        <w:rPr>
          <w:rFonts w:ascii="Gill Sans MT" w:hAnsi="Gill Sans MT" w:cs="Calibri"/>
          <w:b/>
          <w:bCs/>
          <w:color w:val="000000"/>
          <w:u w:val="single"/>
        </w:rPr>
      </w:pPr>
      <w:commentRangeStart w:id="20"/>
      <w:r w:rsidRPr="005549B9">
        <w:rPr>
          <w:color w:val="0070C0"/>
        </w:rPr>
        <w:t>AQ02b.</w:t>
      </w:r>
      <w:r>
        <w:rPr>
          <w:color w:val="0070C0"/>
        </w:rPr>
        <w:t xml:space="preserve"> </w:t>
      </w:r>
      <w:r w:rsidRPr="00EE6E81">
        <w:rPr>
          <w:rFonts w:ascii="Gill Sans MT" w:hAnsi="Gill Sans MT" w:cs="Calibri"/>
          <w:color w:val="000000"/>
        </w:rPr>
        <w:t xml:space="preserve">How much did you spend on your </w:t>
      </w:r>
      <w:r w:rsidRPr="00EE6E81">
        <w:rPr>
          <w:rFonts w:ascii="Gill Sans MT" w:hAnsi="Gill Sans MT" w:cs="Calibri"/>
          <w:b/>
          <w:bCs/>
          <w:color w:val="000000"/>
          <w:u w:val="single"/>
        </w:rPr>
        <w:t>computer and / or Laptop</w:t>
      </w:r>
      <w:r w:rsidRPr="00EE6E81">
        <w:rPr>
          <w:rFonts w:ascii="Gill Sans MT" w:hAnsi="Gill Sans MT" w:cs="Calibri"/>
          <w:color w:val="000000"/>
        </w:rPr>
        <w:t xml:space="preserve"> used for Streaming and/or Content creation</w:t>
      </w:r>
      <w:r w:rsidRPr="00EE6E81">
        <w:rPr>
          <w:rFonts w:ascii="Gill Sans MT" w:hAnsi="Gill Sans MT" w:cs="Calibri"/>
          <w:b/>
          <w:bCs/>
          <w:color w:val="000000"/>
          <w:u w:val="single"/>
        </w:rPr>
        <w:t>?</w:t>
      </w:r>
      <w:commentRangeEnd w:id="20"/>
      <w:r w:rsidR="00D44627">
        <w:rPr>
          <w:rStyle w:val="CommentReference"/>
          <w:rFonts w:ascii="Gill Sans MT" w:eastAsiaTheme="minorHAnsi" w:hAnsi="Gill Sans MT" w:cs="Gill Sans"/>
          <w:color w:val="404040"/>
          <w:lang w:val="en-US"/>
        </w:rPr>
        <w:commentReference w:id="20"/>
      </w:r>
    </w:p>
    <w:p w14:paraId="1A3C3BEF" w14:textId="50CE8FDA" w:rsidR="00EE6E81" w:rsidRDefault="00EE6E81" w:rsidP="00EE6E81">
      <w:pPr>
        <w:spacing w:after="0" w:line="288" w:lineRule="auto"/>
        <w:rPr>
          <w:i/>
          <w:iCs/>
          <w:color w:val="262626" w:themeColor="text1" w:themeTint="D9"/>
        </w:rPr>
      </w:pPr>
      <w:r w:rsidRPr="00662C25">
        <w:rPr>
          <w:i/>
          <w:iCs/>
          <w:color w:val="262626" w:themeColor="text1" w:themeTint="D9"/>
        </w:rPr>
        <w:t>(Please select one)</w:t>
      </w:r>
    </w:p>
    <w:p w14:paraId="1F718EAA" w14:textId="77777777" w:rsidR="00EE6E81" w:rsidRPr="00EE6E81" w:rsidRDefault="00EE6E81" w:rsidP="00EE6E81">
      <w:pPr>
        <w:spacing w:after="0" w:line="288" w:lineRule="auto"/>
        <w:rPr>
          <w:i/>
          <w:iCs/>
          <w:color w:val="262626" w:themeColor="text1" w:themeTint="D9"/>
        </w:rPr>
      </w:pPr>
    </w:p>
    <w:p w14:paraId="0BC2BCDD"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Less than $</w:t>
      </w:r>
      <w:r>
        <w:rPr>
          <w:color w:val="0D0D0D" w:themeColor="text1" w:themeTint="F2"/>
        </w:rPr>
        <w:t>99</w:t>
      </w:r>
    </w:p>
    <w:p w14:paraId="48D43058"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$100-</w:t>
      </w:r>
      <w:r>
        <w:rPr>
          <w:color w:val="0D0D0D" w:themeColor="text1" w:themeTint="F2"/>
        </w:rPr>
        <w:t>299</w:t>
      </w:r>
    </w:p>
    <w:p w14:paraId="0F4F7371"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$300-</w:t>
      </w:r>
      <w:r>
        <w:rPr>
          <w:color w:val="0D0D0D" w:themeColor="text1" w:themeTint="F2"/>
        </w:rPr>
        <w:t>499</w:t>
      </w:r>
    </w:p>
    <w:p w14:paraId="760C76DC"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$500-7</w:t>
      </w:r>
      <w:r>
        <w:rPr>
          <w:color w:val="0D0D0D" w:themeColor="text1" w:themeTint="F2"/>
        </w:rPr>
        <w:t>49</w:t>
      </w:r>
    </w:p>
    <w:p w14:paraId="5738DAB2"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$750-</w:t>
      </w:r>
      <w:r>
        <w:rPr>
          <w:color w:val="0D0D0D" w:themeColor="text1" w:themeTint="F2"/>
        </w:rPr>
        <w:t>999</w:t>
      </w:r>
    </w:p>
    <w:p w14:paraId="3B2AB369"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$1000-</w:t>
      </w:r>
      <w:r>
        <w:rPr>
          <w:color w:val="0D0D0D" w:themeColor="text1" w:themeTint="F2"/>
        </w:rPr>
        <w:t>1999</w:t>
      </w:r>
    </w:p>
    <w:p w14:paraId="70318754"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$2000-</w:t>
      </w:r>
      <w:r>
        <w:rPr>
          <w:color w:val="0D0D0D" w:themeColor="text1" w:themeTint="F2"/>
        </w:rPr>
        <w:t>2999</w:t>
      </w:r>
    </w:p>
    <w:p w14:paraId="37218698"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Between $3000-</w:t>
      </w:r>
      <w:r>
        <w:rPr>
          <w:color w:val="0D0D0D" w:themeColor="text1" w:themeTint="F2"/>
        </w:rPr>
        <w:t>4999</w:t>
      </w:r>
    </w:p>
    <w:p w14:paraId="1C355069" w14:textId="77777777" w:rsidR="00595682" w:rsidRPr="00662C25" w:rsidRDefault="00595682" w:rsidP="00595682">
      <w:pPr>
        <w:pStyle w:val="ListParagraph"/>
        <w:numPr>
          <w:ilvl w:val="0"/>
          <w:numId w:val="37"/>
        </w:numPr>
        <w:spacing w:after="0" w:line="288" w:lineRule="auto"/>
        <w:rPr>
          <w:color w:val="0D0D0D" w:themeColor="text1" w:themeTint="F2"/>
        </w:rPr>
      </w:pPr>
      <w:r w:rsidRPr="00662C25">
        <w:rPr>
          <w:color w:val="0D0D0D" w:themeColor="text1" w:themeTint="F2"/>
        </w:rPr>
        <w:t>More than $5000</w:t>
      </w:r>
    </w:p>
    <w:p w14:paraId="0BACF36A" w14:textId="77777777" w:rsidR="00EE6E81" w:rsidRPr="00EE6E81" w:rsidRDefault="00EE6E81" w:rsidP="00EE6E81">
      <w:pPr>
        <w:pStyle w:val="ListParagraph"/>
        <w:numPr>
          <w:ilvl w:val="0"/>
          <w:numId w:val="37"/>
        </w:numPr>
        <w:spacing w:after="0" w:line="288" w:lineRule="auto"/>
        <w:rPr>
          <w:color w:val="0070C0"/>
        </w:rPr>
      </w:pPr>
      <w:r w:rsidRPr="00662C25">
        <w:rPr>
          <w:color w:val="0D0D0D" w:themeColor="text1" w:themeTint="F2"/>
        </w:rPr>
        <w:t>I don’t remember</w:t>
      </w:r>
    </w:p>
    <w:p w14:paraId="000001B0" w14:textId="0BFB6585" w:rsidR="007008B9" w:rsidRPr="00BD419A" w:rsidRDefault="00000000">
      <w:pPr>
        <w:spacing w:after="0" w:line="288" w:lineRule="auto"/>
        <w:rPr>
          <w:color w:val="4472C4" w:themeColor="accent1"/>
        </w:rPr>
      </w:pPr>
      <w:r>
        <w:pict w14:anchorId="3F25D9F5">
          <v:rect id="_x0000_i1046" style="width:0;height:1.5pt" o:hralign="center" o:hrstd="t" o:hr="t" fillcolor="#a0a0a0" stroked="f"/>
        </w:pict>
      </w:r>
      <w:commentRangeStart w:id="21"/>
      <w:r w:rsidR="00662C25" w:rsidRPr="00371CB8">
        <w:rPr>
          <w:color w:val="0070C0"/>
        </w:rPr>
        <w:t>AQ03a.</w:t>
      </w:r>
      <w:r w:rsidR="00406A8B">
        <w:rPr>
          <w:color w:val="000000"/>
        </w:rPr>
        <w:t xml:space="preserve">When you think about </w:t>
      </w:r>
      <w:r w:rsidR="00406A8B">
        <w:rPr>
          <w:b/>
          <w:color w:val="000000"/>
        </w:rPr>
        <w:t>“live streaming or broadcasting cameras”,</w:t>
      </w:r>
      <w:r w:rsidR="00406A8B">
        <w:rPr>
          <w:color w:val="000000"/>
        </w:rPr>
        <w:t xml:space="preserve"> list the top 3</w:t>
      </w:r>
      <w:r w:rsidR="00406A8B">
        <w:rPr>
          <w:color w:val="000000"/>
          <w:u w:val="single"/>
        </w:rPr>
        <w:t xml:space="preserve"> brands</w:t>
      </w:r>
      <w:r w:rsidR="00406A8B">
        <w:rPr>
          <w:color w:val="000000"/>
        </w:rPr>
        <w:t xml:space="preserve"> that come to mind.</w:t>
      </w:r>
      <w:r w:rsidR="00F54CA3">
        <w:rPr>
          <w:color w:val="000000"/>
        </w:rPr>
        <w:t xml:space="preserve"> </w:t>
      </w:r>
      <w:commentRangeEnd w:id="21"/>
      <w:r w:rsidR="00D44627">
        <w:rPr>
          <w:rStyle w:val="CommentReference"/>
          <w:rFonts w:eastAsiaTheme="minorHAnsi"/>
        </w:rPr>
        <w:commentReference w:id="21"/>
      </w:r>
      <w:r w:rsidR="00F54CA3" w:rsidRPr="00F54CA3">
        <w:rPr>
          <w:color w:val="4472C4" w:themeColor="accent1"/>
        </w:rPr>
        <w:t>[Do not restrict them to 3 Brands] [</w:t>
      </w:r>
      <w:r w:rsidR="004037D7">
        <w:rPr>
          <w:color w:val="4472C4" w:themeColor="accent1"/>
        </w:rPr>
        <w:t>Let them move ahead after answering ATLEAST 1</w:t>
      </w:r>
      <w:r w:rsidR="00F54CA3" w:rsidRPr="00BD419A">
        <w:rPr>
          <w:color w:val="4472C4" w:themeColor="accent1"/>
        </w:rPr>
        <w:t>]</w:t>
      </w:r>
    </w:p>
    <w:p w14:paraId="000001B1" w14:textId="77777777" w:rsidR="007008B9" w:rsidRDefault="00406A8B">
      <w:pPr>
        <w:numPr>
          <w:ilvl w:val="0"/>
          <w:numId w:val="1"/>
        </w:numPr>
        <w:pBdr>
          <w:top w:val="nil"/>
          <w:left w:val="nil"/>
          <w:bottom w:val="nil"/>
          <w:right w:val="nil"/>
          <w:between w:val="nil"/>
        </w:pBdr>
        <w:spacing w:after="0" w:line="288" w:lineRule="auto"/>
        <w:jc w:val="both"/>
        <w:rPr>
          <w:rFonts w:ascii="Gill Sans" w:eastAsia="Gill Sans" w:hAnsi="Gill Sans"/>
          <w:color w:val="000000"/>
          <w:u w:val="single"/>
        </w:rPr>
      </w:pPr>
      <w:r>
        <w:rPr>
          <w:rFonts w:ascii="Gill Sans" w:eastAsia="Gill Sans" w:hAnsi="Gill Sans"/>
          <w:color w:val="000000"/>
          <w:u w:val="single"/>
        </w:rPr>
        <w:t>_____________</w:t>
      </w:r>
    </w:p>
    <w:p w14:paraId="000001B2" w14:textId="77777777" w:rsidR="007008B9" w:rsidRDefault="00406A8B">
      <w:pPr>
        <w:numPr>
          <w:ilvl w:val="0"/>
          <w:numId w:val="1"/>
        </w:numPr>
        <w:pBdr>
          <w:top w:val="nil"/>
          <w:left w:val="nil"/>
          <w:bottom w:val="nil"/>
          <w:right w:val="nil"/>
          <w:between w:val="nil"/>
        </w:pBdr>
        <w:spacing w:after="0" w:line="288" w:lineRule="auto"/>
        <w:jc w:val="both"/>
        <w:rPr>
          <w:rFonts w:ascii="Gill Sans" w:eastAsia="Gill Sans" w:hAnsi="Gill Sans"/>
          <w:color w:val="000000"/>
          <w:u w:val="single"/>
        </w:rPr>
      </w:pPr>
      <w:r>
        <w:rPr>
          <w:rFonts w:ascii="Gill Sans" w:eastAsia="Gill Sans" w:hAnsi="Gill Sans"/>
          <w:color w:val="000000"/>
          <w:u w:val="single"/>
        </w:rPr>
        <w:t>_____________</w:t>
      </w:r>
    </w:p>
    <w:p w14:paraId="000001B3" w14:textId="77777777" w:rsidR="007008B9" w:rsidRDefault="00406A8B">
      <w:pPr>
        <w:numPr>
          <w:ilvl w:val="0"/>
          <w:numId w:val="1"/>
        </w:numPr>
        <w:pBdr>
          <w:top w:val="nil"/>
          <w:left w:val="nil"/>
          <w:bottom w:val="nil"/>
          <w:right w:val="nil"/>
          <w:between w:val="nil"/>
        </w:pBdr>
        <w:spacing w:after="0" w:line="288" w:lineRule="auto"/>
        <w:jc w:val="both"/>
        <w:rPr>
          <w:rFonts w:ascii="Gill Sans" w:eastAsia="Gill Sans" w:hAnsi="Gill Sans"/>
          <w:color w:val="000000"/>
          <w:u w:val="single"/>
        </w:rPr>
      </w:pPr>
      <w:r>
        <w:rPr>
          <w:rFonts w:ascii="Gill Sans" w:eastAsia="Gill Sans" w:hAnsi="Gill Sans"/>
          <w:color w:val="000000"/>
          <w:u w:val="single"/>
        </w:rPr>
        <w:t>_____________</w:t>
      </w:r>
    </w:p>
    <w:p w14:paraId="000001B4" w14:textId="77777777" w:rsidR="007008B9" w:rsidRDefault="00000000">
      <w:pPr>
        <w:spacing w:after="0" w:line="288" w:lineRule="auto"/>
        <w:jc w:val="both"/>
        <w:rPr>
          <w:color w:val="000000"/>
          <w:sz w:val="22"/>
          <w:szCs w:val="22"/>
          <w:u w:val="single"/>
        </w:rPr>
      </w:pPr>
      <w:r>
        <w:pict w14:anchorId="06D86F34">
          <v:rect id="_x0000_i1047" style="width:0;height:1.5pt" o:hralign="center" o:hrstd="t" o:hr="t" fillcolor="#a0a0a0" stroked="f"/>
        </w:pict>
      </w:r>
    </w:p>
    <w:p w14:paraId="000001B5" w14:textId="467D3217" w:rsidR="007008B9" w:rsidRDefault="00406A8B">
      <w:pPr>
        <w:spacing w:after="0" w:line="288" w:lineRule="auto"/>
        <w:rPr>
          <w:color w:val="000000"/>
        </w:rPr>
      </w:pPr>
      <w:commentRangeStart w:id="22"/>
      <w:r w:rsidRPr="005549B9">
        <w:rPr>
          <w:color w:val="0070C0"/>
        </w:rPr>
        <w:t>AQ03.</w:t>
      </w:r>
      <w:r>
        <w:rPr>
          <w:color w:val="0070C0"/>
        </w:rPr>
        <w:t xml:space="preserve"> </w:t>
      </w:r>
      <w:r>
        <w:rPr>
          <w:b/>
          <w:color w:val="000000"/>
          <w:u w:val="single"/>
        </w:rPr>
        <w:t>Thinking ONLY about cameras</w:t>
      </w:r>
      <w:r>
        <w:rPr>
          <w:color w:val="000000"/>
        </w:rPr>
        <w:t>, indicate your awareness and use of the</w:t>
      </w:r>
      <w:r>
        <w:rPr>
          <w:b/>
          <w:color w:val="000000"/>
        </w:rPr>
        <w:t xml:space="preserve"> </w:t>
      </w:r>
      <w:r>
        <w:rPr>
          <w:color w:val="000000"/>
          <w:u w:val="single"/>
        </w:rPr>
        <w:t>brands</w:t>
      </w:r>
      <w:r>
        <w:rPr>
          <w:b/>
          <w:color w:val="000000"/>
        </w:rPr>
        <w:t xml:space="preserve"> </w:t>
      </w:r>
      <w:r>
        <w:rPr>
          <w:color w:val="000000"/>
        </w:rPr>
        <w:t>listed in the table below.</w:t>
      </w:r>
      <w:commentRangeEnd w:id="22"/>
      <w:r w:rsidR="00D44627">
        <w:rPr>
          <w:rStyle w:val="CommentReference"/>
          <w:rFonts w:eastAsiaTheme="minorHAnsi"/>
        </w:rPr>
        <w:commentReference w:id="22"/>
      </w:r>
    </w:p>
    <w:p w14:paraId="000001B7" w14:textId="77777777" w:rsidR="007008B9" w:rsidRPr="00022B9E" w:rsidRDefault="00406A8B">
      <w:pPr>
        <w:spacing w:after="0" w:line="288" w:lineRule="auto"/>
        <w:rPr>
          <w:i/>
          <w:color w:val="000000"/>
          <w:sz w:val="22"/>
          <w:szCs w:val="22"/>
        </w:rPr>
      </w:pPr>
      <w:r w:rsidRPr="00022B9E">
        <w:rPr>
          <w:i/>
          <w:color w:val="000000"/>
          <w:sz w:val="22"/>
          <w:szCs w:val="22"/>
        </w:rPr>
        <w:t>(Only Select One Preferred Option Per Brand)</w:t>
      </w:r>
    </w:p>
    <w:p w14:paraId="000001B8" w14:textId="7DDB856C" w:rsidR="007008B9" w:rsidRDefault="00406A8B">
      <w:pPr>
        <w:spacing w:line="240" w:lineRule="auto"/>
        <w:rPr>
          <w:i/>
          <w:color w:val="000000"/>
          <w:sz w:val="20"/>
          <w:szCs w:val="20"/>
        </w:rPr>
      </w:pPr>
      <w:r>
        <w:rPr>
          <w:color w:val="0070C0"/>
        </w:rPr>
        <w:t>[</w:t>
      </w:r>
      <w:r w:rsidR="000B48A3">
        <w:rPr>
          <w:color w:val="0070C0"/>
        </w:rPr>
        <w:t>Alphabetize</w:t>
      </w:r>
      <w:r>
        <w:rPr>
          <w:color w:val="0070C0"/>
        </w:rPr>
        <w:t xml:space="preserve"> </w:t>
      </w:r>
      <w:r w:rsidR="000B48A3">
        <w:rPr>
          <w:color w:val="0070C0"/>
        </w:rPr>
        <w:t>List</w:t>
      </w:r>
      <w:r>
        <w:rPr>
          <w:color w:val="0070C0"/>
        </w:rPr>
        <w:t>]</w:t>
      </w:r>
    </w:p>
    <w:tbl>
      <w:tblPr>
        <w:tblStyle w:val="af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993"/>
        <w:gridCol w:w="1134"/>
        <w:gridCol w:w="1275"/>
        <w:gridCol w:w="1418"/>
        <w:gridCol w:w="2410"/>
      </w:tblGrid>
      <w:tr w:rsidR="007008B9" w14:paraId="7606419F" w14:textId="77777777" w:rsidTr="00557EB3">
        <w:tc>
          <w:tcPr>
            <w:tcW w:w="2830" w:type="dxa"/>
          </w:tcPr>
          <w:p w14:paraId="000001B9" w14:textId="77777777" w:rsidR="007008B9" w:rsidRDefault="007008B9">
            <w:pPr>
              <w:spacing w:line="288" w:lineRule="auto"/>
              <w:rPr>
                <w:color w:val="000000"/>
              </w:rPr>
            </w:pPr>
          </w:p>
        </w:tc>
        <w:tc>
          <w:tcPr>
            <w:tcW w:w="993" w:type="dxa"/>
          </w:tcPr>
          <w:p w14:paraId="000001BA" w14:textId="77777777" w:rsidR="007008B9" w:rsidRDefault="00406A8B">
            <w:pPr>
              <w:spacing w:line="288" w:lineRule="auto"/>
              <w:rPr>
                <w:color w:val="000000"/>
              </w:rPr>
            </w:pPr>
            <w:r>
              <w:rPr>
                <w:color w:val="0070C0"/>
              </w:rPr>
              <w:t>[1]</w:t>
            </w:r>
            <w:r>
              <w:rPr>
                <w:b/>
                <w:color w:val="000000"/>
              </w:rPr>
              <w:t xml:space="preserve"> Not aware</w:t>
            </w:r>
          </w:p>
          <w:p w14:paraId="000001BB" w14:textId="77777777" w:rsidR="007008B9" w:rsidRDefault="007008B9">
            <w:pPr>
              <w:spacing w:line="288" w:lineRule="auto"/>
              <w:rPr>
                <w:color w:val="000000"/>
              </w:rPr>
            </w:pPr>
          </w:p>
        </w:tc>
        <w:tc>
          <w:tcPr>
            <w:tcW w:w="1134" w:type="dxa"/>
          </w:tcPr>
          <w:p w14:paraId="000001BC" w14:textId="77777777" w:rsidR="007008B9" w:rsidRDefault="00406A8B">
            <w:pPr>
              <w:spacing w:line="288" w:lineRule="auto"/>
              <w:rPr>
                <w:color w:val="000000"/>
              </w:rPr>
            </w:pPr>
            <w:r>
              <w:rPr>
                <w:color w:val="0070C0"/>
              </w:rPr>
              <w:t>[2]</w:t>
            </w:r>
            <w:r>
              <w:rPr>
                <w:b/>
                <w:color w:val="000000"/>
              </w:rPr>
              <w:t xml:space="preserve"> Aware of, but never </w:t>
            </w:r>
            <w:r>
              <w:rPr>
                <w:b/>
                <w:color w:val="000000"/>
              </w:rPr>
              <w:lastRenderedPageBreak/>
              <w:t>bought /used</w:t>
            </w:r>
          </w:p>
        </w:tc>
        <w:tc>
          <w:tcPr>
            <w:tcW w:w="1275" w:type="dxa"/>
          </w:tcPr>
          <w:p w14:paraId="000001BD" w14:textId="77777777" w:rsidR="007008B9" w:rsidRDefault="00406A8B">
            <w:pPr>
              <w:spacing w:line="288" w:lineRule="auto"/>
              <w:rPr>
                <w:color w:val="000000"/>
              </w:rPr>
            </w:pPr>
            <w:r>
              <w:rPr>
                <w:color w:val="0070C0"/>
              </w:rPr>
              <w:lastRenderedPageBreak/>
              <w:t>[3]</w:t>
            </w:r>
            <w:r>
              <w:rPr>
                <w:b/>
                <w:color w:val="000000"/>
              </w:rPr>
              <w:t xml:space="preserve"> Aware and have bought / </w:t>
            </w:r>
            <w:r>
              <w:rPr>
                <w:b/>
                <w:color w:val="000000"/>
              </w:rPr>
              <w:lastRenderedPageBreak/>
              <w:t>used in the past</w:t>
            </w:r>
          </w:p>
        </w:tc>
        <w:tc>
          <w:tcPr>
            <w:tcW w:w="1418" w:type="dxa"/>
          </w:tcPr>
          <w:p w14:paraId="000001BE" w14:textId="77777777" w:rsidR="007008B9" w:rsidRDefault="00406A8B">
            <w:pPr>
              <w:spacing w:line="288" w:lineRule="auto"/>
              <w:rPr>
                <w:color w:val="000000"/>
              </w:rPr>
            </w:pPr>
            <w:r>
              <w:rPr>
                <w:color w:val="0070C0"/>
              </w:rPr>
              <w:lastRenderedPageBreak/>
              <w:t>[4]</w:t>
            </w:r>
            <w:r>
              <w:rPr>
                <w:b/>
                <w:color w:val="000000"/>
              </w:rPr>
              <w:t xml:space="preserve"> Currently using</w:t>
            </w:r>
          </w:p>
          <w:p w14:paraId="000001BF" w14:textId="77777777" w:rsidR="007008B9" w:rsidRDefault="007008B9">
            <w:pPr>
              <w:spacing w:line="288" w:lineRule="auto"/>
              <w:rPr>
                <w:color w:val="000000"/>
              </w:rPr>
            </w:pPr>
          </w:p>
        </w:tc>
        <w:tc>
          <w:tcPr>
            <w:tcW w:w="2410" w:type="dxa"/>
          </w:tcPr>
          <w:p w14:paraId="000001C1" w14:textId="502ED5D9" w:rsidR="007008B9" w:rsidRPr="000B48A3" w:rsidRDefault="00406A8B">
            <w:pPr>
              <w:spacing w:line="288" w:lineRule="auto"/>
              <w:rPr>
                <w:color w:val="000000"/>
              </w:rPr>
            </w:pPr>
            <w:r>
              <w:rPr>
                <w:color w:val="0070C0"/>
              </w:rPr>
              <w:t>[5]</w:t>
            </w:r>
            <w:r>
              <w:rPr>
                <w:b/>
                <w:color w:val="000000"/>
              </w:rPr>
              <w:t xml:space="preserve"> Currently using, and consider my “preferred product “</w:t>
            </w:r>
            <w:r>
              <w:rPr>
                <w:b/>
                <w:color w:val="0070C0"/>
              </w:rPr>
              <w:t>[</w:t>
            </w:r>
            <w:r>
              <w:rPr>
                <w:color w:val="0070C0"/>
              </w:rPr>
              <w:t xml:space="preserve">ALLOW ONLY </w:t>
            </w:r>
            <w:r>
              <w:rPr>
                <w:color w:val="0070C0"/>
              </w:rPr>
              <w:lastRenderedPageBreak/>
              <w:t>ONE SELECTION IN THIS COLUMN]</w:t>
            </w:r>
          </w:p>
        </w:tc>
      </w:tr>
      <w:tr w:rsidR="007008B9" w14:paraId="69106280" w14:textId="77777777" w:rsidTr="00557EB3">
        <w:tc>
          <w:tcPr>
            <w:tcW w:w="2830" w:type="dxa"/>
          </w:tcPr>
          <w:p w14:paraId="000001C2"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lastRenderedPageBreak/>
              <w:t>Logi</w:t>
            </w:r>
            <w:r>
              <w:rPr>
                <w:rFonts w:ascii="Gill Sans" w:eastAsia="Gill Sans" w:hAnsi="Gill Sans"/>
                <w:color w:val="000000"/>
              </w:rPr>
              <w:t>tech</w:t>
            </w:r>
          </w:p>
        </w:tc>
        <w:tc>
          <w:tcPr>
            <w:tcW w:w="993" w:type="dxa"/>
          </w:tcPr>
          <w:p w14:paraId="000001C3" w14:textId="77777777" w:rsidR="007008B9" w:rsidRDefault="007008B9">
            <w:pPr>
              <w:spacing w:line="288" w:lineRule="auto"/>
              <w:rPr>
                <w:color w:val="000000"/>
              </w:rPr>
            </w:pPr>
          </w:p>
        </w:tc>
        <w:tc>
          <w:tcPr>
            <w:tcW w:w="1134" w:type="dxa"/>
          </w:tcPr>
          <w:p w14:paraId="000001C4" w14:textId="77777777" w:rsidR="007008B9" w:rsidRDefault="007008B9">
            <w:pPr>
              <w:spacing w:line="288" w:lineRule="auto"/>
              <w:rPr>
                <w:color w:val="000000"/>
              </w:rPr>
            </w:pPr>
          </w:p>
        </w:tc>
        <w:tc>
          <w:tcPr>
            <w:tcW w:w="1275" w:type="dxa"/>
          </w:tcPr>
          <w:p w14:paraId="000001C5" w14:textId="77777777" w:rsidR="007008B9" w:rsidRDefault="007008B9">
            <w:pPr>
              <w:spacing w:line="288" w:lineRule="auto"/>
              <w:rPr>
                <w:color w:val="000000"/>
              </w:rPr>
            </w:pPr>
          </w:p>
        </w:tc>
        <w:tc>
          <w:tcPr>
            <w:tcW w:w="1418" w:type="dxa"/>
          </w:tcPr>
          <w:p w14:paraId="000001C6" w14:textId="77777777" w:rsidR="007008B9" w:rsidRDefault="007008B9">
            <w:pPr>
              <w:spacing w:line="288" w:lineRule="auto"/>
              <w:rPr>
                <w:color w:val="000000"/>
              </w:rPr>
            </w:pPr>
          </w:p>
        </w:tc>
        <w:tc>
          <w:tcPr>
            <w:tcW w:w="2410" w:type="dxa"/>
          </w:tcPr>
          <w:p w14:paraId="000001C7" w14:textId="77777777" w:rsidR="007008B9" w:rsidRDefault="007008B9">
            <w:pPr>
              <w:spacing w:line="288" w:lineRule="auto"/>
              <w:rPr>
                <w:color w:val="000000"/>
              </w:rPr>
            </w:pPr>
          </w:p>
        </w:tc>
      </w:tr>
      <w:tr w:rsidR="007008B9" w14:paraId="349FBE83" w14:textId="77777777" w:rsidTr="00557EB3">
        <w:tc>
          <w:tcPr>
            <w:tcW w:w="2830" w:type="dxa"/>
          </w:tcPr>
          <w:p w14:paraId="000001C8"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Panasonic</w:t>
            </w:r>
          </w:p>
        </w:tc>
        <w:tc>
          <w:tcPr>
            <w:tcW w:w="993" w:type="dxa"/>
          </w:tcPr>
          <w:p w14:paraId="000001C9" w14:textId="77777777" w:rsidR="007008B9" w:rsidRDefault="007008B9">
            <w:pPr>
              <w:spacing w:line="288" w:lineRule="auto"/>
              <w:rPr>
                <w:color w:val="000000"/>
              </w:rPr>
            </w:pPr>
          </w:p>
        </w:tc>
        <w:tc>
          <w:tcPr>
            <w:tcW w:w="1134" w:type="dxa"/>
          </w:tcPr>
          <w:p w14:paraId="000001CA" w14:textId="77777777" w:rsidR="007008B9" w:rsidRDefault="007008B9">
            <w:pPr>
              <w:spacing w:line="288" w:lineRule="auto"/>
              <w:rPr>
                <w:color w:val="000000"/>
              </w:rPr>
            </w:pPr>
          </w:p>
        </w:tc>
        <w:tc>
          <w:tcPr>
            <w:tcW w:w="1275" w:type="dxa"/>
          </w:tcPr>
          <w:p w14:paraId="000001CB" w14:textId="77777777" w:rsidR="007008B9" w:rsidRDefault="007008B9">
            <w:pPr>
              <w:spacing w:line="288" w:lineRule="auto"/>
              <w:rPr>
                <w:color w:val="000000"/>
              </w:rPr>
            </w:pPr>
          </w:p>
        </w:tc>
        <w:tc>
          <w:tcPr>
            <w:tcW w:w="1418" w:type="dxa"/>
          </w:tcPr>
          <w:p w14:paraId="000001CC" w14:textId="77777777" w:rsidR="007008B9" w:rsidRDefault="007008B9">
            <w:pPr>
              <w:spacing w:line="288" w:lineRule="auto"/>
              <w:rPr>
                <w:color w:val="000000"/>
              </w:rPr>
            </w:pPr>
          </w:p>
        </w:tc>
        <w:tc>
          <w:tcPr>
            <w:tcW w:w="2410" w:type="dxa"/>
          </w:tcPr>
          <w:p w14:paraId="000001CD" w14:textId="77777777" w:rsidR="007008B9" w:rsidRDefault="007008B9">
            <w:pPr>
              <w:spacing w:line="288" w:lineRule="auto"/>
              <w:rPr>
                <w:color w:val="000000"/>
              </w:rPr>
            </w:pPr>
          </w:p>
        </w:tc>
      </w:tr>
      <w:tr w:rsidR="007008B9" w14:paraId="6F5C84A6" w14:textId="77777777" w:rsidTr="00557EB3">
        <w:tc>
          <w:tcPr>
            <w:tcW w:w="2830" w:type="dxa"/>
          </w:tcPr>
          <w:p w14:paraId="000001CE"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Razer</w:t>
            </w:r>
          </w:p>
        </w:tc>
        <w:tc>
          <w:tcPr>
            <w:tcW w:w="993" w:type="dxa"/>
          </w:tcPr>
          <w:p w14:paraId="000001CF" w14:textId="77777777" w:rsidR="007008B9" w:rsidRDefault="007008B9">
            <w:pPr>
              <w:spacing w:line="288" w:lineRule="auto"/>
              <w:rPr>
                <w:color w:val="000000"/>
              </w:rPr>
            </w:pPr>
          </w:p>
        </w:tc>
        <w:tc>
          <w:tcPr>
            <w:tcW w:w="1134" w:type="dxa"/>
          </w:tcPr>
          <w:p w14:paraId="000001D0" w14:textId="77777777" w:rsidR="007008B9" w:rsidRDefault="007008B9">
            <w:pPr>
              <w:spacing w:line="288" w:lineRule="auto"/>
              <w:rPr>
                <w:color w:val="000000"/>
              </w:rPr>
            </w:pPr>
          </w:p>
        </w:tc>
        <w:tc>
          <w:tcPr>
            <w:tcW w:w="1275" w:type="dxa"/>
          </w:tcPr>
          <w:p w14:paraId="000001D1" w14:textId="77777777" w:rsidR="007008B9" w:rsidRDefault="007008B9">
            <w:pPr>
              <w:spacing w:line="288" w:lineRule="auto"/>
              <w:rPr>
                <w:color w:val="000000"/>
              </w:rPr>
            </w:pPr>
          </w:p>
        </w:tc>
        <w:tc>
          <w:tcPr>
            <w:tcW w:w="1418" w:type="dxa"/>
          </w:tcPr>
          <w:p w14:paraId="000001D2" w14:textId="77777777" w:rsidR="007008B9" w:rsidRDefault="007008B9">
            <w:pPr>
              <w:spacing w:line="288" w:lineRule="auto"/>
              <w:rPr>
                <w:color w:val="000000"/>
              </w:rPr>
            </w:pPr>
          </w:p>
        </w:tc>
        <w:tc>
          <w:tcPr>
            <w:tcW w:w="2410" w:type="dxa"/>
          </w:tcPr>
          <w:p w14:paraId="000001D3" w14:textId="77777777" w:rsidR="007008B9" w:rsidRDefault="007008B9">
            <w:pPr>
              <w:spacing w:line="288" w:lineRule="auto"/>
              <w:rPr>
                <w:color w:val="000000"/>
              </w:rPr>
            </w:pPr>
          </w:p>
        </w:tc>
      </w:tr>
      <w:tr w:rsidR="007008B9" w14:paraId="4B59C512" w14:textId="77777777" w:rsidTr="00557EB3">
        <w:tc>
          <w:tcPr>
            <w:tcW w:w="2830" w:type="dxa"/>
          </w:tcPr>
          <w:p w14:paraId="000001D4" w14:textId="1CEAB09D" w:rsidR="007008B9" w:rsidRDefault="000D4AF6">
            <w:pPr>
              <w:numPr>
                <w:ilvl w:val="0"/>
                <w:numId w:val="9"/>
              </w:numPr>
              <w:pBdr>
                <w:top w:val="nil"/>
                <w:left w:val="nil"/>
                <w:bottom w:val="nil"/>
                <w:right w:val="nil"/>
                <w:between w:val="nil"/>
              </w:pBdr>
              <w:spacing w:line="288" w:lineRule="auto"/>
              <w:rPr>
                <w:rFonts w:ascii="Gill Sans" w:eastAsia="Gill Sans" w:hAnsi="Gill Sans"/>
                <w:color w:val="000000"/>
              </w:rPr>
            </w:pPr>
            <w:proofErr w:type="spellStart"/>
            <w:r>
              <w:rPr>
                <w:rFonts w:ascii="Gill Sans" w:eastAsia="Gill Sans" w:hAnsi="Gill Sans"/>
                <w:color w:val="000000"/>
              </w:rPr>
              <w:t>Mevo</w:t>
            </w:r>
            <w:proofErr w:type="spellEnd"/>
          </w:p>
        </w:tc>
        <w:tc>
          <w:tcPr>
            <w:tcW w:w="993" w:type="dxa"/>
          </w:tcPr>
          <w:p w14:paraId="000001D5" w14:textId="77777777" w:rsidR="007008B9" w:rsidRDefault="007008B9">
            <w:pPr>
              <w:spacing w:line="288" w:lineRule="auto"/>
              <w:rPr>
                <w:color w:val="000000"/>
              </w:rPr>
            </w:pPr>
          </w:p>
        </w:tc>
        <w:tc>
          <w:tcPr>
            <w:tcW w:w="1134" w:type="dxa"/>
          </w:tcPr>
          <w:p w14:paraId="000001D6" w14:textId="77777777" w:rsidR="007008B9" w:rsidRDefault="007008B9">
            <w:pPr>
              <w:spacing w:line="288" w:lineRule="auto"/>
              <w:rPr>
                <w:color w:val="000000"/>
              </w:rPr>
            </w:pPr>
          </w:p>
        </w:tc>
        <w:tc>
          <w:tcPr>
            <w:tcW w:w="1275" w:type="dxa"/>
          </w:tcPr>
          <w:p w14:paraId="000001D7" w14:textId="77777777" w:rsidR="007008B9" w:rsidRDefault="007008B9">
            <w:pPr>
              <w:spacing w:line="288" w:lineRule="auto"/>
              <w:rPr>
                <w:color w:val="000000"/>
              </w:rPr>
            </w:pPr>
          </w:p>
        </w:tc>
        <w:tc>
          <w:tcPr>
            <w:tcW w:w="1418" w:type="dxa"/>
          </w:tcPr>
          <w:p w14:paraId="000001D8" w14:textId="77777777" w:rsidR="007008B9" w:rsidRDefault="007008B9">
            <w:pPr>
              <w:spacing w:line="288" w:lineRule="auto"/>
              <w:rPr>
                <w:color w:val="000000"/>
              </w:rPr>
            </w:pPr>
          </w:p>
        </w:tc>
        <w:tc>
          <w:tcPr>
            <w:tcW w:w="2410" w:type="dxa"/>
          </w:tcPr>
          <w:p w14:paraId="000001D9" w14:textId="77777777" w:rsidR="007008B9" w:rsidRDefault="007008B9">
            <w:pPr>
              <w:spacing w:line="288" w:lineRule="auto"/>
              <w:rPr>
                <w:color w:val="000000"/>
              </w:rPr>
            </w:pPr>
          </w:p>
        </w:tc>
      </w:tr>
      <w:tr w:rsidR="007008B9" w14:paraId="4DEA2B9D" w14:textId="77777777" w:rsidTr="00557EB3">
        <w:tc>
          <w:tcPr>
            <w:tcW w:w="2830" w:type="dxa"/>
          </w:tcPr>
          <w:p w14:paraId="000001DA"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Nikon</w:t>
            </w:r>
          </w:p>
        </w:tc>
        <w:tc>
          <w:tcPr>
            <w:tcW w:w="993" w:type="dxa"/>
          </w:tcPr>
          <w:p w14:paraId="000001DB" w14:textId="77777777" w:rsidR="007008B9" w:rsidRDefault="007008B9">
            <w:pPr>
              <w:spacing w:line="288" w:lineRule="auto"/>
              <w:rPr>
                <w:color w:val="000000"/>
              </w:rPr>
            </w:pPr>
          </w:p>
        </w:tc>
        <w:tc>
          <w:tcPr>
            <w:tcW w:w="1134" w:type="dxa"/>
          </w:tcPr>
          <w:p w14:paraId="000001DC" w14:textId="77777777" w:rsidR="007008B9" w:rsidRDefault="007008B9">
            <w:pPr>
              <w:spacing w:line="288" w:lineRule="auto"/>
              <w:rPr>
                <w:color w:val="000000"/>
              </w:rPr>
            </w:pPr>
          </w:p>
        </w:tc>
        <w:tc>
          <w:tcPr>
            <w:tcW w:w="1275" w:type="dxa"/>
          </w:tcPr>
          <w:p w14:paraId="000001DD" w14:textId="77777777" w:rsidR="007008B9" w:rsidRDefault="007008B9">
            <w:pPr>
              <w:spacing w:line="288" w:lineRule="auto"/>
              <w:rPr>
                <w:color w:val="000000"/>
              </w:rPr>
            </w:pPr>
          </w:p>
        </w:tc>
        <w:tc>
          <w:tcPr>
            <w:tcW w:w="1418" w:type="dxa"/>
          </w:tcPr>
          <w:p w14:paraId="000001DE" w14:textId="77777777" w:rsidR="007008B9" w:rsidRDefault="007008B9">
            <w:pPr>
              <w:spacing w:line="288" w:lineRule="auto"/>
              <w:rPr>
                <w:color w:val="000000"/>
              </w:rPr>
            </w:pPr>
          </w:p>
        </w:tc>
        <w:tc>
          <w:tcPr>
            <w:tcW w:w="2410" w:type="dxa"/>
          </w:tcPr>
          <w:p w14:paraId="000001DF" w14:textId="77777777" w:rsidR="007008B9" w:rsidRDefault="007008B9">
            <w:pPr>
              <w:spacing w:line="288" w:lineRule="auto"/>
              <w:rPr>
                <w:color w:val="000000"/>
              </w:rPr>
            </w:pPr>
          </w:p>
        </w:tc>
      </w:tr>
      <w:tr w:rsidR="007008B9" w14:paraId="2B980B57" w14:textId="77777777" w:rsidTr="00557EB3">
        <w:tc>
          <w:tcPr>
            <w:tcW w:w="2830" w:type="dxa"/>
          </w:tcPr>
          <w:p w14:paraId="000001E0"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Canon</w:t>
            </w:r>
          </w:p>
        </w:tc>
        <w:tc>
          <w:tcPr>
            <w:tcW w:w="993" w:type="dxa"/>
          </w:tcPr>
          <w:p w14:paraId="000001E1" w14:textId="77777777" w:rsidR="007008B9" w:rsidRDefault="007008B9">
            <w:pPr>
              <w:spacing w:line="288" w:lineRule="auto"/>
              <w:rPr>
                <w:color w:val="000000"/>
              </w:rPr>
            </w:pPr>
          </w:p>
        </w:tc>
        <w:tc>
          <w:tcPr>
            <w:tcW w:w="1134" w:type="dxa"/>
          </w:tcPr>
          <w:p w14:paraId="000001E2" w14:textId="77777777" w:rsidR="007008B9" w:rsidRDefault="007008B9">
            <w:pPr>
              <w:spacing w:line="288" w:lineRule="auto"/>
              <w:rPr>
                <w:color w:val="000000"/>
              </w:rPr>
            </w:pPr>
          </w:p>
        </w:tc>
        <w:tc>
          <w:tcPr>
            <w:tcW w:w="1275" w:type="dxa"/>
          </w:tcPr>
          <w:p w14:paraId="000001E3" w14:textId="77777777" w:rsidR="007008B9" w:rsidRDefault="007008B9">
            <w:pPr>
              <w:spacing w:line="288" w:lineRule="auto"/>
              <w:rPr>
                <w:color w:val="000000"/>
              </w:rPr>
            </w:pPr>
          </w:p>
        </w:tc>
        <w:tc>
          <w:tcPr>
            <w:tcW w:w="1418" w:type="dxa"/>
          </w:tcPr>
          <w:p w14:paraId="000001E4" w14:textId="77777777" w:rsidR="007008B9" w:rsidRDefault="007008B9">
            <w:pPr>
              <w:spacing w:line="288" w:lineRule="auto"/>
              <w:rPr>
                <w:color w:val="000000"/>
              </w:rPr>
            </w:pPr>
          </w:p>
        </w:tc>
        <w:tc>
          <w:tcPr>
            <w:tcW w:w="2410" w:type="dxa"/>
          </w:tcPr>
          <w:p w14:paraId="000001E5" w14:textId="77777777" w:rsidR="007008B9" w:rsidRDefault="007008B9">
            <w:pPr>
              <w:spacing w:line="288" w:lineRule="auto"/>
              <w:rPr>
                <w:color w:val="000000"/>
              </w:rPr>
            </w:pPr>
          </w:p>
        </w:tc>
      </w:tr>
      <w:tr w:rsidR="007008B9" w14:paraId="02F7D244" w14:textId="77777777" w:rsidTr="00557EB3">
        <w:tc>
          <w:tcPr>
            <w:tcW w:w="2830" w:type="dxa"/>
          </w:tcPr>
          <w:p w14:paraId="000001E6"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Microsoft</w:t>
            </w:r>
          </w:p>
        </w:tc>
        <w:tc>
          <w:tcPr>
            <w:tcW w:w="993" w:type="dxa"/>
          </w:tcPr>
          <w:p w14:paraId="000001E7" w14:textId="77777777" w:rsidR="007008B9" w:rsidRDefault="007008B9">
            <w:pPr>
              <w:spacing w:line="288" w:lineRule="auto"/>
              <w:rPr>
                <w:color w:val="000000"/>
              </w:rPr>
            </w:pPr>
          </w:p>
        </w:tc>
        <w:tc>
          <w:tcPr>
            <w:tcW w:w="1134" w:type="dxa"/>
          </w:tcPr>
          <w:p w14:paraId="000001E8" w14:textId="77777777" w:rsidR="007008B9" w:rsidRDefault="007008B9">
            <w:pPr>
              <w:spacing w:line="288" w:lineRule="auto"/>
              <w:rPr>
                <w:color w:val="000000"/>
              </w:rPr>
            </w:pPr>
          </w:p>
        </w:tc>
        <w:tc>
          <w:tcPr>
            <w:tcW w:w="1275" w:type="dxa"/>
          </w:tcPr>
          <w:p w14:paraId="000001E9" w14:textId="77777777" w:rsidR="007008B9" w:rsidRDefault="007008B9">
            <w:pPr>
              <w:spacing w:line="288" w:lineRule="auto"/>
              <w:rPr>
                <w:color w:val="000000"/>
              </w:rPr>
            </w:pPr>
          </w:p>
        </w:tc>
        <w:tc>
          <w:tcPr>
            <w:tcW w:w="1418" w:type="dxa"/>
          </w:tcPr>
          <w:p w14:paraId="000001EA" w14:textId="77777777" w:rsidR="007008B9" w:rsidRDefault="007008B9">
            <w:pPr>
              <w:spacing w:line="288" w:lineRule="auto"/>
              <w:rPr>
                <w:color w:val="000000"/>
              </w:rPr>
            </w:pPr>
          </w:p>
        </w:tc>
        <w:tc>
          <w:tcPr>
            <w:tcW w:w="2410" w:type="dxa"/>
          </w:tcPr>
          <w:p w14:paraId="000001EB" w14:textId="77777777" w:rsidR="007008B9" w:rsidRDefault="007008B9">
            <w:pPr>
              <w:spacing w:line="288" w:lineRule="auto"/>
              <w:rPr>
                <w:color w:val="000000"/>
              </w:rPr>
            </w:pPr>
          </w:p>
        </w:tc>
      </w:tr>
      <w:tr w:rsidR="007008B9" w14:paraId="784A1D04" w14:textId="77777777" w:rsidTr="00557EB3">
        <w:tc>
          <w:tcPr>
            <w:tcW w:w="2830" w:type="dxa"/>
          </w:tcPr>
          <w:p w14:paraId="000001EC"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Sony</w:t>
            </w:r>
          </w:p>
        </w:tc>
        <w:tc>
          <w:tcPr>
            <w:tcW w:w="993" w:type="dxa"/>
          </w:tcPr>
          <w:p w14:paraId="000001ED" w14:textId="77777777" w:rsidR="007008B9" w:rsidRDefault="007008B9">
            <w:pPr>
              <w:spacing w:line="288" w:lineRule="auto"/>
              <w:rPr>
                <w:color w:val="000000"/>
              </w:rPr>
            </w:pPr>
          </w:p>
        </w:tc>
        <w:tc>
          <w:tcPr>
            <w:tcW w:w="1134" w:type="dxa"/>
          </w:tcPr>
          <w:p w14:paraId="000001EE" w14:textId="77777777" w:rsidR="007008B9" w:rsidRDefault="007008B9">
            <w:pPr>
              <w:spacing w:line="288" w:lineRule="auto"/>
              <w:rPr>
                <w:color w:val="000000"/>
              </w:rPr>
            </w:pPr>
          </w:p>
        </w:tc>
        <w:tc>
          <w:tcPr>
            <w:tcW w:w="1275" w:type="dxa"/>
          </w:tcPr>
          <w:p w14:paraId="000001EF" w14:textId="77777777" w:rsidR="007008B9" w:rsidRDefault="007008B9">
            <w:pPr>
              <w:spacing w:line="288" w:lineRule="auto"/>
              <w:rPr>
                <w:color w:val="000000"/>
              </w:rPr>
            </w:pPr>
          </w:p>
        </w:tc>
        <w:tc>
          <w:tcPr>
            <w:tcW w:w="1418" w:type="dxa"/>
          </w:tcPr>
          <w:p w14:paraId="000001F0" w14:textId="77777777" w:rsidR="007008B9" w:rsidRDefault="007008B9">
            <w:pPr>
              <w:spacing w:line="288" w:lineRule="auto"/>
              <w:rPr>
                <w:color w:val="000000"/>
              </w:rPr>
            </w:pPr>
          </w:p>
        </w:tc>
        <w:tc>
          <w:tcPr>
            <w:tcW w:w="2410" w:type="dxa"/>
          </w:tcPr>
          <w:p w14:paraId="000001F1" w14:textId="77777777" w:rsidR="007008B9" w:rsidRDefault="007008B9">
            <w:pPr>
              <w:spacing w:line="288" w:lineRule="auto"/>
              <w:rPr>
                <w:color w:val="000000"/>
              </w:rPr>
            </w:pPr>
          </w:p>
        </w:tc>
      </w:tr>
      <w:tr w:rsidR="007008B9" w14:paraId="4E482A00" w14:textId="77777777" w:rsidTr="00557EB3">
        <w:tc>
          <w:tcPr>
            <w:tcW w:w="2830" w:type="dxa"/>
          </w:tcPr>
          <w:p w14:paraId="000001F2"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GoPro</w:t>
            </w:r>
          </w:p>
        </w:tc>
        <w:tc>
          <w:tcPr>
            <w:tcW w:w="993" w:type="dxa"/>
          </w:tcPr>
          <w:p w14:paraId="000001F3" w14:textId="77777777" w:rsidR="007008B9" w:rsidRDefault="007008B9">
            <w:pPr>
              <w:spacing w:line="288" w:lineRule="auto"/>
              <w:rPr>
                <w:color w:val="000000"/>
              </w:rPr>
            </w:pPr>
          </w:p>
        </w:tc>
        <w:tc>
          <w:tcPr>
            <w:tcW w:w="1134" w:type="dxa"/>
          </w:tcPr>
          <w:p w14:paraId="000001F4" w14:textId="77777777" w:rsidR="007008B9" w:rsidRDefault="007008B9">
            <w:pPr>
              <w:spacing w:line="288" w:lineRule="auto"/>
              <w:rPr>
                <w:color w:val="000000"/>
              </w:rPr>
            </w:pPr>
          </w:p>
        </w:tc>
        <w:tc>
          <w:tcPr>
            <w:tcW w:w="1275" w:type="dxa"/>
          </w:tcPr>
          <w:p w14:paraId="000001F5" w14:textId="77777777" w:rsidR="007008B9" w:rsidRDefault="007008B9">
            <w:pPr>
              <w:spacing w:line="288" w:lineRule="auto"/>
              <w:rPr>
                <w:color w:val="000000"/>
              </w:rPr>
            </w:pPr>
          </w:p>
        </w:tc>
        <w:tc>
          <w:tcPr>
            <w:tcW w:w="1418" w:type="dxa"/>
          </w:tcPr>
          <w:p w14:paraId="000001F6" w14:textId="77777777" w:rsidR="007008B9" w:rsidRDefault="007008B9">
            <w:pPr>
              <w:spacing w:line="288" w:lineRule="auto"/>
              <w:rPr>
                <w:color w:val="000000"/>
              </w:rPr>
            </w:pPr>
          </w:p>
        </w:tc>
        <w:tc>
          <w:tcPr>
            <w:tcW w:w="2410" w:type="dxa"/>
          </w:tcPr>
          <w:p w14:paraId="000001F7" w14:textId="77777777" w:rsidR="007008B9" w:rsidRDefault="007008B9">
            <w:pPr>
              <w:spacing w:line="288" w:lineRule="auto"/>
              <w:rPr>
                <w:color w:val="000000"/>
              </w:rPr>
            </w:pPr>
          </w:p>
        </w:tc>
      </w:tr>
      <w:tr w:rsidR="007008B9" w14:paraId="41802308" w14:textId="77777777" w:rsidTr="00557EB3">
        <w:tc>
          <w:tcPr>
            <w:tcW w:w="2830" w:type="dxa"/>
          </w:tcPr>
          <w:p w14:paraId="000001F8"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Intel</w:t>
            </w:r>
          </w:p>
        </w:tc>
        <w:tc>
          <w:tcPr>
            <w:tcW w:w="993" w:type="dxa"/>
          </w:tcPr>
          <w:p w14:paraId="000001F9" w14:textId="77777777" w:rsidR="007008B9" w:rsidRDefault="007008B9">
            <w:pPr>
              <w:spacing w:line="288" w:lineRule="auto"/>
              <w:rPr>
                <w:color w:val="000000"/>
              </w:rPr>
            </w:pPr>
          </w:p>
        </w:tc>
        <w:tc>
          <w:tcPr>
            <w:tcW w:w="1134" w:type="dxa"/>
          </w:tcPr>
          <w:p w14:paraId="000001FA" w14:textId="77777777" w:rsidR="007008B9" w:rsidRDefault="007008B9">
            <w:pPr>
              <w:spacing w:line="288" w:lineRule="auto"/>
              <w:rPr>
                <w:color w:val="000000"/>
              </w:rPr>
            </w:pPr>
          </w:p>
        </w:tc>
        <w:tc>
          <w:tcPr>
            <w:tcW w:w="1275" w:type="dxa"/>
          </w:tcPr>
          <w:p w14:paraId="000001FB" w14:textId="77777777" w:rsidR="007008B9" w:rsidRDefault="007008B9">
            <w:pPr>
              <w:spacing w:line="288" w:lineRule="auto"/>
              <w:rPr>
                <w:color w:val="000000"/>
              </w:rPr>
            </w:pPr>
          </w:p>
        </w:tc>
        <w:tc>
          <w:tcPr>
            <w:tcW w:w="1418" w:type="dxa"/>
          </w:tcPr>
          <w:p w14:paraId="000001FC" w14:textId="77777777" w:rsidR="007008B9" w:rsidRDefault="007008B9">
            <w:pPr>
              <w:spacing w:line="288" w:lineRule="auto"/>
              <w:rPr>
                <w:color w:val="000000"/>
              </w:rPr>
            </w:pPr>
          </w:p>
        </w:tc>
        <w:tc>
          <w:tcPr>
            <w:tcW w:w="2410" w:type="dxa"/>
          </w:tcPr>
          <w:p w14:paraId="000001FD" w14:textId="77777777" w:rsidR="007008B9" w:rsidRDefault="007008B9">
            <w:pPr>
              <w:spacing w:line="288" w:lineRule="auto"/>
              <w:rPr>
                <w:color w:val="000000"/>
              </w:rPr>
            </w:pPr>
          </w:p>
        </w:tc>
      </w:tr>
      <w:tr w:rsidR="007008B9" w14:paraId="6BCCCC5C" w14:textId="77777777" w:rsidTr="00557EB3">
        <w:tc>
          <w:tcPr>
            <w:tcW w:w="2830" w:type="dxa"/>
          </w:tcPr>
          <w:p w14:paraId="000001FE"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Kandao</w:t>
            </w:r>
          </w:p>
        </w:tc>
        <w:tc>
          <w:tcPr>
            <w:tcW w:w="993" w:type="dxa"/>
          </w:tcPr>
          <w:p w14:paraId="000001FF" w14:textId="77777777" w:rsidR="007008B9" w:rsidRDefault="007008B9">
            <w:pPr>
              <w:spacing w:line="288" w:lineRule="auto"/>
              <w:rPr>
                <w:color w:val="000000"/>
              </w:rPr>
            </w:pPr>
          </w:p>
        </w:tc>
        <w:tc>
          <w:tcPr>
            <w:tcW w:w="1134" w:type="dxa"/>
          </w:tcPr>
          <w:p w14:paraId="00000200" w14:textId="77777777" w:rsidR="007008B9" w:rsidRDefault="007008B9">
            <w:pPr>
              <w:spacing w:line="288" w:lineRule="auto"/>
              <w:rPr>
                <w:color w:val="000000"/>
              </w:rPr>
            </w:pPr>
          </w:p>
        </w:tc>
        <w:tc>
          <w:tcPr>
            <w:tcW w:w="1275" w:type="dxa"/>
          </w:tcPr>
          <w:p w14:paraId="00000201" w14:textId="77777777" w:rsidR="007008B9" w:rsidRDefault="007008B9">
            <w:pPr>
              <w:spacing w:line="288" w:lineRule="auto"/>
              <w:rPr>
                <w:color w:val="000000"/>
              </w:rPr>
            </w:pPr>
          </w:p>
        </w:tc>
        <w:tc>
          <w:tcPr>
            <w:tcW w:w="1418" w:type="dxa"/>
          </w:tcPr>
          <w:p w14:paraId="00000202" w14:textId="77777777" w:rsidR="007008B9" w:rsidRDefault="007008B9">
            <w:pPr>
              <w:spacing w:line="288" w:lineRule="auto"/>
              <w:rPr>
                <w:color w:val="000000"/>
              </w:rPr>
            </w:pPr>
          </w:p>
        </w:tc>
        <w:tc>
          <w:tcPr>
            <w:tcW w:w="2410" w:type="dxa"/>
          </w:tcPr>
          <w:p w14:paraId="00000203" w14:textId="77777777" w:rsidR="007008B9" w:rsidRDefault="007008B9">
            <w:pPr>
              <w:spacing w:line="288" w:lineRule="auto"/>
              <w:rPr>
                <w:color w:val="000000"/>
              </w:rPr>
            </w:pPr>
          </w:p>
        </w:tc>
      </w:tr>
      <w:tr w:rsidR="007008B9" w14:paraId="2AC8D930" w14:textId="77777777" w:rsidTr="00557EB3">
        <w:tc>
          <w:tcPr>
            <w:tcW w:w="2830" w:type="dxa"/>
          </w:tcPr>
          <w:p w14:paraId="00000204"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proofErr w:type="spellStart"/>
            <w:r>
              <w:rPr>
                <w:rFonts w:ascii="Gill Sans" w:eastAsia="Gill Sans" w:hAnsi="Gill Sans"/>
                <w:color w:val="000000"/>
              </w:rPr>
              <w:t>SpyPoint</w:t>
            </w:r>
            <w:proofErr w:type="spellEnd"/>
          </w:p>
        </w:tc>
        <w:tc>
          <w:tcPr>
            <w:tcW w:w="993" w:type="dxa"/>
          </w:tcPr>
          <w:p w14:paraId="00000205" w14:textId="77777777" w:rsidR="007008B9" w:rsidRDefault="007008B9">
            <w:pPr>
              <w:spacing w:line="288" w:lineRule="auto"/>
              <w:rPr>
                <w:color w:val="000000"/>
              </w:rPr>
            </w:pPr>
          </w:p>
        </w:tc>
        <w:tc>
          <w:tcPr>
            <w:tcW w:w="1134" w:type="dxa"/>
          </w:tcPr>
          <w:p w14:paraId="00000206" w14:textId="77777777" w:rsidR="007008B9" w:rsidRDefault="007008B9">
            <w:pPr>
              <w:spacing w:line="288" w:lineRule="auto"/>
              <w:rPr>
                <w:color w:val="000000"/>
              </w:rPr>
            </w:pPr>
          </w:p>
        </w:tc>
        <w:tc>
          <w:tcPr>
            <w:tcW w:w="1275" w:type="dxa"/>
          </w:tcPr>
          <w:p w14:paraId="00000207" w14:textId="77777777" w:rsidR="007008B9" w:rsidRDefault="007008B9">
            <w:pPr>
              <w:spacing w:line="288" w:lineRule="auto"/>
              <w:rPr>
                <w:color w:val="000000"/>
              </w:rPr>
            </w:pPr>
          </w:p>
        </w:tc>
        <w:tc>
          <w:tcPr>
            <w:tcW w:w="1418" w:type="dxa"/>
          </w:tcPr>
          <w:p w14:paraId="00000208" w14:textId="77777777" w:rsidR="007008B9" w:rsidRDefault="007008B9">
            <w:pPr>
              <w:spacing w:line="288" w:lineRule="auto"/>
              <w:rPr>
                <w:color w:val="000000"/>
              </w:rPr>
            </w:pPr>
          </w:p>
        </w:tc>
        <w:tc>
          <w:tcPr>
            <w:tcW w:w="2410" w:type="dxa"/>
          </w:tcPr>
          <w:p w14:paraId="00000209" w14:textId="77777777" w:rsidR="007008B9" w:rsidRDefault="007008B9">
            <w:pPr>
              <w:spacing w:line="288" w:lineRule="auto"/>
              <w:rPr>
                <w:color w:val="000000"/>
              </w:rPr>
            </w:pPr>
          </w:p>
        </w:tc>
      </w:tr>
      <w:tr w:rsidR="007008B9" w14:paraId="7640D256" w14:textId="77777777" w:rsidTr="00557EB3">
        <w:tc>
          <w:tcPr>
            <w:tcW w:w="2830" w:type="dxa"/>
          </w:tcPr>
          <w:p w14:paraId="0000020A" w14:textId="77777777" w:rsidR="007008B9" w:rsidRDefault="00406A8B">
            <w:pPr>
              <w:numPr>
                <w:ilvl w:val="0"/>
                <w:numId w:val="9"/>
              </w:numPr>
              <w:pBdr>
                <w:top w:val="nil"/>
                <w:left w:val="nil"/>
                <w:bottom w:val="nil"/>
                <w:right w:val="nil"/>
                <w:between w:val="nil"/>
              </w:pBdr>
              <w:spacing w:line="288" w:lineRule="auto"/>
              <w:rPr>
                <w:rFonts w:ascii="Gill Sans" w:eastAsia="Gill Sans" w:hAnsi="Gill Sans"/>
                <w:color w:val="000000"/>
              </w:rPr>
            </w:pPr>
            <w:proofErr w:type="spellStart"/>
            <w:r>
              <w:rPr>
                <w:rFonts w:ascii="Gill Sans" w:eastAsia="Gill Sans" w:hAnsi="Gill Sans"/>
                <w:color w:val="000000"/>
              </w:rPr>
              <w:t>AVerMedia</w:t>
            </w:r>
            <w:proofErr w:type="spellEnd"/>
          </w:p>
        </w:tc>
        <w:tc>
          <w:tcPr>
            <w:tcW w:w="993" w:type="dxa"/>
          </w:tcPr>
          <w:p w14:paraId="0000020B" w14:textId="77777777" w:rsidR="007008B9" w:rsidRDefault="007008B9">
            <w:pPr>
              <w:spacing w:line="288" w:lineRule="auto"/>
              <w:rPr>
                <w:color w:val="000000"/>
              </w:rPr>
            </w:pPr>
          </w:p>
        </w:tc>
        <w:tc>
          <w:tcPr>
            <w:tcW w:w="1134" w:type="dxa"/>
          </w:tcPr>
          <w:p w14:paraId="0000020C" w14:textId="77777777" w:rsidR="007008B9" w:rsidRDefault="007008B9">
            <w:pPr>
              <w:spacing w:line="288" w:lineRule="auto"/>
              <w:rPr>
                <w:color w:val="000000"/>
              </w:rPr>
            </w:pPr>
          </w:p>
        </w:tc>
        <w:tc>
          <w:tcPr>
            <w:tcW w:w="1275" w:type="dxa"/>
          </w:tcPr>
          <w:p w14:paraId="0000020D" w14:textId="77777777" w:rsidR="007008B9" w:rsidRDefault="007008B9">
            <w:pPr>
              <w:spacing w:line="288" w:lineRule="auto"/>
              <w:rPr>
                <w:color w:val="000000"/>
              </w:rPr>
            </w:pPr>
          </w:p>
        </w:tc>
        <w:tc>
          <w:tcPr>
            <w:tcW w:w="1418" w:type="dxa"/>
          </w:tcPr>
          <w:p w14:paraId="0000020E" w14:textId="77777777" w:rsidR="007008B9" w:rsidRDefault="007008B9">
            <w:pPr>
              <w:spacing w:line="288" w:lineRule="auto"/>
              <w:rPr>
                <w:color w:val="000000"/>
              </w:rPr>
            </w:pPr>
          </w:p>
        </w:tc>
        <w:tc>
          <w:tcPr>
            <w:tcW w:w="2410" w:type="dxa"/>
          </w:tcPr>
          <w:p w14:paraId="0000020F" w14:textId="77777777" w:rsidR="007008B9" w:rsidRDefault="007008B9">
            <w:pPr>
              <w:spacing w:line="288" w:lineRule="auto"/>
              <w:rPr>
                <w:color w:val="000000"/>
              </w:rPr>
            </w:pPr>
          </w:p>
        </w:tc>
      </w:tr>
      <w:tr w:rsidR="00F0301C" w14:paraId="3A3E2FD5" w14:textId="77777777" w:rsidTr="00557EB3">
        <w:tc>
          <w:tcPr>
            <w:tcW w:w="2830" w:type="dxa"/>
          </w:tcPr>
          <w:p w14:paraId="59716AC4" w14:textId="55A39C6D" w:rsidR="00F0301C" w:rsidRDefault="00F0301C">
            <w:pPr>
              <w:numPr>
                <w:ilvl w:val="0"/>
                <w:numId w:val="9"/>
              </w:numPr>
              <w:pBdr>
                <w:top w:val="nil"/>
                <w:left w:val="nil"/>
                <w:bottom w:val="nil"/>
                <w:right w:val="nil"/>
                <w:between w:val="nil"/>
              </w:pBdr>
              <w:spacing w:line="288" w:lineRule="auto"/>
              <w:rPr>
                <w:rFonts w:ascii="Gill Sans" w:eastAsia="Gill Sans" w:hAnsi="Gill Sans"/>
                <w:color w:val="000000"/>
              </w:rPr>
            </w:pPr>
            <w:r>
              <w:rPr>
                <w:color w:val="000000"/>
              </w:rPr>
              <w:t>Olympus</w:t>
            </w:r>
          </w:p>
        </w:tc>
        <w:tc>
          <w:tcPr>
            <w:tcW w:w="993" w:type="dxa"/>
          </w:tcPr>
          <w:p w14:paraId="6F19B6D8" w14:textId="77777777" w:rsidR="00F0301C" w:rsidRDefault="00F0301C">
            <w:pPr>
              <w:spacing w:line="288" w:lineRule="auto"/>
              <w:rPr>
                <w:color w:val="000000"/>
              </w:rPr>
            </w:pPr>
          </w:p>
        </w:tc>
        <w:tc>
          <w:tcPr>
            <w:tcW w:w="1134" w:type="dxa"/>
          </w:tcPr>
          <w:p w14:paraId="48886DE9" w14:textId="77777777" w:rsidR="00F0301C" w:rsidRDefault="00F0301C">
            <w:pPr>
              <w:spacing w:line="288" w:lineRule="auto"/>
              <w:rPr>
                <w:color w:val="000000"/>
              </w:rPr>
            </w:pPr>
          </w:p>
        </w:tc>
        <w:tc>
          <w:tcPr>
            <w:tcW w:w="1275" w:type="dxa"/>
          </w:tcPr>
          <w:p w14:paraId="34ED5DC9" w14:textId="77777777" w:rsidR="00F0301C" w:rsidRDefault="00F0301C">
            <w:pPr>
              <w:spacing w:line="288" w:lineRule="auto"/>
              <w:rPr>
                <w:color w:val="000000"/>
              </w:rPr>
            </w:pPr>
          </w:p>
        </w:tc>
        <w:tc>
          <w:tcPr>
            <w:tcW w:w="1418" w:type="dxa"/>
          </w:tcPr>
          <w:p w14:paraId="1133AF34" w14:textId="77777777" w:rsidR="00F0301C" w:rsidRDefault="00F0301C">
            <w:pPr>
              <w:spacing w:line="288" w:lineRule="auto"/>
              <w:rPr>
                <w:color w:val="000000"/>
              </w:rPr>
            </w:pPr>
          </w:p>
        </w:tc>
        <w:tc>
          <w:tcPr>
            <w:tcW w:w="2410" w:type="dxa"/>
          </w:tcPr>
          <w:p w14:paraId="06D526CD" w14:textId="77777777" w:rsidR="00F0301C" w:rsidRDefault="00F0301C">
            <w:pPr>
              <w:spacing w:line="288" w:lineRule="auto"/>
              <w:rPr>
                <w:color w:val="000000"/>
              </w:rPr>
            </w:pPr>
          </w:p>
        </w:tc>
      </w:tr>
      <w:tr w:rsidR="00F0301C" w14:paraId="581BF4FB" w14:textId="77777777" w:rsidTr="00557EB3">
        <w:tc>
          <w:tcPr>
            <w:tcW w:w="2830" w:type="dxa"/>
          </w:tcPr>
          <w:p w14:paraId="2576837B" w14:textId="4E65ED35" w:rsidR="00F0301C" w:rsidRDefault="001276FD">
            <w:pPr>
              <w:numPr>
                <w:ilvl w:val="0"/>
                <w:numId w:val="9"/>
              </w:numPr>
              <w:pBdr>
                <w:top w:val="nil"/>
                <w:left w:val="nil"/>
                <w:bottom w:val="nil"/>
                <w:right w:val="nil"/>
                <w:between w:val="nil"/>
              </w:pBdr>
              <w:spacing w:line="288" w:lineRule="auto"/>
              <w:rPr>
                <w:color w:val="000000"/>
              </w:rPr>
            </w:pPr>
            <w:r>
              <w:rPr>
                <w:color w:val="000000"/>
              </w:rPr>
              <w:t>Go Pro</w:t>
            </w:r>
          </w:p>
        </w:tc>
        <w:tc>
          <w:tcPr>
            <w:tcW w:w="993" w:type="dxa"/>
          </w:tcPr>
          <w:p w14:paraId="4E9ED9FA" w14:textId="77777777" w:rsidR="00F0301C" w:rsidRDefault="00F0301C">
            <w:pPr>
              <w:spacing w:line="288" w:lineRule="auto"/>
              <w:rPr>
                <w:color w:val="000000"/>
              </w:rPr>
            </w:pPr>
          </w:p>
        </w:tc>
        <w:tc>
          <w:tcPr>
            <w:tcW w:w="1134" w:type="dxa"/>
          </w:tcPr>
          <w:p w14:paraId="3F1D32EC" w14:textId="77777777" w:rsidR="00F0301C" w:rsidRDefault="00F0301C">
            <w:pPr>
              <w:spacing w:line="288" w:lineRule="auto"/>
              <w:rPr>
                <w:color w:val="000000"/>
              </w:rPr>
            </w:pPr>
          </w:p>
        </w:tc>
        <w:tc>
          <w:tcPr>
            <w:tcW w:w="1275" w:type="dxa"/>
          </w:tcPr>
          <w:p w14:paraId="5E375F2D" w14:textId="77777777" w:rsidR="00F0301C" w:rsidRDefault="00F0301C">
            <w:pPr>
              <w:spacing w:line="288" w:lineRule="auto"/>
              <w:rPr>
                <w:color w:val="000000"/>
              </w:rPr>
            </w:pPr>
          </w:p>
        </w:tc>
        <w:tc>
          <w:tcPr>
            <w:tcW w:w="1418" w:type="dxa"/>
          </w:tcPr>
          <w:p w14:paraId="0D4B1A37" w14:textId="77777777" w:rsidR="00F0301C" w:rsidRDefault="00F0301C">
            <w:pPr>
              <w:spacing w:line="288" w:lineRule="auto"/>
              <w:rPr>
                <w:color w:val="000000"/>
              </w:rPr>
            </w:pPr>
          </w:p>
        </w:tc>
        <w:tc>
          <w:tcPr>
            <w:tcW w:w="2410" w:type="dxa"/>
          </w:tcPr>
          <w:p w14:paraId="153973CB" w14:textId="77777777" w:rsidR="00F0301C" w:rsidRDefault="00F0301C">
            <w:pPr>
              <w:spacing w:line="288" w:lineRule="auto"/>
              <w:rPr>
                <w:color w:val="000000"/>
              </w:rPr>
            </w:pPr>
          </w:p>
        </w:tc>
      </w:tr>
      <w:tr w:rsidR="00F0301C" w14:paraId="42419FDC" w14:textId="77777777" w:rsidTr="00557EB3">
        <w:tc>
          <w:tcPr>
            <w:tcW w:w="2830" w:type="dxa"/>
          </w:tcPr>
          <w:p w14:paraId="16F8516E" w14:textId="13E94554" w:rsidR="00F0301C" w:rsidRDefault="00F0301C">
            <w:pPr>
              <w:numPr>
                <w:ilvl w:val="0"/>
                <w:numId w:val="9"/>
              </w:numPr>
              <w:pBdr>
                <w:top w:val="nil"/>
                <w:left w:val="nil"/>
                <w:bottom w:val="nil"/>
                <w:right w:val="nil"/>
                <w:between w:val="nil"/>
              </w:pBdr>
              <w:spacing w:line="288" w:lineRule="auto"/>
              <w:rPr>
                <w:color w:val="000000"/>
              </w:rPr>
            </w:pPr>
            <w:r>
              <w:rPr>
                <w:color w:val="000000"/>
              </w:rPr>
              <w:t>Black Magic</w:t>
            </w:r>
          </w:p>
        </w:tc>
        <w:tc>
          <w:tcPr>
            <w:tcW w:w="993" w:type="dxa"/>
          </w:tcPr>
          <w:p w14:paraId="4F589817" w14:textId="77777777" w:rsidR="00F0301C" w:rsidRDefault="00F0301C">
            <w:pPr>
              <w:spacing w:line="288" w:lineRule="auto"/>
              <w:rPr>
                <w:color w:val="000000"/>
              </w:rPr>
            </w:pPr>
          </w:p>
        </w:tc>
        <w:tc>
          <w:tcPr>
            <w:tcW w:w="1134" w:type="dxa"/>
          </w:tcPr>
          <w:p w14:paraId="14CF8DDD" w14:textId="77777777" w:rsidR="00F0301C" w:rsidRDefault="00F0301C">
            <w:pPr>
              <w:spacing w:line="288" w:lineRule="auto"/>
              <w:rPr>
                <w:color w:val="000000"/>
              </w:rPr>
            </w:pPr>
          </w:p>
        </w:tc>
        <w:tc>
          <w:tcPr>
            <w:tcW w:w="1275" w:type="dxa"/>
          </w:tcPr>
          <w:p w14:paraId="79821326" w14:textId="77777777" w:rsidR="00F0301C" w:rsidRDefault="00F0301C">
            <w:pPr>
              <w:spacing w:line="288" w:lineRule="auto"/>
              <w:rPr>
                <w:color w:val="000000"/>
              </w:rPr>
            </w:pPr>
          </w:p>
        </w:tc>
        <w:tc>
          <w:tcPr>
            <w:tcW w:w="1418" w:type="dxa"/>
          </w:tcPr>
          <w:p w14:paraId="0E259E08" w14:textId="77777777" w:rsidR="00F0301C" w:rsidRDefault="00F0301C">
            <w:pPr>
              <w:spacing w:line="288" w:lineRule="auto"/>
              <w:rPr>
                <w:color w:val="000000"/>
              </w:rPr>
            </w:pPr>
          </w:p>
        </w:tc>
        <w:tc>
          <w:tcPr>
            <w:tcW w:w="2410" w:type="dxa"/>
          </w:tcPr>
          <w:p w14:paraId="542C4AE2" w14:textId="77777777" w:rsidR="00F0301C" w:rsidRDefault="00F0301C">
            <w:pPr>
              <w:spacing w:line="288" w:lineRule="auto"/>
              <w:rPr>
                <w:color w:val="000000"/>
              </w:rPr>
            </w:pPr>
          </w:p>
        </w:tc>
      </w:tr>
      <w:tr w:rsidR="007008B9" w14:paraId="490B7F07" w14:textId="77777777" w:rsidTr="00557EB3">
        <w:tc>
          <w:tcPr>
            <w:tcW w:w="2830" w:type="dxa"/>
          </w:tcPr>
          <w:p w14:paraId="00000222" w14:textId="77777777" w:rsidR="007008B9" w:rsidRDefault="00406A8B">
            <w:pPr>
              <w:numPr>
                <w:ilvl w:val="0"/>
                <w:numId w:val="9"/>
              </w:numPr>
              <w:spacing w:line="288" w:lineRule="auto"/>
              <w:rPr>
                <w:color w:val="000000"/>
              </w:rPr>
            </w:pPr>
            <w:r>
              <w:rPr>
                <w:color w:val="000000"/>
              </w:rPr>
              <w:t>Others (please specify) ________</w:t>
            </w:r>
          </w:p>
        </w:tc>
        <w:tc>
          <w:tcPr>
            <w:tcW w:w="993" w:type="dxa"/>
          </w:tcPr>
          <w:p w14:paraId="00000223" w14:textId="77777777" w:rsidR="007008B9" w:rsidRDefault="007008B9">
            <w:pPr>
              <w:spacing w:line="288" w:lineRule="auto"/>
              <w:rPr>
                <w:color w:val="000000"/>
              </w:rPr>
            </w:pPr>
          </w:p>
        </w:tc>
        <w:tc>
          <w:tcPr>
            <w:tcW w:w="1134" w:type="dxa"/>
          </w:tcPr>
          <w:p w14:paraId="00000224" w14:textId="77777777" w:rsidR="007008B9" w:rsidRDefault="007008B9">
            <w:pPr>
              <w:spacing w:line="288" w:lineRule="auto"/>
              <w:rPr>
                <w:color w:val="000000"/>
              </w:rPr>
            </w:pPr>
          </w:p>
        </w:tc>
        <w:tc>
          <w:tcPr>
            <w:tcW w:w="1275" w:type="dxa"/>
          </w:tcPr>
          <w:p w14:paraId="00000225" w14:textId="77777777" w:rsidR="007008B9" w:rsidRDefault="007008B9">
            <w:pPr>
              <w:spacing w:line="288" w:lineRule="auto"/>
              <w:rPr>
                <w:color w:val="000000"/>
              </w:rPr>
            </w:pPr>
          </w:p>
        </w:tc>
        <w:tc>
          <w:tcPr>
            <w:tcW w:w="1418" w:type="dxa"/>
          </w:tcPr>
          <w:p w14:paraId="00000226" w14:textId="77777777" w:rsidR="007008B9" w:rsidRDefault="007008B9">
            <w:pPr>
              <w:spacing w:line="288" w:lineRule="auto"/>
              <w:rPr>
                <w:color w:val="000000"/>
              </w:rPr>
            </w:pPr>
          </w:p>
        </w:tc>
        <w:tc>
          <w:tcPr>
            <w:tcW w:w="2410" w:type="dxa"/>
          </w:tcPr>
          <w:p w14:paraId="00000227" w14:textId="77777777" w:rsidR="007008B9" w:rsidRDefault="007008B9">
            <w:pPr>
              <w:spacing w:line="288" w:lineRule="auto"/>
              <w:rPr>
                <w:color w:val="000000"/>
              </w:rPr>
            </w:pPr>
          </w:p>
        </w:tc>
      </w:tr>
    </w:tbl>
    <w:p w14:paraId="00000228" w14:textId="77777777" w:rsidR="007008B9" w:rsidRDefault="00000000">
      <w:pPr>
        <w:spacing w:after="0" w:line="288" w:lineRule="auto"/>
        <w:rPr>
          <w:color w:val="000000"/>
        </w:rPr>
      </w:pPr>
      <w:r>
        <w:pict w14:anchorId="0A906EEC">
          <v:rect id="_x0000_i1048" style="width:0;height:1.5pt" o:hralign="center" o:hrstd="t" o:hr="t" fillcolor="#a0a0a0" stroked="f"/>
        </w:pict>
      </w:r>
    </w:p>
    <w:p w14:paraId="00000229" w14:textId="189130B4" w:rsidR="007008B9" w:rsidRDefault="00406A8B">
      <w:pPr>
        <w:pBdr>
          <w:top w:val="nil"/>
          <w:left w:val="nil"/>
          <w:bottom w:val="nil"/>
          <w:right w:val="nil"/>
          <w:between w:val="nil"/>
        </w:pBdr>
        <w:spacing w:after="0" w:line="288" w:lineRule="auto"/>
        <w:rPr>
          <w:rFonts w:ascii="Gill Sans" w:eastAsia="Gill Sans" w:hAnsi="Gill Sans"/>
          <w:color w:val="000000"/>
        </w:rPr>
      </w:pPr>
      <w:commentRangeStart w:id="23"/>
      <w:r w:rsidRPr="005549B9">
        <w:rPr>
          <w:rFonts w:ascii="Gill Sans" w:eastAsia="Gill Sans" w:hAnsi="Gill Sans"/>
          <w:color w:val="0070C0"/>
        </w:rPr>
        <w:t>AQ04.</w:t>
      </w:r>
      <w:r>
        <w:rPr>
          <w:rFonts w:ascii="Gill Sans" w:eastAsia="Gill Sans" w:hAnsi="Gill Sans"/>
          <w:color w:val="0070C0"/>
        </w:rPr>
        <w:tab/>
        <w:t xml:space="preserve"> </w:t>
      </w:r>
      <w:r>
        <w:rPr>
          <w:rFonts w:ascii="Gill Sans" w:eastAsia="Gill Sans" w:hAnsi="Gill Sans"/>
          <w:color w:val="000000"/>
        </w:rPr>
        <w:t>Using a scale of 1 to 5, where 1 is ‘Completely Dissatisfied’ and 5 is ‘Completely Satisfied’, indicate your overall satisfaction with the</w:t>
      </w:r>
      <w:r>
        <w:rPr>
          <w:rFonts w:ascii="Gill Sans" w:eastAsia="Gill Sans" w:hAnsi="Gill Sans"/>
          <w:color w:val="000000"/>
          <w:u w:val="single"/>
        </w:rPr>
        <w:t xml:space="preserve"> brands</w:t>
      </w:r>
      <w:r>
        <w:rPr>
          <w:rFonts w:ascii="Gill Sans" w:eastAsia="Gill Sans" w:hAnsi="Gill Sans"/>
          <w:b/>
          <w:color w:val="000000"/>
          <w:u w:val="single"/>
        </w:rPr>
        <w:t xml:space="preserve"> </w:t>
      </w:r>
      <w:r>
        <w:rPr>
          <w:rFonts w:ascii="Gill Sans" w:eastAsia="Gill Sans" w:hAnsi="Gill Sans"/>
          <w:color w:val="000000"/>
        </w:rPr>
        <w:t>of “</w:t>
      </w:r>
      <w:r w:rsidR="00566547">
        <w:rPr>
          <w:rFonts w:ascii="Gill Sans" w:eastAsia="Gill Sans" w:hAnsi="Gill Sans"/>
          <w:b/>
          <w:color w:val="000000"/>
        </w:rPr>
        <w:t>C</w:t>
      </w:r>
      <w:r>
        <w:rPr>
          <w:rFonts w:ascii="Gill Sans" w:eastAsia="Gill Sans" w:hAnsi="Gill Sans"/>
          <w:b/>
          <w:color w:val="000000"/>
        </w:rPr>
        <w:t>ameras</w:t>
      </w:r>
      <w:r>
        <w:rPr>
          <w:b/>
          <w:color w:val="000000"/>
        </w:rPr>
        <w:t>” you own</w:t>
      </w:r>
      <w:r w:rsidR="000B48A3">
        <w:rPr>
          <w:b/>
          <w:color w:val="000000"/>
        </w:rPr>
        <w:t xml:space="preserve"> or have used in the past</w:t>
      </w:r>
      <w:r>
        <w:rPr>
          <w:rFonts w:ascii="Gill Sans" w:eastAsia="Gill Sans" w:hAnsi="Gill Sans"/>
          <w:color w:val="000000"/>
        </w:rPr>
        <w:t xml:space="preserve">? </w:t>
      </w:r>
      <w:commentRangeEnd w:id="23"/>
      <w:r w:rsidR="00D44627">
        <w:rPr>
          <w:rStyle w:val="CommentReference"/>
          <w:rFonts w:eastAsiaTheme="minorHAnsi"/>
        </w:rPr>
        <w:commentReference w:id="23"/>
      </w:r>
    </w:p>
    <w:p w14:paraId="0000022A" w14:textId="77777777" w:rsidR="007008B9" w:rsidRDefault="00406A8B">
      <w:pPr>
        <w:pBdr>
          <w:top w:val="nil"/>
          <w:left w:val="nil"/>
          <w:bottom w:val="nil"/>
          <w:right w:val="nil"/>
          <w:between w:val="nil"/>
        </w:pBdr>
        <w:spacing w:after="0" w:line="288" w:lineRule="auto"/>
        <w:rPr>
          <w:rFonts w:ascii="Gill Sans" w:eastAsia="Gill Sans" w:hAnsi="Gill Sans"/>
          <w:color w:val="0070C0"/>
        </w:rPr>
      </w:pPr>
      <w:r>
        <w:rPr>
          <w:rFonts w:ascii="Gill Sans" w:eastAsia="Gill Sans" w:hAnsi="Gill Sans"/>
          <w:color w:val="000000"/>
        </w:rPr>
        <w:t>Please use a scale of 1 to 5, where 1 is ‘Completely Dissatisfied’ and 5 is ‘Completely Satisfied’.</w:t>
      </w:r>
    </w:p>
    <w:p w14:paraId="0000022B" w14:textId="77777777" w:rsidR="007008B9" w:rsidRDefault="00406A8B">
      <w:pPr>
        <w:spacing w:line="288" w:lineRule="auto"/>
      </w:pPr>
      <w:r>
        <w:rPr>
          <w:i/>
          <w:color w:val="767171"/>
        </w:rPr>
        <w:t>(Please select one per row)</w:t>
      </w:r>
    </w:p>
    <w:tbl>
      <w:tblPr>
        <w:tblStyle w:val="af3"/>
        <w:tblW w:w="101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1418"/>
        <w:gridCol w:w="1489"/>
        <w:gridCol w:w="1984"/>
        <w:gridCol w:w="1418"/>
        <w:gridCol w:w="1417"/>
      </w:tblGrid>
      <w:tr w:rsidR="007008B9" w14:paraId="1BDE7D9A" w14:textId="77777777">
        <w:trPr>
          <w:trHeight w:val="1152"/>
        </w:trPr>
        <w:tc>
          <w:tcPr>
            <w:tcW w:w="2405" w:type="dxa"/>
            <w:shd w:val="clear" w:color="auto" w:fill="D9D9D9"/>
          </w:tcPr>
          <w:p w14:paraId="0000022C" w14:textId="77777777" w:rsidR="007008B9" w:rsidRDefault="007008B9">
            <w:pPr>
              <w:spacing w:line="288" w:lineRule="auto"/>
            </w:pPr>
          </w:p>
        </w:tc>
        <w:tc>
          <w:tcPr>
            <w:tcW w:w="1418" w:type="dxa"/>
            <w:shd w:val="clear" w:color="auto" w:fill="D9D9D9"/>
          </w:tcPr>
          <w:p w14:paraId="0000022D" w14:textId="77777777" w:rsidR="007008B9" w:rsidRDefault="00406A8B">
            <w:pPr>
              <w:spacing w:line="288" w:lineRule="auto"/>
              <w:jc w:val="center"/>
              <w:rPr>
                <w:color w:val="0070C0"/>
              </w:rPr>
            </w:pPr>
            <w:r>
              <w:rPr>
                <w:color w:val="0070C0"/>
              </w:rPr>
              <w:t>[1]</w:t>
            </w:r>
          </w:p>
          <w:p w14:paraId="0000022E" w14:textId="77777777" w:rsidR="007008B9" w:rsidRDefault="00406A8B">
            <w:pPr>
              <w:spacing w:line="288" w:lineRule="auto"/>
              <w:jc w:val="center"/>
            </w:pPr>
            <w:r>
              <w:t>1=Completely Dissatisfied</w:t>
            </w:r>
          </w:p>
        </w:tc>
        <w:tc>
          <w:tcPr>
            <w:tcW w:w="1489" w:type="dxa"/>
            <w:shd w:val="clear" w:color="auto" w:fill="D9D9D9"/>
          </w:tcPr>
          <w:p w14:paraId="0000022F" w14:textId="77777777" w:rsidR="007008B9" w:rsidRDefault="00406A8B">
            <w:pPr>
              <w:spacing w:line="288" w:lineRule="auto"/>
              <w:jc w:val="center"/>
              <w:rPr>
                <w:color w:val="0070C0"/>
              </w:rPr>
            </w:pPr>
            <w:r>
              <w:rPr>
                <w:color w:val="0070C0"/>
              </w:rPr>
              <w:t>[2]</w:t>
            </w:r>
          </w:p>
          <w:p w14:paraId="00000230" w14:textId="77777777" w:rsidR="007008B9" w:rsidRDefault="00406A8B">
            <w:pPr>
              <w:spacing w:line="288" w:lineRule="auto"/>
              <w:jc w:val="center"/>
            </w:pPr>
            <w:r>
              <w:t>2=Somewhat Dissatisfied</w:t>
            </w:r>
          </w:p>
        </w:tc>
        <w:tc>
          <w:tcPr>
            <w:tcW w:w="1984" w:type="dxa"/>
            <w:shd w:val="clear" w:color="auto" w:fill="D9D9D9"/>
          </w:tcPr>
          <w:p w14:paraId="00000231" w14:textId="77777777" w:rsidR="007008B9" w:rsidRDefault="00406A8B">
            <w:pPr>
              <w:spacing w:line="288" w:lineRule="auto"/>
              <w:jc w:val="center"/>
              <w:rPr>
                <w:color w:val="0070C0"/>
              </w:rPr>
            </w:pPr>
            <w:r>
              <w:rPr>
                <w:color w:val="0070C0"/>
              </w:rPr>
              <w:t>[3]</w:t>
            </w:r>
          </w:p>
          <w:p w14:paraId="00000232" w14:textId="77777777" w:rsidR="007008B9" w:rsidRDefault="00406A8B">
            <w:pPr>
              <w:spacing w:line="288" w:lineRule="auto"/>
              <w:jc w:val="center"/>
            </w:pPr>
            <w:r>
              <w:t>3=Neither Satisfied nor Dissatisfied</w:t>
            </w:r>
          </w:p>
        </w:tc>
        <w:tc>
          <w:tcPr>
            <w:tcW w:w="1418" w:type="dxa"/>
            <w:shd w:val="clear" w:color="auto" w:fill="D9D9D9"/>
          </w:tcPr>
          <w:p w14:paraId="00000233" w14:textId="77777777" w:rsidR="007008B9" w:rsidRDefault="00406A8B">
            <w:pPr>
              <w:spacing w:line="288" w:lineRule="auto"/>
              <w:jc w:val="center"/>
              <w:rPr>
                <w:color w:val="0070C0"/>
              </w:rPr>
            </w:pPr>
            <w:r>
              <w:rPr>
                <w:color w:val="0070C0"/>
              </w:rPr>
              <w:t>[4]</w:t>
            </w:r>
          </w:p>
          <w:p w14:paraId="00000234" w14:textId="77777777" w:rsidR="007008B9" w:rsidRDefault="00406A8B">
            <w:pPr>
              <w:spacing w:line="288" w:lineRule="auto"/>
              <w:jc w:val="center"/>
            </w:pPr>
            <w:r>
              <w:t>4=Somewhat Satisfied</w:t>
            </w:r>
          </w:p>
        </w:tc>
        <w:tc>
          <w:tcPr>
            <w:tcW w:w="1417" w:type="dxa"/>
            <w:shd w:val="clear" w:color="auto" w:fill="D9D9D9"/>
          </w:tcPr>
          <w:p w14:paraId="00000235" w14:textId="77777777" w:rsidR="007008B9" w:rsidRDefault="00406A8B">
            <w:pPr>
              <w:spacing w:line="288" w:lineRule="auto"/>
              <w:jc w:val="center"/>
              <w:rPr>
                <w:color w:val="0070C0"/>
              </w:rPr>
            </w:pPr>
            <w:r>
              <w:rPr>
                <w:color w:val="0070C0"/>
              </w:rPr>
              <w:t>[5]</w:t>
            </w:r>
          </w:p>
          <w:p w14:paraId="00000236" w14:textId="77777777" w:rsidR="007008B9" w:rsidRDefault="00406A8B">
            <w:pPr>
              <w:spacing w:line="288" w:lineRule="auto"/>
              <w:jc w:val="center"/>
              <w:rPr>
                <w:color w:val="00B0F0"/>
              </w:rPr>
            </w:pPr>
            <w:r>
              <w:t>5=Completely Satisfied</w:t>
            </w:r>
          </w:p>
        </w:tc>
      </w:tr>
      <w:tr w:rsidR="007008B9" w14:paraId="41854C25" w14:textId="77777777">
        <w:trPr>
          <w:trHeight w:val="165"/>
        </w:trPr>
        <w:tc>
          <w:tcPr>
            <w:tcW w:w="2405" w:type="dxa"/>
          </w:tcPr>
          <w:p w14:paraId="00000237" w14:textId="77777777" w:rsidR="007008B9" w:rsidRDefault="00406A8B">
            <w:pPr>
              <w:spacing w:line="288" w:lineRule="auto"/>
              <w:rPr>
                <w:sz w:val="20"/>
                <w:szCs w:val="20"/>
              </w:rPr>
            </w:pPr>
            <w:r>
              <w:rPr>
                <w:color w:val="0070C0"/>
              </w:rPr>
              <w:lastRenderedPageBreak/>
              <w:t>[SHOW ALL BRANDS WITH AQ03&gt;=3]</w:t>
            </w:r>
          </w:p>
        </w:tc>
        <w:tc>
          <w:tcPr>
            <w:tcW w:w="1418" w:type="dxa"/>
          </w:tcPr>
          <w:p w14:paraId="00000238" w14:textId="77777777" w:rsidR="007008B9" w:rsidRDefault="00406A8B">
            <w:pPr>
              <w:spacing w:before="40" w:line="288" w:lineRule="auto"/>
              <w:jc w:val="center"/>
              <w:rPr>
                <w:color w:val="FF0000"/>
                <w:sz w:val="20"/>
                <w:szCs w:val="20"/>
              </w:rPr>
            </w:pPr>
            <w:r>
              <w:rPr>
                <w:color w:val="000000"/>
                <w:sz w:val="20"/>
                <w:szCs w:val="20"/>
              </w:rPr>
              <w:t>O</w:t>
            </w:r>
          </w:p>
        </w:tc>
        <w:tc>
          <w:tcPr>
            <w:tcW w:w="1489" w:type="dxa"/>
          </w:tcPr>
          <w:p w14:paraId="00000239" w14:textId="77777777" w:rsidR="007008B9" w:rsidRDefault="00406A8B">
            <w:pPr>
              <w:spacing w:before="40" w:line="288" w:lineRule="auto"/>
              <w:jc w:val="center"/>
              <w:rPr>
                <w:color w:val="FF0000"/>
                <w:sz w:val="20"/>
                <w:szCs w:val="20"/>
              </w:rPr>
            </w:pPr>
            <w:r>
              <w:rPr>
                <w:color w:val="000000"/>
                <w:sz w:val="20"/>
                <w:szCs w:val="20"/>
              </w:rPr>
              <w:t>O</w:t>
            </w:r>
          </w:p>
        </w:tc>
        <w:tc>
          <w:tcPr>
            <w:tcW w:w="1984" w:type="dxa"/>
          </w:tcPr>
          <w:p w14:paraId="0000023A" w14:textId="77777777" w:rsidR="007008B9" w:rsidRDefault="00406A8B">
            <w:pPr>
              <w:spacing w:before="40" w:line="288" w:lineRule="auto"/>
              <w:jc w:val="center"/>
              <w:rPr>
                <w:color w:val="FF0000"/>
                <w:sz w:val="20"/>
                <w:szCs w:val="20"/>
              </w:rPr>
            </w:pPr>
            <w:r>
              <w:rPr>
                <w:color w:val="000000"/>
                <w:sz w:val="20"/>
                <w:szCs w:val="20"/>
              </w:rPr>
              <w:t>O</w:t>
            </w:r>
          </w:p>
        </w:tc>
        <w:tc>
          <w:tcPr>
            <w:tcW w:w="1418" w:type="dxa"/>
          </w:tcPr>
          <w:p w14:paraId="0000023B" w14:textId="77777777" w:rsidR="007008B9" w:rsidRDefault="00406A8B">
            <w:pPr>
              <w:spacing w:before="40" w:line="288" w:lineRule="auto"/>
              <w:jc w:val="center"/>
              <w:rPr>
                <w:color w:val="FF0000"/>
                <w:sz w:val="20"/>
                <w:szCs w:val="20"/>
              </w:rPr>
            </w:pPr>
            <w:r>
              <w:rPr>
                <w:color w:val="000000"/>
                <w:sz w:val="20"/>
                <w:szCs w:val="20"/>
              </w:rPr>
              <w:t>O</w:t>
            </w:r>
          </w:p>
        </w:tc>
        <w:tc>
          <w:tcPr>
            <w:tcW w:w="1417" w:type="dxa"/>
          </w:tcPr>
          <w:p w14:paraId="0000023C" w14:textId="77777777" w:rsidR="007008B9" w:rsidRDefault="00406A8B">
            <w:pPr>
              <w:spacing w:before="40" w:line="288" w:lineRule="auto"/>
              <w:jc w:val="center"/>
              <w:rPr>
                <w:color w:val="FF0000"/>
                <w:sz w:val="20"/>
                <w:szCs w:val="20"/>
              </w:rPr>
            </w:pPr>
            <w:r>
              <w:rPr>
                <w:color w:val="000000"/>
                <w:sz w:val="20"/>
                <w:szCs w:val="20"/>
              </w:rPr>
              <w:t>O</w:t>
            </w:r>
          </w:p>
        </w:tc>
      </w:tr>
    </w:tbl>
    <w:p w14:paraId="0000023D" w14:textId="77777777" w:rsidR="007008B9" w:rsidRDefault="00000000">
      <w:pPr>
        <w:spacing w:after="0" w:line="288" w:lineRule="auto"/>
        <w:rPr>
          <w:color w:val="000000"/>
          <w:sz w:val="22"/>
          <w:szCs w:val="22"/>
        </w:rPr>
      </w:pPr>
      <w:r>
        <w:pict w14:anchorId="4E6DCC5F">
          <v:rect id="_x0000_i1049" style="width:0;height:1.5pt" o:hralign="center" o:hrstd="t" o:hr="t" fillcolor="#a0a0a0" stroked="f"/>
        </w:pict>
      </w:r>
    </w:p>
    <w:p w14:paraId="51980E2E" w14:textId="19942C3D" w:rsidR="008C6D2B" w:rsidRDefault="00406A8B" w:rsidP="008C6D2B">
      <w:pPr>
        <w:pStyle w:val="Heading2"/>
        <w:jc w:val="center"/>
      </w:pPr>
      <w:r>
        <w:br w:type="page"/>
      </w:r>
      <w:r w:rsidR="008C6D2B" w:rsidRPr="00C200CF">
        <w:rPr>
          <w:sz w:val="28"/>
          <w:szCs w:val="32"/>
        </w:rPr>
        <w:lastRenderedPageBreak/>
        <w:t>SECTION B -CONCEPT EXPOSURE (2</w:t>
      </w:r>
      <w:r w:rsidR="00F6450A">
        <w:rPr>
          <w:sz w:val="28"/>
          <w:szCs w:val="32"/>
        </w:rPr>
        <w:t>-3</w:t>
      </w:r>
      <w:r w:rsidR="008C6D2B" w:rsidRPr="00C200CF">
        <w:rPr>
          <w:sz w:val="28"/>
          <w:szCs w:val="32"/>
        </w:rPr>
        <w:t xml:space="preserve"> min)</w:t>
      </w:r>
      <w:r w:rsidR="008C6D2B">
        <w:rPr>
          <w:sz w:val="28"/>
          <w:szCs w:val="32"/>
        </w:rPr>
        <w:t xml:space="preserve"> </w:t>
      </w:r>
    </w:p>
    <w:p w14:paraId="5164D034" w14:textId="77777777" w:rsidR="008C6D2B" w:rsidRDefault="00000000" w:rsidP="008C6D2B">
      <w:pPr>
        <w:spacing w:line="288" w:lineRule="auto"/>
      </w:pPr>
      <w:r>
        <w:pict w14:anchorId="74BC2C37">
          <v:rect id="_x0000_i1050" style="width:0;height:1.5pt" o:hralign="center" o:hrstd="t" o:hr="t" fillcolor="#a0a0a0" stroked="f"/>
        </w:pict>
      </w:r>
    </w:p>
    <w:sdt>
      <w:sdtPr>
        <w:tag w:val="goog_rdk_8"/>
        <w:id w:val="1168752963"/>
      </w:sdtPr>
      <w:sdtEndPr>
        <w:rPr>
          <w:b/>
          <w:bCs/>
        </w:rPr>
      </w:sdtEndPr>
      <w:sdtContent>
        <w:p w14:paraId="23943E66" w14:textId="06C900EF" w:rsidR="008C6D2B" w:rsidRDefault="008C6D2B" w:rsidP="008C6D2B">
          <w:pPr>
            <w:tabs>
              <w:tab w:val="left" w:pos="7290"/>
            </w:tabs>
            <w:spacing w:line="288" w:lineRule="auto"/>
            <w:rPr>
              <w:color w:val="0070C0"/>
              <w:sz w:val="22"/>
              <w:szCs w:val="22"/>
            </w:rPr>
          </w:pPr>
          <w:r>
            <w:rPr>
              <w:color w:val="0070C0"/>
              <w:sz w:val="22"/>
              <w:szCs w:val="22"/>
            </w:rPr>
            <w:t xml:space="preserve">[DIVIDE THE SAMPLE INTO 2 GROUPS RANDOMLY, </w:t>
          </w:r>
          <w:r w:rsidR="00E527F1">
            <w:rPr>
              <w:color w:val="0070C0"/>
              <w:sz w:val="22"/>
              <w:szCs w:val="22"/>
            </w:rPr>
            <w:t xml:space="preserve">as </w:t>
          </w:r>
          <w:r w:rsidR="00E527F1" w:rsidRPr="00E527F1">
            <w:rPr>
              <w:b/>
              <w:bCs/>
              <w:color w:val="0070C0"/>
              <w:sz w:val="22"/>
              <w:szCs w:val="22"/>
            </w:rPr>
            <w:t>START</w:t>
          </w:r>
          <w:r w:rsidR="000D4AF6">
            <w:rPr>
              <w:b/>
              <w:bCs/>
              <w:color w:val="0070C0"/>
              <w:sz w:val="22"/>
              <w:szCs w:val="22"/>
            </w:rPr>
            <w:t xml:space="preserve"> </w:t>
          </w:r>
          <w:r w:rsidR="00E527F1" w:rsidRPr="00E527F1">
            <w:rPr>
              <w:b/>
              <w:bCs/>
              <w:color w:val="0070C0"/>
              <w:sz w:val="22"/>
              <w:szCs w:val="22"/>
            </w:rPr>
            <w:t>1</w:t>
          </w:r>
          <w:r w:rsidR="00E527F1">
            <w:rPr>
              <w:color w:val="0070C0"/>
              <w:sz w:val="22"/>
              <w:szCs w:val="22"/>
            </w:rPr>
            <w:t xml:space="preserve"> and </w:t>
          </w:r>
          <w:r w:rsidR="00E527F1" w:rsidRPr="00E527F1">
            <w:rPr>
              <w:b/>
              <w:bCs/>
              <w:color w:val="0070C0"/>
              <w:sz w:val="22"/>
              <w:szCs w:val="22"/>
            </w:rPr>
            <w:t>START</w:t>
          </w:r>
          <w:r w:rsidR="000D4AF6">
            <w:rPr>
              <w:b/>
              <w:bCs/>
              <w:color w:val="0070C0"/>
              <w:sz w:val="22"/>
              <w:szCs w:val="22"/>
            </w:rPr>
            <w:t xml:space="preserve"> </w:t>
          </w:r>
          <w:r w:rsidR="00E527F1" w:rsidRPr="00E527F1">
            <w:rPr>
              <w:b/>
              <w:bCs/>
              <w:color w:val="0070C0"/>
              <w:sz w:val="22"/>
              <w:szCs w:val="22"/>
            </w:rPr>
            <w:t>2</w:t>
          </w:r>
          <w:r w:rsidR="00E527F1">
            <w:rPr>
              <w:color w:val="0070C0"/>
              <w:sz w:val="22"/>
              <w:szCs w:val="22"/>
            </w:rPr>
            <w:t>]</w:t>
          </w:r>
        </w:p>
        <w:p w14:paraId="33A614AD" w14:textId="449B377A" w:rsidR="008C6D2B" w:rsidRDefault="00000000" w:rsidP="008C6D2B">
          <w:pPr>
            <w:tabs>
              <w:tab w:val="left" w:pos="7290"/>
            </w:tabs>
            <w:spacing w:line="288" w:lineRule="auto"/>
          </w:pPr>
          <w:r>
            <w:pict w14:anchorId="64F5CBE0">
              <v:rect id="_x0000_i1051" style="width:0;height:1.5pt" o:hralign="center" o:hrstd="t" o:hr="t" fillcolor="#a0a0a0" stroked="f"/>
            </w:pict>
          </w:r>
        </w:p>
        <w:p w14:paraId="092A8AED" w14:textId="68357935" w:rsidR="008C6D2B" w:rsidRPr="008C6D2B" w:rsidRDefault="008C6D2B" w:rsidP="008C6D2B">
          <w:pPr>
            <w:spacing w:line="288" w:lineRule="auto"/>
            <w:rPr>
              <w:ins w:id="24" w:author="Satya Varagoor" w:date="2021-05-21T15:26:00Z"/>
              <w:b/>
              <w:bCs/>
              <w:color w:val="0070C0"/>
              <w:sz w:val="22"/>
              <w:szCs w:val="22"/>
            </w:rPr>
          </w:pPr>
          <w:r w:rsidRPr="008C6D2B">
            <w:rPr>
              <w:b/>
              <w:bCs/>
              <w:color w:val="0070C0"/>
              <w:sz w:val="22"/>
              <w:szCs w:val="22"/>
            </w:rPr>
            <w:t>[SHOW ONLY TO START</w:t>
          </w:r>
          <w:r w:rsidR="000D4AF6">
            <w:rPr>
              <w:b/>
              <w:bCs/>
              <w:color w:val="0070C0"/>
              <w:sz w:val="22"/>
              <w:szCs w:val="22"/>
            </w:rPr>
            <w:t xml:space="preserve"> </w:t>
          </w:r>
          <w:r w:rsidRPr="008C6D2B">
            <w:rPr>
              <w:b/>
              <w:bCs/>
              <w:color w:val="0070C0"/>
              <w:sz w:val="22"/>
              <w:szCs w:val="22"/>
            </w:rPr>
            <w:t>1]</w:t>
          </w:r>
        </w:p>
      </w:sdtContent>
    </w:sdt>
    <w:p w14:paraId="40205E98" w14:textId="4954F659" w:rsidR="008C6D2B" w:rsidRDefault="008C6D2B" w:rsidP="008C6D2B">
      <w:pPr>
        <w:spacing w:line="288" w:lineRule="auto"/>
        <w:rPr>
          <w:color w:val="0070C0"/>
          <w:sz w:val="22"/>
          <w:szCs w:val="22"/>
        </w:rPr>
      </w:pPr>
      <w:r>
        <w:rPr>
          <w:color w:val="0070C0"/>
          <w:sz w:val="22"/>
          <w:szCs w:val="22"/>
        </w:rPr>
        <w:t>[RANDOMIZE EXPOSURE TO “</w:t>
      </w:r>
      <w:proofErr w:type="spellStart"/>
      <w:r w:rsidR="00A74B45">
        <w:rPr>
          <w:color w:val="0070C0"/>
          <w:sz w:val="22"/>
          <w:szCs w:val="22"/>
        </w:rPr>
        <w:t>Product_A</w:t>
      </w:r>
      <w:proofErr w:type="spellEnd"/>
      <w:r>
        <w:rPr>
          <w:color w:val="0070C0"/>
          <w:sz w:val="22"/>
          <w:szCs w:val="22"/>
        </w:rPr>
        <w:t xml:space="preserve"> 1” AND ‘’</w:t>
      </w:r>
      <w:r w:rsidR="000D4AF6">
        <w:rPr>
          <w:bCs/>
          <w:iCs/>
          <w:color w:val="0070C0"/>
        </w:rPr>
        <w:t>GoPro</w:t>
      </w:r>
      <w:r>
        <w:rPr>
          <w:bCs/>
          <w:iCs/>
          <w:color w:val="0070C0"/>
        </w:rPr>
        <w:t xml:space="preserve"> HERO BLACK 9’’</w:t>
      </w:r>
      <w:r>
        <w:rPr>
          <w:color w:val="0070C0"/>
          <w:sz w:val="22"/>
          <w:szCs w:val="22"/>
        </w:rPr>
        <w:t xml:space="preserve">: 50% SAMPLE TO SEE </w:t>
      </w:r>
      <w:r w:rsidR="00A74B45">
        <w:rPr>
          <w:color w:val="0070C0"/>
          <w:sz w:val="22"/>
          <w:szCs w:val="22"/>
        </w:rPr>
        <w:t>Product_A</w:t>
      </w:r>
      <w:r>
        <w:rPr>
          <w:color w:val="0070C0"/>
          <w:sz w:val="22"/>
          <w:szCs w:val="22"/>
        </w:rPr>
        <w:t xml:space="preserve">-1 FIRST, 50% SAMPLE TO SEE </w:t>
      </w:r>
      <w:r w:rsidR="000D4AF6">
        <w:rPr>
          <w:bCs/>
          <w:iCs/>
          <w:color w:val="0070C0"/>
        </w:rPr>
        <w:t>GoPro</w:t>
      </w:r>
      <w:r>
        <w:rPr>
          <w:bCs/>
          <w:iCs/>
          <w:color w:val="0070C0"/>
        </w:rPr>
        <w:t xml:space="preserve"> HERO BLACK 9</w:t>
      </w:r>
      <w:r>
        <w:rPr>
          <w:color w:val="0070C0"/>
          <w:sz w:val="22"/>
          <w:szCs w:val="22"/>
        </w:rPr>
        <w:t xml:space="preserve"> FIRST]</w:t>
      </w:r>
    </w:p>
    <w:p w14:paraId="34D9C569" w14:textId="5B7B80E8" w:rsidR="008C6D2B" w:rsidRDefault="008C6D2B" w:rsidP="008C6D2B">
      <w:pPr>
        <w:spacing w:after="0" w:line="288" w:lineRule="auto"/>
        <w:rPr>
          <w:sz w:val="22"/>
          <w:szCs w:val="22"/>
        </w:rPr>
      </w:pPr>
      <w:commentRangeStart w:id="25"/>
      <w:r>
        <w:t xml:space="preserve">Now we would like to share with you a product description of a </w:t>
      </w:r>
      <w:r>
        <w:rPr>
          <w:b/>
        </w:rPr>
        <w:t>Camera</w:t>
      </w:r>
      <w:r>
        <w:rPr>
          <w:b/>
          <w:i/>
          <w:color w:val="000000"/>
        </w:rPr>
        <w:t xml:space="preserve">. </w:t>
      </w:r>
      <w:r>
        <w:t xml:space="preserve">We will refer to this camera as </w:t>
      </w:r>
      <w:proofErr w:type="spellStart"/>
      <w:r w:rsidR="00A74B45">
        <w:rPr>
          <w:b/>
          <w:color w:val="000000"/>
          <w:sz w:val="22"/>
          <w:szCs w:val="22"/>
        </w:rPr>
        <w:t>Product_A</w:t>
      </w:r>
      <w:proofErr w:type="spellEnd"/>
      <w:r>
        <w:rPr>
          <w:b/>
          <w:color w:val="000000"/>
          <w:sz w:val="22"/>
          <w:szCs w:val="22"/>
        </w:rPr>
        <w:t>.</w:t>
      </w:r>
    </w:p>
    <w:p w14:paraId="21771EF8" w14:textId="77777777" w:rsidR="008C6D2B" w:rsidRDefault="008C6D2B" w:rsidP="008C6D2B">
      <w:pPr>
        <w:spacing w:after="0" w:line="288" w:lineRule="auto"/>
        <w:rPr>
          <w:b/>
        </w:rPr>
      </w:pPr>
    </w:p>
    <w:p w14:paraId="71EBD10E" w14:textId="2C0D368C" w:rsidR="008C6D2B" w:rsidRDefault="008C6D2B" w:rsidP="008C6D2B">
      <w:pPr>
        <w:spacing w:after="0" w:line="288" w:lineRule="auto"/>
        <w:rPr>
          <w:color w:val="000000"/>
          <w:sz w:val="22"/>
          <w:szCs w:val="22"/>
        </w:rPr>
      </w:pPr>
      <w:r>
        <w:t xml:space="preserve">Please take some time to review </w:t>
      </w:r>
      <w:proofErr w:type="spellStart"/>
      <w:r w:rsidR="00A74B45">
        <w:rPr>
          <w:b/>
          <w:color w:val="000000"/>
          <w:sz w:val="22"/>
          <w:szCs w:val="22"/>
        </w:rPr>
        <w:t>Product_A</w:t>
      </w:r>
      <w:proofErr w:type="spellEnd"/>
      <w:r>
        <w:rPr>
          <w:b/>
          <w:color w:val="000000"/>
          <w:sz w:val="22"/>
          <w:szCs w:val="22"/>
        </w:rPr>
        <w:t xml:space="preserve"> </w:t>
      </w:r>
      <w:r>
        <w:rPr>
          <w:color w:val="000000"/>
          <w:sz w:val="22"/>
          <w:szCs w:val="22"/>
        </w:rPr>
        <w:t xml:space="preserve">and answer the questions that follow.  After you finish reading the concept, please click ‘NEXT’ to advance to the next screen.  </w:t>
      </w:r>
    </w:p>
    <w:p w14:paraId="7EBFF26E" w14:textId="77777777" w:rsidR="008C6D2B" w:rsidRDefault="008C6D2B" w:rsidP="008C6D2B">
      <w:pPr>
        <w:spacing w:after="0" w:line="288" w:lineRule="auto"/>
        <w:rPr>
          <w:color w:val="000000"/>
          <w:sz w:val="22"/>
          <w:szCs w:val="22"/>
        </w:rPr>
      </w:pPr>
    </w:p>
    <w:p w14:paraId="24C458FA" w14:textId="77777777" w:rsidR="008C6D2B" w:rsidRDefault="008C6D2B" w:rsidP="008C6D2B">
      <w:pPr>
        <w:spacing w:after="0" w:line="288" w:lineRule="auto"/>
        <w:rPr>
          <w:color w:val="000000"/>
          <w:sz w:val="22"/>
          <w:szCs w:val="22"/>
        </w:rPr>
      </w:pPr>
      <w:r>
        <w:rPr>
          <w:color w:val="000000"/>
          <w:sz w:val="22"/>
          <w:szCs w:val="22"/>
        </w:rPr>
        <w:t xml:space="preserve">The screen will remain open on the concept for 40 seconds to give you the opportunity to read through the concept before you can proceed. If you need more than 40 seconds to read through the concept, you will have as much time as you need. Simply click Next when you </w:t>
      </w:r>
      <w:proofErr w:type="gramStart"/>
      <w:r>
        <w:rPr>
          <w:color w:val="000000"/>
          <w:sz w:val="22"/>
          <w:szCs w:val="22"/>
        </w:rPr>
        <w:t>are</w:t>
      </w:r>
      <w:proofErr w:type="gramEnd"/>
      <w:r>
        <w:rPr>
          <w:color w:val="000000"/>
          <w:sz w:val="22"/>
          <w:szCs w:val="22"/>
        </w:rPr>
        <w:t xml:space="preserve"> finished reading the concept.</w:t>
      </w:r>
    </w:p>
    <w:p w14:paraId="1B9641C5" w14:textId="77777777" w:rsidR="008C6D2B" w:rsidRDefault="008C6D2B" w:rsidP="008C6D2B">
      <w:pPr>
        <w:spacing w:after="0" w:line="288" w:lineRule="auto"/>
        <w:rPr>
          <w:color w:val="000000"/>
          <w:sz w:val="22"/>
          <w:szCs w:val="22"/>
        </w:rPr>
      </w:pPr>
    </w:p>
    <w:p w14:paraId="6E65D8F6" w14:textId="77777777" w:rsidR="008C6D2B" w:rsidRDefault="008C6D2B" w:rsidP="008C6D2B">
      <w:pPr>
        <w:spacing w:after="0" w:line="288" w:lineRule="auto"/>
        <w:rPr>
          <w:color w:val="000000"/>
          <w:sz w:val="22"/>
          <w:szCs w:val="22"/>
        </w:rPr>
      </w:pPr>
      <w:r>
        <w:rPr>
          <w:color w:val="000000"/>
          <w:sz w:val="22"/>
          <w:szCs w:val="22"/>
        </w:rPr>
        <w:t xml:space="preserve">The concept description will be available as a hyperlink in the following screens and will open on a separate window to review. Please open the hyperlink, so you can reference it at any time during this survey. </w:t>
      </w:r>
      <w:commentRangeEnd w:id="25"/>
      <w:r w:rsidR="009B55A8">
        <w:rPr>
          <w:rStyle w:val="CommentReference"/>
          <w:rFonts w:eastAsiaTheme="minorHAnsi"/>
        </w:rPr>
        <w:commentReference w:id="25"/>
      </w:r>
    </w:p>
    <w:p w14:paraId="544150A0" w14:textId="77777777" w:rsidR="008C6D2B" w:rsidRDefault="008C6D2B" w:rsidP="008C6D2B">
      <w:pPr>
        <w:spacing w:after="0" w:line="288" w:lineRule="auto"/>
        <w:rPr>
          <w:color w:val="000000"/>
          <w:sz w:val="22"/>
          <w:szCs w:val="22"/>
        </w:rPr>
      </w:pPr>
    </w:p>
    <w:p w14:paraId="68BEDC52" w14:textId="11F272C7" w:rsidR="008C6D2B" w:rsidRDefault="008C6D2B" w:rsidP="008C6D2B">
      <w:pPr>
        <w:spacing w:line="288" w:lineRule="auto"/>
        <w:rPr>
          <w:color w:val="00B0F0"/>
        </w:rPr>
      </w:pPr>
      <w:bookmarkStart w:id="26" w:name="_Hlk77765035"/>
      <w:r>
        <w:rPr>
          <w:color w:val="00B0F0"/>
        </w:rPr>
        <w:t xml:space="preserve">SHOW </w:t>
      </w:r>
      <w:proofErr w:type="spellStart"/>
      <w:r w:rsidR="00A74B45">
        <w:rPr>
          <w:color w:val="00B0F0"/>
        </w:rPr>
        <w:t>Product_A</w:t>
      </w:r>
      <w:proofErr w:type="spellEnd"/>
      <w:r w:rsidRPr="00DE6745">
        <w:rPr>
          <w:color w:val="00B0F0"/>
        </w:rPr>
        <w:t xml:space="preserve"> </w:t>
      </w:r>
      <w:r>
        <w:rPr>
          <w:color w:val="00B0F0"/>
        </w:rPr>
        <w:t xml:space="preserve">1 </w:t>
      </w:r>
      <w:r w:rsidRPr="00DE6745">
        <w:rPr>
          <w:color w:val="00B0F0"/>
        </w:rPr>
        <w:t>Profile</w:t>
      </w:r>
      <w:r>
        <w:rPr>
          <w:color w:val="00B0F0"/>
        </w:rPr>
        <w:t xml:space="preserve">– </w:t>
      </w:r>
      <w:r w:rsidRPr="008F39CA">
        <w:rPr>
          <w:b/>
          <w:bCs/>
          <w:color w:val="00B0F0"/>
        </w:rPr>
        <w:t>CONCEPT BOARD 1</w:t>
      </w:r>
      <w:r>
        <w:rPr>
          <w:color w:val="00B0F0"/>
        </w:rPr>
        <w:t xml:space="preserve"> [SHOW ONLY TO </w:t>
      </w:r>
      <w:proofErr w:type="spellStart"/>
      <w:r w:rsidR="00A74B45">
        <w:rPr>
          <w:color w:val="00B0F0"/>
        </w:rPr>
        <w:t>Product_A</w:t>
      </w:r>
      <w:proofErr w:type="spellEnd"/>
      <w:r>
        <w:rPr>
          <w:color w:val="00B0F0"/>
        </w:rPr>
        <w:t xml:space="preserve"> 1] </w:t>
      </w:r>
    </w:p>
    <w:p w14:paraId="7D171997" w14:textId="77777777" w:rsidR="008C6D2B" w:rsidRDefault="008C6D2B" w:rsidP="008C6D2B">
      <w:pPr>
        <w:spacing w:line="288" w:lineRule="auto"/>
        <w:rPr>
          <w:smallCaps/>
          <w:color w:val="00B0F0"/>
        </w:rPr>
      </w:pPr>
      <w:r>
        <w:rPr>
          <w:smallCaps/>
          <w:color w:val="00B0F0"/>
        </w:rPr>
        <w:t>[Screen must stay open at least 40 Secs before respondent can Proceed]</w:t>
      </w:r>
    </w:p>
    <w:p w14:paraId="7A3DB3F5" w14:textId="178CA866" w:rsidR="008C6D2B" w:rsidRPr="004F6C4D" w:rsidRDefault="004F6C4D" w:rsidP="008C6D2B">
      <w:pPr>
        <w:spacing w:line="288" w:lineRule="auto"/>
        <w:rPr>
          <w:color w:val="00B0F0"/>
        </w:rPr>
      </w:pPr>
      <w:r>
        <w:rPr>
          <w:smallCaps/>
          <w:color w:val="00B0F0"/>
        </w:rPr>
        <w:t>[Capture concept being shown]</w:t>
      </w:r>
      <w:r w:rsidR="00000000">
        <w:pict w14:anchorId="71F91ED5">
          <v:rect id="_x0000_i1052" style="width:0;height:1.5pt" o:hralign="center" o:hrstd="t" o:hr="t" fillcolor="#a0a0a0" stroked="f"/>
        </w:pict>
      </w:r>
    </w:p>
    <w:p w14:paraId="2C2DB2D2" w14:textId="1D29EE93" w:rsidR="008C6D2B" w:rsidRPr="00F1522A" w:rsidRDefault="008C6D2B" w:rsidP="008C6D2B">
      <w:pPr>
        <w:pBdr>
          <w:top w:val="nil"/>
          <w:left w:val="nil"/>
          <w:bottom w:val="nil"/>
          <w:right w:val="nil"/>
          <w:between w:val="nil"/>
        </w:pBdr>
        <w:spacing w:before="120" w:after="165" w:line="288" w:lineRule="auto"/>
        <w:rPr>
          <w:rFonts w:eastAsia="Gill Sans"/>
          <w:color w:val="000000"/>
        </w:rPr>
      </w:pPr>
      <w:commentRangeStart w:id="27"/>
      <w:r>
        <w:rPr>
          <w:rFonts w:ascii="Gill Sans" w:eastAsia="Gill Sans" w:hAnsi="Gill Sans"/>
          <w:color w:val="0070C0"/>
          <w:sz w:val="22"/>
          <w:szCs w:val="22"/>
        </w:rPr>
        <w:t xml:space="preserve">[BQ01] </w:t>
      </w:r>
      <w:r w:rsidRPr="00F1522A">
        <w:rPr>
          <w:rFonts w:eastAsia="Gill Sans"/>
          <w:color w:val="000000"/>
        </w:rPr>
        <w:t xml:space="preserve">On a scale of 1 to 5 where 1 is ‘Poor’ and a 5 is ‘Excellent’, what is your </w:t>
      </w:r>
      <w:r w:rsidRPr="00F1522A">
        <w:rPr>
          <w:rFonts w:eastAsia="Gill Sans"/>
          <w:b/>
          <w:color w:val="000000"/>
        </w:rPr>
        <w:t>overall impression</w:t>
      </w:r>
      <w:r w:rsidRPr="00F1522A">
        <w:rPr>
          <w:rFonts w:eastAsia="Gill Sans"/>
          <w:color w:val="000000"/>
        </w:rPr>
        <w:t xml:space="preserve"> of </w:t>
      </w:r>
      <w:proofErr w:type="spellStart"/>
      <w:r w:rsidR="00A74B45">
        <w:rPr>
          <w:rFonts w:eastAsia="Gill Sans"/>
          <w:b/>
          <w:color w:val="000000"/>
        </w:rPr>
        <w:t>Product_A</w:t>
      </w:r>
      <w:proofErr w:type="spellEnd"/>
      <w:r w:rsidRPr="00F1522A">
        <w:rPr>
          <w:rFonts w:eastAsia="Gill Sans"/>
          <w:color w:val="000000"/>
        </w:rPr>
        <w:t>?</w:t>
      </w:r>
      <w:commentRangeEnd w:id="27"/>
      <w:r w:rsidR="009B55A8">
        <w:rPr>
          <w:rStyle w:val="CommentReference"/>
          <w:rFonts w:eastAsiaTheme="minorHAnsi"/>
        </w:rPr>
        <w:commentReference w:id="27"/>
      </w:r>
    </w:p>
    <w:p w14:paraId="7031DCA8" w14:textId="006B7A64" w:rsidR="008C6D2B" w:rsidRDefault="008C6D2B" w:rsidP="008C6D2B">
      <w:pPr>
        <w:pBdr>
          <w:top w:val="nil"/>
          <w:left w:val="nil"/>
          <w:bottom w:val="nil"/>
          <w:right w:val="nil"/>
          <w:between w:val="nil"/>
        </w:pBdr>
        <w:spacing w:before="120" w:after="165" w:line="288" w:lineRule="auto"/>
        <w:rPr>
          <w:rFonts w:ascii="Gill Sans" w:eastAsia="Gill Sans" w:hAnsi="Gill Sans"/>
          <w:color w:val="000000"/>
          <w:sz w:val="22"/>
          <w:szCs w:val="22"/>
        </w:rPr>
      </w:pPr>
      <w:r w:rsidRPr="00F1522A">
        <w:rPr>
          <w:rFonts w:eastAsia="Gill Sans"/>
          <w:i/>
        </w:rPr>
        <w:t xml:space="preserve">Click </w:t>
      </w:r>
      <w:r w:rsidRPr="00F1522A">
        <w:rPr>
          <w:rFonts w:eastAsia="Gill Sans"/>
          <w:i/>
          <w:u w:val="single"/>
        </w:rPr>
        <w:t>here</w:t>
      </w:r>
      <w:r w:rsidRPr="00F1522A">
        <w:rPr>
          <w:rFonts w:eastAsia="Gill Sans"/>
          <w:i/>
        </w:rPr>
        <w:t xml:space="preserve"> to </w:t>
      </w:r>
      <w:proofErr w:type="gramStart"/>
      <w:r w:rsidRPr="00F1522A">
        <w:rPr>
          <w:rFonts w:eastAsia="Gill Sans"/>
          <w:i/>
        </w:rPr>
        <w:t xml:space="preserve">review  </w:t>
      </w:r>
      <w:proofErr w:type="spellStart"/>
      <w:r w:rsidR="00A74B45">
        <w:rPr>
          <w:rFonts w:eastAsia="Gill Sans"/>
          <w:i/>
        </w:rPr>
        <w:t>Product</w:t>
      </w:r>
      <w:proofErr w:type="gramEnd"/>
      <w:r w:rsidR="00A74B45">
        <w:rPr>
          <w:rFonts w:eastAsia="Gill Sans"/>
          <w:i/>
        </w:rPr>
        <w:t>_</w:t>
      </w:r>
      <w:proofErr w:type="gramStart"/>
      <w:r w:rsidR="00A74B45">
        <w:rPr>
          <w:rFonts w:eastAsia="Gill Sans"/>
          <w:i/>
        </w:rPr>
        <w:t>A</w:t>
      </w:r>
      <w:proofErr w:type="spellEnd"/>
      <w:r w:rsidRPr="00F1522A">
        <w:rPr>
          <w:rFonts w:eastAsia="Gill Sans"/>
          <w:i/>
        </w:rPr>
        <w:t xml:space="preserve"> .</w:t>
      </w:r>
      <w:proofErr w:type="gramEnd"/>
      <w:r>
        <w:rPr>
          <w:rFonts w:ascii="Gill Sans" w:eastAsia="Gill Sans" w:hAnsi="Gill Sans"/>
          <w:sz w:val="22"/>
          <w:szCs w:val="22"/>
        </w:rPr>
        <w:t xml:space="preserve"> </w:t>
      </w:r>
      <w:r>
        <w:rPr>
          <w:rFonts w:ascii="Gill Sans" w:eastAsia="Gill Sans" w:hAnsi="Gill Sans"/>
          <w:color w:val="0070C0"/>
          <w:sz w:val="22"/>
          <w:szCs w:val="22"/>
        </w:rPr>
        <w:t xml:space="preserve">[HYPERLINK </w:t>
      </w:r>
      <w:proofErr w:type="gramStart"/>
      <w:r>
        <w:rPr>
          <w:rFonts w:ascii="Gill Sans" w:eastAsia="Gill Sans" w:hAnsi="Gill Sans"/>
          <w:color w:val="0070C0"/>
          <w:sz w:val="22"/>
          <w:szCs w:val="22"/>
        </w:rPr>
        <w:t xml:space="preserve">TO  </w:t>
      </w:r>
      <w:proofErr w:type="spellStart"/>
      <w:r w:rsidR="00A74B45">
        <w:rPr>
          <w:rFonts w:ascii="Gill Sans" w:eastAsia="Gill Sans" w:hAnsi="Gill Sans"/>
          <w:color w:val="0070C0"/>
          <w:sz w:val="22"/>
          <w:szCs w:val="22"/>
        </w:rPr>
        <w:t>Product</w:t>
      </w:r>
      <w:proofErr w:type="gramEnd"/>
      <w:r w:rsidR="00A74B45">
        <w:rPr>
          <w:rFonts w:ascii="Gill Sans" w:eastAsia="Gill Sans" w:hAnsi="Gill Sans"/>
          <w:color w:val="0070C0"/>
          <w:sz w:val="22"/>
          <w:szCs w:val="22"/>
        </w:rPr>
        <w:t>_A</w:t>
      </w:r>
      <w:proofErr w:type="spellEnd"/>
      <w:r>
        <w:rPr>
          <w:rFonts w:ascii="Gill Sans" w:eastAsia="Gill Sans" w:hAnsi="Gill Sans"/>
          <w:color w:val="0070C0"/>
          <w:sz w:val="22"/>
          <w:szCs w:val="22"/>
        </w:rPr>
        <w:t xml:space="preserve"> I]</w:t>
      </w:r>
    </w:p>
    <w:tbl>
      <w:tblPr>
        <w:tblW w:w="9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29"/>
        <w:gridCol w:w="1530"/>
        <w:gridCol w:w="1530"/>
        <w:gridCol w:w="1530"/>
        <w:gridCol w:w="1530"/>
      </w:tblGrid>
      <w:tr w:rsidR="000D4AF6" w14:paraId="3F6CDD4C" w14:textId="77777777" w:rsidTr="000D4AF6">
        <w:trPr>
          <w:trHeight w:val="58"/>
        </w:trPr>
        <w:tc>
          <w:tcPr>
            <w:tcW w:w="2065" w:type="dxa"/>
            <w:shd w:val="clear" w:color="auto" w:fill="F2F2F2"/>
            <w:vAlign w:val="center"/>
          </w:tcPr>
          <w:p w14:paraId="43EB05FA" w14:textId="77777777" w:rsidR="000D4AF6" w:rsidRDefault="000D4AF6" w:rsidP="00FE55E1">
            <w:pPr>
              <w:spacing w:line="288" w:lineRule="auto"/>
              <w:rPr>
                <w:b/>
                <w:color w:val="000000"/>
                <w:sz w:val="22"/>
                <w:szCs w:val="22"/>
              </w:rPr>
            </w:pPr>
          </w:p>
        </w:tc>
        <w:tc>
          <w:tcPr>
            <w:tcW w:w="1529" w:type="dxa"/>
            <w:shd w:val="clear" w:color="auto" w:fill="F2F2F2"/>
            <w:vAlign w:val="center"/>
          </w:tcPr>
          <w:p w14:paraId="2A5125DB" w14:textId="68191CD5" w:rsidR="000D4AF6" w:rsidRDefault="000D4AF6" w:rsidP="00FE55E1">
            <w:pPr>
              <w:spacing w:after="200" w:line="288" w:lineRule="auto"/>
              <w:jc w:val="center"/>
              <w:rPr>
                <w:b/>
                <w:sz w:val="22"/>
                <w:szCs w:val="22"/>
              </w:rPr>
            </w:pPr>
            <w:r>
              <w:rPr>
                <w:b/>
                <w:sz w:val="22"/>
                <w:szCs w:val="22"/>
              </w:rPr>
              <w:t>1= Poor</w:t>
            </w:r>
          </w:p>
        </w:tc>
        <w:tc>
          <w:tcPr>
            <w:tcW w:w="1530" w:type="dxa"/>
            <w:shd w:val="clear" w:color="auto" w:fill="F2F2F2"/>
            <w:vAlign w:val="center"/>
          </w:tcPr>
          <w:p w14:paraId="06261AD4" w14:textId="77777777" w:rsidR="000D4AF6" w:rsidRDefault="000D4AF6" w:rsidP="00FE55E1">
            <w:pPr>
              <w:spacing w:after="200" w:line="288" w:lineRule="auto"/>
              <w:jc w:val="center"/>
              <w:rPr>
                <w:b/>
                <w:sz w:val="22"/>
                <w:szCs w:val="22"/>
              </w:rPr>
            </w:pPr>
            <w:r>
              <w:rPr>
                <w:b/>
                <w:sz w:val="22"/>
                <w:szCs w:val="22"/>
              </w:rPr>
              <w:t>2= Fair</w:t>
            </w:r>
          </w:p>
        </w:tc>
        <w:tc>
          <w:tcPr>
            <w:tcW w:w="1530" w:type="dxa"/>
            <w:shd w:val="clear" w:color="auto" w:fill="F2F2F2"/>
            <w:vAlign w:val="center"/>
          </w:tcPr>
          <w:p w14:paraId="7EDFE970" w14:textId="77777777" w:rsidR="000D4AF6" w:rsidRDefault="000D4AF6" w:rsidP="00FE55E1">
            <w:pPr>
              <w:spacing w:after="200" w:line="288" w:lineRule="auto"/>
              <w:jc w:val="center"/>
              <w:rPr>
                <w:b/>
                <w:sz w:val="22"/>
                <w:szCs w:val="22"/>
              </w:rPr>
            </w:pPr>
            <w:r>
              <w:rPr>
                <w:b/>
                <w:sz w:val="22"/>
                <w:szCs w:val="22"/>
              </w:rPr>
              <w:t>3= Average</w:t>
            </w:r>
          </w:p>
        </w:tc>
        <w:tc>
          <w:tcPr>
            <w:tcW w:w="1530" w:type="dxa"/>
            <w:shd w:val="clear" w:color="auto" w:fill="F2F2F2"/>
            <w:vAlign w:val="center"/>
          </w:tcPr>
          <w:p w14:paraId="6F0B7741" w14:textId="77777777" w:rsidR="000D4AF6" w:rsidRDefault="000D4AF6" w:rsidP="00FE55E1">
            <w:pPr>
              <w:spacing w:after="200" w:line="288" w:lineRule="auto"/>
              <w:jc w:val="center"/>
              <w:rPr>
                <w:b/>
                <w:sz w:val="22"/>
                <w:szCs w:val="22"/>
              </w:rPr>
            </w:pPr>
            <w:r>
              <w:rPr>
                <w:b/>
                <w:sz w:val="22"/>
                <w:szCs w:val="22"/>
              </w:rPr>
              <w:t>4= Good</w:t>
            </w:r>
          </w:p>
        </w:tc>
        <w:tc>
          <w:tcPr>
            <w:tcW w:w="1530" w:type="dxa"/>
            <w:shd w:val="clear" w:color="auto" w:fill="F2F2F2"/>
            <w:vAlign w:val="center"/>
          </w:tcPr>
          <w:p w14:paraId="25EAE556" w14:textId="77777777" w:rsidR="000D4AF6" w:rsidRDefault="000D4AF6" w:rsidP="00FE55E1">
            <w:pPr>
              <w:spacing w:after="200" w:line="288" w:lineRule="auto"/>
              <w:jc w:val="center"/>
              <w:rPr>
                <w:b/>
                <w:sz w:val="22"/>
                <w:szCs w:val="22"/>
              </w:rPr>
            </w:pPr>
            <w:r>
              <w:rPr>
                <w:b/>
                <w:sz w:val="22"/>
                <w:szCs w:val="22"/>
              </w:rPr>
              <w:t>5= Excellent</w:t>
            </w:r>
          </w:p>
        </w:tc>
      </w:tr>
      <w:tr w:rsidR="000D4AF6" w14:paraId="689359A6" w14:textId="77777777" w:rsidTr="000D4AF6">
        <w:trPr>
          <w:trHeight w:val="295"/>
        </w:trPr>
        <w:tc>
          <w:tcPr>
            <w:tcW w:w="2065" w:type="dxa"/>
            <w:vAlign w:val="center"/>
          </w:tcPr>
          <w:p w14:paraId="4E728A45" w14:textId="36430A46" w:rsidR="000D4AF6" w:rsidRDefault="000D4AF6" w:rsidP="00FE55E1">
            <w:r>
              <w:t xml:space="preserve">Overall impression </w:t>
            </w:r>
            <w:proofErr w:type="gramStart"/>
            <w:r>
              <w:t xml:space="preserve">of  </w:t>
            </w:r>
            <w:proofErr w:type="spellStart"/>
            <w:r w:rsidR="00A74B45">
              <w:t>Product</w:t>
            </w:r>
            <w:proofErr w:type="gramEnd"/>
            <w:r w:rsidR="00A74B45">
              <w:t>_A</w:t>
            </w:r>
            <w:proofErr w:type="spellEnd"/>
          </w:p>
        </w:tc>
        <w:tc>
          <w:tcPr>
            <w:tcW w:w="1529" w:type="dxa"/>
            <w:vAlign w:val="center"/>
          </w:tcPr>
          <w:p w14:paraId="1B2F54DB" w14:textId="6AA4CDD0" w:rsidR="000D4AF6" w:rsidRDefault="000D4AF6"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01D71C98" w14:textId="77777777" w:rsidR="000D4AF6" w:rsidRDefault="000D4AF6"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3470AE30" w14:textId="77777777" w:rsidR="000D4AF6" w:rsidRDefault="000D4AF6"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61D73F67" w14:textId="77777777" w:rsidR="000D4AF6" w:rsidRDefault="000D4AF6"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19A84CB4" w14:textId="77777777" w:rsidR="000D4AF6" w:rsidRDefault="000D4AF6" w:rsidP="00FE55E1">
            <w:pPr>
              <w:spacing w:line="288" w:lineRule="auto"/>
              <w:jc w:val="center"/>
              <w:rPr>
                <w:sz w:val="22"/>
                <w:szCs w:val="22"/>
              </w:rPr>
            </w:pPr>
            <w:r>
              <w:rPr>
                <w:rFonts w:ascii="Arial" w:eastAsia="Arial" w:hAnsi="Arial" w:cs="Arial"/>
                <w:sz w:val="22"/>
                <w:szCs w:val="22"/>
              </w:rPr>
              <w:t>ᴑ</w:t>
            </w:r>
          </w:p>
        </w:tc>
      </w:tr>
    </w:tbl>
    <w:p w14:paraId="77E32159" w14:textId="77777777" w:rsidR="008C6D2B" w:rsidRDefault="00000000" w:rsidP="008C6D2B">
      <w:pPr>
        <w:tabs>
          <w:tab w:val="left" w:pos="915"/>
        </w:tabs>
        <w:spacing w:line="288" w:lineRule="auto"/>
        <w:rPr>
          <w:sz w:val="22"/>
          <w:szCs w:val="22"/>
        </w:rPr>
      </w:pPr>
      <w:r>
        <w:pict w14:anchorId="7D20BE19">
          <v:rect id="_x0000_i1053" style="width:0;height:1.5pt" o:hralign="center" o:hrstd="t" o:hr="t" fillcolor="#a0a0a0" stroked="f"/>
        </w:pict>
      </w:r>
    </w:p>
    <w:p w14:paraId="5F8350AF" w14:textId="44EDDEE5" w:rsidR="008C6D2B" w:rsidRPr="005549B9" w:rsidRDefault="008C6D2B" w:rsidP="008C6D2B">
      <w:pPr>
        <w:spacing w:after="160"/>
      </w:pPr>
      <w:commentRangeStart w:id="28"/>
      <w:r w:rsidRPr="005549B9">
        <w:rPr>
          <w:color w:val="4472C4"/>
          <w:sz w:val="22"/>
          <w:szCs w:val="22"/>
        </w:rPr>
        <w:t>[BQ02]</w:t>
      </w:r>
      <w:r w:rsidRPr="005549B9">
        <w:rPr>
          <w:sz w:val="22"/>
          <w:szCs w:val="22"/>
        </w:rPr>
        <w:t xml:space="preserve"> </w:t>
      </w:r>
      <w:r w:rsidRPr="005549B9">
        <w:t xml:space="preserve">Please highlight the MOST IMPORTANT and the LEAST IMPORTANT Features in </w:t>
      </w:r>
      <w:proofErr w:type="gramStart"/>
      <w:r w:rsidRPr="005549B9">
        <w:t xml:space="preserve">the  </w:t>
      </w:r>
      <w:proofErr w:type="spellStart"/>
      <w:r w:rsidR="00A74B45">
        <w:t>Product</w:t>
      </w:r>
      <w:proofErr w:type="gramEnd"/>
      <w:r w:rsidR="00A74B45">
        <w:t>_A</w:t>
      </w:r>
      <w:proofErr w:type="spellEnd"/>
      <w:r w:rsidRPr="005549B9">
        <w:t xml:space="preserve"> description.</w:t>
      </w:r>
      <w:commentRangeEnd w:id="28"/>
      <w:r w:rsidR="009B55A8">
        <w:rPr>
          <w:rStyle w:val="CommentReference"/>
          <w:rFonts w:eastAsiaTheme="minorHAnsi"/>
        </w:rPr>
        <w:commentReference w:id="28"/>
      </w:r>
    </w:p>
    <w:p w14:paraId="4BBB456E" w14:textId="77777777" w:rsidR="008C6D2B" w:rsidRPr="005549B9" w:rsidRDefault="008C6D2B" w:rsidP="008C6D2B">
      <w:pPr>
        <w:spacing w:after="160"/>
        <w:rPr>
          <w:color w:val="0070C0"/>
        </w:rPr>
      </w:pPr>
      <w:r w:rsidRPr="005549B9">
        <w:rPr>
          <w:color w:val="0070C0"/>
        </w:rPr>
        <w:t xml:space="preserve">[SHOW CONCEPT TO ALLOW RESPONDENTS TO HIGHLIGHT WORDS/PHRASES] </w:t>
      </w:r>
    </w:p>
    <w:p w14:paraId="6A637077" w14:textId="77777777" w:rsidR="008C6D2B" w:rsidRPr="005549B9" w:rsidRDefault="00000000" w:rsidP="008C6D2B">
      <w:pPr>
        <w:tabs>
          <w:tab w:val="left" w:pos="915"/>
        </w:tabs>
        <w:spacing w:line="288" w:lineRule="auto"/>
        <w:rPr>
          <w:sz w:val="22"/>
          <w:szCs w:val="22"/>
        </w:rPr>
      </w:pPr>
      <w:r>
        <w:pict w14:anchorId="6C29B47F">
          <v:rect id="_x0000_i1054" style="width:0;height:1.5pt" o:hralign="center" o:hrstd="t" o:hr="t" fillcolor="#a0a0a0" stroked="f"/>
        </w:pict>
      </w:r>
    </w:p>
    <w:p w14:paraId="03DE6777" w14:textId="5A1667C0" w:rsidR="008C6D2B" w:rsidRPr="007450A4" w:rsidRDefault="008C6D2B" w:rsidP="008C6D2B">
      <w:pPr>
        <w:pBdr>
          <w:top w:val="nil"/>
          <w:left w:val="nil"/>
          <w:bottom w:val="nil"/>
          <w:right w:val="nil"/>
          <w:between w:val="nil"/>
        </w:pBdr>
        <w:spacing w:before="120" w:after="165" w:line="288" w:lineRule="auto"/>
        <w:rPr>
          <w:color w:val="000000"/>
          <w:shd w:val="clear" w:color="auto" w:fill="FFFF00"/>
        </w:rPr>
      </w:pPr>
      <w:commentRangeStart w:id="29"/>
      <w:r w:rsidRPr="005549B9">
        <w:rPr>
          <w:color w:val="0070C0"/>
          <w:sz w:val="22"/>
          <w:szCs w:val="22"/>
        </w:rPr>
        <w:lastRenderedPageBreak/>
        <w:t xml:space="preserve">[BQ03] </w:t>
      </w:r>
      <w:r w:rsidRPr="005549B9">
        <w:rPr>
          <w:color w:val="000000" w:themeColor="text1"/>
          <w:sz w:val="22"/>
          <w:szCs w:val="22"/>
        </w:rPr>
        <w:t>What</w:t>
      </w:r>
      <w:r>
        <w:rPr>
          <w:color w:val="000000" w:themeColor="text1"/>
          <w:sz w:val="22"/>
          <w:szCs w:val="22"/>
        </w:rPr>
        <w:t xml:space="preserve">, if any Features would you like this camera to have that do not appear in the current </w:t>
      </w:r>
      <w:proofErr w:type="gramStart"/>
      <w:r>
        <w:rPr>
          <w:color w:val="000000" w:themeColor="text1"/>
          <w:sz w:val="22"/>
          <w:szCs w:val="22"/>
        </w:rPr>
        <w:t>concept ?</w:t>
      </w:r>
      <w:proofErr w:type="gramEnd"/>
      <w:r>
        <w:rPr>
          <w:color w:val="000000" w:themeColor="text1"/>
          <w:sz w:val="22"/>
          <w:szCs w:val="22"/>
        </w:rPr>
        <w:t xml:space="preserve"> </w:t>
      </w:r>
      <w:commentRangeEnd w:id="29"/>
      <w:r w:rsidR="009B55A8">
        <w:rPr>
          <w:rStyle w:val="CommentReference"/>
          <w:rFonts w:eastAsiaTheme="minorHAnsi"/>
        </w:rPr>
        <w:commentReference w:id="29"/>
      </w:r>
      <w:r>
        <w:rPr>
          <w:rFonts w:ascii="Gill Sans" w:eastAsia="Gill Sans" w:hAnsi="Gill Sans"/>
          <w:i/>
          <w:sz w:val="22"/>
          <w:szCs w:val="22"/>
        </w:rPr>
        <w:t xml:space="preserve">Click </w:t>
      </w:r>
      <w:r>
        <w:rPr>
          <w:rFonts w:ascii="Gill Sans" w:eastAsia="Gill Sans" w:hAnsi="Gill Sans"/>
          <w:i/>
          <w:sz w:val="22"/>
          <w:szCs w:val="22"/>
          <w:u w:val="single"/>
        </w:rPr>
        <w:t>here</w:t>
      </w:r>
      <w:r>
        <w:rPr>
          <w:rFonts w:ascii="Gill Sans" w:eastAsia="Gill Sans" w:hAnsi="Gill Sans"/>
          <w:i/>
          <w:sz w:val="22"/>
          <w:szCs w:val="22"/>
        </w:rPr>
        <w:t xml:space="preserve"> to </w:t>
      </w:r>
      <w:proofErr w:type="gramStart"/>
      <w:r>
        <w:rPr>
          <w:rFonts w:ascii="Gill Sans" w:eastAsia="Gill Sans" w:hAnsi="Gill Sans"/>
          <w:i/>
          <w:sz w:val="22"/>
          <w:szCs w:val="22"/>
        </w:rPr>
        <w:t xml:space="preserve">review  </w:t>
      </w:r>
      <w:proofErr w:type="spellStart"/>
      <w:r w:rsidR="00A74B45">
        <w:rPr>
          <w:rFonts w:ascii="Gill Sans" w:eastAsia="Gill Sans" w:hAnsi="Gill Sans"/>
          <w:i/>
          <w:sz w:val="22"/>
          <w:szCs w:val="22"/>
        </w:rPr>
        <w:t>Product</w:t>
      </w:r>
      <w:proofErr w:type="gramEnd"/>
      <w:r w:rsidR="00A74B45">
        <w:rPr>
          <w:rFonts w:ascii="Gill Sans" w:eastAsia="Gill Sans" w:hAnsi="Gill Sans"/>
          <w:i/>
          <w:sz w:val="22"/>
          <w:szCs w:val="22"/>
        </w:rPr>
        <w:t>_</w:t>
      </w:r>
      <w:proofErr w:type="gramStart"/>
      <w:r w:rsidR="00A74B45">
        <w:rPr>
          <w:rFonts w:ascii="Gill Sans" w:eastAsia="Gill Sans" w:hAnsi="Gill Sans"/>
          <w:i/>
          <w:sz w:val="22"/>
          <w:szCs w:val="22"/>
        </w:rPr>
        <w:t>A</w:t>
      </w:r>
      <w:proofErr w:type="spellEnd"/>
      <w:r>
        <w:rPr>
          <w:rFonts w:ascii="Gill Sans" w:eastAsia="Gill Sans" w:hAnsi="Gill Sans"/>
          <w:i/>
          <w:sz w:val="22"/>
          <w:szCs w:val="22"/>
        </w:rPr>
        <w:t xml:space="preserve"> .</w:t>
      </w:r>
      <w:proofErr w:type="gramEnd"/>
      <w:r>
        <w:rPr>
          <w:rFonts w:ascii="Gill Sans" w:eastAsia="Gill Sans" w:hAnsi="Gill Sans"/>
          <w:sz w:val="22"/>
          <w:szCs w:val="22"/>
        </w:rPr>
        <w:t xml:space="preserve"> </w:t>
      </w:r>
      <w:r>
        <w:rPr>
          <w:rFonts w:ascii="Gill Sans" w:eastAsia="Gill Sans" w:hAnsi="Gill Sans"/>
          <w:color w:val="0070C0"/>
          <w:sz w:val="22"/>
          <w:szCs w:val="22"/>
        </w:rPr>
        <w:t xml:space="preserve">[HYPERLINK </w:t>
      </w:r>
      <w:proofErr w:type="gramStart"/>
      <w:r>
        <w:rPr>
          <w:rFonts w:ascii="Gill Sans" w:eastAsia="Gill Sans" w:hAnsi="Gill Sans"/>
          <w:color w:val="0070C0"/>
          <w:sz w:val="22"/>
          <w:szCs w:val="22"/>
        </w:rPr>
        <w:t xml:space="preserve">TO  </w:t>
      </w:r>
      <w:proofErr w:type="spellStart"/>
      <w:r w:rsidR="00A74B45">
        <w:rPr>
          <w:rFonts w:ascii="Gill Sans" w:eastAsia="Gill Sans" w:hAnsi="Gill Sans"/>
          <w:color w:val="0070C0"/>
          <w:sz w:val="22"/>
          <w:szCs w:val="22"/>
        </w:rPr>
        <w:t>Product</w:t>
      </w:r>
      <w:proofErr w:type="gramEnd"/>
      <w:r w:rsidR="00A74B45">
        <w:rPr>
          <w:rFonts w:ascii="Gill Sans" w:eastAsia="Gill Sans" w:hAnsi="Gill Sans"/>
          <w:color w:val="0070C0"/>
          <w:sz w:val="22"/>
          <w:szCs w:val="22"/>
        </w:rPr>
        <w:t>_A</w:t>
      </w:r>
      <w:proofErr w:type="spellEnd"/>
      <w:r>
        <w:rPr>
          <w:rFonts w:ascii="Gill Sans" w:eastAsia="Gill Sans" w:hAnsi="Gill Sans"/>
          <w:color w:val="0070C0"/>
          <w:sz w:val="22"/>
          <w:szCs w:val="22"/>
        </w:rPr>
        <w:t xml:space="preserve"> I]</w:t>
      </w:r>
    </w:p>
    <w:p w14:paraId="12D9CFC4" w14:textId="4E1C0102" w:rsidR="008C6D2B" w:rsidRDefault="008C6D2B" w:rsidP="008C6D2B">
      <w:pPr>
        <w:tabs>
          <w:tab w:val="left" w:pos="915"/>
        </w:tabs>
        <w:spacing w:line="288" w:lineRule="auto"/>
        <w:rPr>
          <w:color w:val="0070C0"/>
          <w:sz w:val="22"/>
          <w:szCs w:val="22"/>
        </w:rPr>
      </w:pPr>
      <w:r>
        <w:rPr>
          <w:sz w:val="22"/>
          <w:szCs w:val="22"/>
        </w:rPr>
        <w:t xml:space="preserve">________ </w:t>
      </w:r>
      <w:r>
        <w:rPr>
          <w:color w:val="0070C0"/>
          <w:sz w:val="22"/>
          <w:szCs w:val="22"/>
        </w:rPr>
        <w:t>[TEXT BOX] [COLLECT OE] [Let them move further without answering]</w:t>
      </w:r>
    </w:p>
    <w:p w14:paraId="49043DA9" w14:textId="381EBB7F" w:rsidR="008C6D2B" w:rsidRDefault="00000000" w:rsidP="008C6D2B">
      <w:pPr>
        <w:tabs>
          <w:tab w:val="left" w:pos="915"/>
        </w:tabs>
        <w:spacing w:line="288" w:lineRule="auto"/>
        <w:rPr>
          <w:sz w:val="22"/>
          <w:szCs w:val="22"/>
        </w:rPr>
      </w:pPr>
      <w:r>
        <w:pict w14:anchorId="16FE703D">
          <v:rect id="_x0000_i1055" style="width:0;height:1.5pt" o:hralign="center" o:hrstd="t" o:hr="t" fillcolor="#a0a0a0" stroked="f"/>
        </w:pict>
      </w:r>
      <w:commentRangeStart w:id="30"/>
      <w:r w:rsidR="008C6D2B">
        <w:rPr>
          <w:color w:val="0070C0"/>
          <w:sz w:val="22"/>
          <w:szCs w:val="22"/>
        </w:rPr>
        <w:t xml:space="preserve">[BQ04] </w:t>
      </w:r>
      <w:r w:rsidR="008C6D2B">
        <w:rPr>
          <w:color w:val="000000"/>
          <w:sz w:val="22"/>
          <w:szCs w:val="22"/>
        </w:rPr>
        <w:t>On a</w:t>
      </w:r>
      <w:r w:rsidR="008C6D2B">
        <w:rPr>
          <w:sz w:val="22"/>
          <w:szCs w:val="22"/>
        </w:rPr>
        <w:t xml:space="preserve"> scale of 1 to 5 where 1 is ‘Completely Unlikely’ and 5 is ‘Completely Likely’,</w:t>
      </w:r>
      <w:r w:rsidR="008C6D2B">
        <w:rPr>
          <w:sz w:val="18"/>
          <w:szCs w:val="18"/>
        </w:rPr>
        <w:t xml:space="preserve"> </w:t>
      </w:r>
      <w:r w:rsidR="008C6D2B">
        <w:rPr>
          <w:sz w:val="22"/>
          <w:szCs w:val="22"/>
        </w:rPr>
        <w:t xml:space="preserve">how likely would you be to </w:t>
      </w:r>
      <w:r w:rsidR="008C6D2B">
        <w:rPr>
          <w:b/>
          <w:sz w:val="22"/>
          <w:szCs w:val="22"/>
        </w:rPr>
        <w:t>follow up</w:t>
      </w:r>
      <w:r w:rsidR="008C6D2B">
        <w:rPr>
          <w:sz w:val="22"/>
          <w:szCs w:val="22"/>
        </w:rPr>
        <w:t xml:space="preserve"> and </w:t>
      </w:r>
      <w:r w:rsidR="008C6D2B">
        <w:rPr>
          <w:b/>
          <w:sz w:val="22"/>
          <w:szCs w:val="22"/>
        </w:rPr>
        <w:t>learn more</w:t>
      </w:r>
      <w:r w:rsidR="008C6D2B">
        <w:rPr>
          <w:sz w:val="22"/>
          <w:szCs w:val="22"/>
        </w:rPr>
        <w:t xml:space="preserve"> </w:t>
      </w:r>
      <w:proofErr w:type="gramStart"/>
      <w:r w:rsidR="008C6D2B">
        <w:rPr>
          <w:sz w:val="22"/>
          <w:szCs w:val="22"/>
        </w:rPr>
        <w:t xml:space="preserve">about </w:t>
      </w:r>
      <w:r w:rsidR="008C6D2B">
        <w:rPr>
          <w:b/>
          <w:sz w:val="22"/>
          <w:szCs w:val="22"/>
        </w:rPr>
        <w:t xml:space="preserve"> </w:t>
      </w:r>
      <w:proofErr w:type="spellStart"/>
      <w:r w:rsidR="00A74B45">
        <w:rPr>
          <w:b/>
          <w:sz w:val="22"/>
          <w:szCs w:val="22"/>
        </w:rPr>
        <w:t>Product</w:t>
      </w:r>
      <w:proofErr w:type="gramEnd"/>
      <w:r w:rsidR="00A74B45">
        <w:rPr>
          <w:b/>
          <w:sz w:val="22"/>
          <w:szCs w:val="22"/>
        </w:rPr>
        <w:t>_A</w:t>
      </w:r>
      <w:proofErr w:type="spellEnd"/>
      <w:r w:rsidR="008C6D2B">
        <w:t>?</w:t>
      </w:r>
      <w:commentRangeEnd w:id="30"/>
      <w:r w:rsidR="009B55A8">
        <w:rPr>
          <w:rStyle w:val="CommentReference"/>
          <w:rFonts w:eastAsiaTheme="minorHAnsi"/>
        </w:rPr>
        <w:commentReference w:id="30"/>
      </w:r>
    </w:p>
    <w:p w14:paraId="42BE63B9" w14:textId="7B3DDA90"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_A</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1]</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112F5A7D" w14:textId="77777777" w:rsidTr="00FE55E1">
        <w:trPr>
          <w:trHeight w:val="417"/>
        </w:trPr>
        <w:tc>
          <w:tcPr>
            <w:tcW w:w="2065" w:type="dxa"/>
            <w:shd w:val="clear" w:color="auto" w:fill="F2F2F2"/>
            <w:vAlign w:val="bottom"/>
          </w:tcPr>
          <w:p w14:paraId="1D047631" w14:textId="77777777" w:rsidR="008C6D2B" w:rsidRDefault="008C6D2B" w:rsidP="00FE55E1">
            <w:pPr>
              <w:pBdr>
                <w:top w:val="nil"/>
                <w:left w:val="nil"/>
                <w:bottom w:val="nil"/>
                <w:right w:val="nil"/>
                <w:between w:val="nil"/>
              </w:pBdr>
              <w:spacing w:line="288" w:lineRule="auto"/>
              <w:rPr>
                <w:rFonts w:ascii="Gill Sans" w:eastAsia="Gill Sans" w:hAnsi="Gill Sans"/>
                <w:sz w:val="22"/>
                <w:szCs w:val="22"/>
              </w:rPr>
            </w:pPr>
          </w:p>
        </w:tc>
        <w:tc>
          <w:tcPr>
            <w:tcW w:w="1573" w:type="dxa"/>
            <w:shd w:val="clear" w:color="auto" w:fill="F2F2F2"/>
          </w:tcPr>
          <w:p w14:paraId="4F37024D" w14:textId="77777777" w:rsidR="008C6D2B" w:rsidRDefault="008C6D2B" w:rsidP="00FE55E1">
            <w:pPr>
              <w:spacing w:after="200" w:line="288" w:lineRule="auto"/>
              <w:jc w:val="center"/>
              <w:rPr>
                <w:b/>
                <w:sz w:val="22"/>
                <w:szCs w:val="22"/>
              </w:rPr>
            </w:pPr>
            <w:r>
              <w:rPr>
                <w:b/>
                <w:sz w:val="22"/>
                <w:szCs w:val="22"/>
              </w:rPr>
              <w:t>1= Completely Unlikely</w:t>
            </w:r>
          </w:p>
        </w:tc>
        <w:tc>
          <w:tcPr>
            <w:tcW w:w="1573" w:type="dxa"/>
            <w:shd w:val="clear" w:color="auto" w:fill="F2F2F2"/>
          </w:tcPr>
          <w:p w14:paraId="0C602F46" w14:textId="77777777" w:rsidR="008C6D2B" w:rsidRDefault="008C6D2B" w:rsidP="00FE55E1">
            <w:pPr>
              <w:spacing w:after="200" w:line="288" w:lineRule="auto"/>
              <w:jc w:val="center"/>
              <w:rPr>
                <w:b/>
                <w:sz w:val="22"/>
                <w:szCs w:val="22"/>
              </w:rPr>
            </w:pPr>
            <w:r>
              <w:rPr>
                <w:b/>
                <w:sz w:val="22"/>
                <w:szCs w:val="22"/>
              </w:rPr>
              <w:t>2= Somewhat Unlikely</w:t>
            </w:r>
          </w:p>
        </w:tc>
        <w:tc>
          <w:tcPr>
            <w:tcW w:w="1573" w:type="dxa"/>
            <w:shd w:val="clear" w:color="auto" w:fill="F2F2F2"/>
          </w:tcPr>
          <w:p w14:paraId="6102481A" w14:textId="77777777" w:rsidR="008C6D2B" w:rsidRDefault="008C6D2B" w:rsidP="00FE55E1">
            <w:pPr>
              <w:spacing w:after="200" w:line="288" w:lineRule="auto"/>
              <w:jc w:val="center"/>
              <w:rPr>
                <w:b/>
                <w:sz w:val="22"/>
                <w:szCs w:val="22"/>
              </w:rPr>
            </w:pPr>
            <w:r>
              <w:rPr>
                <w:b/>
                <w:sz w:val="22"/>
                <w:szCs w:val="22"/>
              </w:rPr>
              <w:t>3= Neither Likely nor Unlikely</w:t>
            </w:r>
          </w:p>
        </w:tc>
        <w:tc>
          <w:tcPr>
            <w:tcW w:w="1573" w:type="dxa"/>
            <w:shd w:val="clear" w:color="auto" w:fill="F2F2F2"/>
          </w:tcPr>
          <w:p w14:paraId="2F94E5B6" w14:textId="77777777" w:rsidR="008C6D2B" w:rsidRDefault="008C6D2B" w:rsidP="00FE55E1">
            <w:pPr>
              <w:spacing w:after="200" w:line="288" w:lineRule="auto"/>
              <w:jc w:val="center"/>
              <w:rPr>
                <w:b/>
                <w:sz w:val="22"/>
                <w:szCs w:val="22"/>
              </w:rPr>
            </w:pPr>
            <w:r>
              <w:rPr>
                <w:b/>
                <w:sz w:val="22"/>
                <w:szCs w:val="22"/>
              </w:rPr>
              <w:t>4= Somewhat Likely</w:t>
            </w:r>
          </w:p>
        </w:tc>
        <w:tc>
          <w:tcPr>
            <w:tcW w:w="1574" w:type="dxa"/>
            <w:shd w:val="clear" w:color="auto" w:fill="F2F2F2"/>
          </w:tcPr>
          <w:p w14:paraId="7E3D4FE7" w14:textId="77777777" w:rsidR="008C6D2B" w:rsidRDefault="008C6D2B" w:rsidP="00FE55E1">
            <w:pPr>
              <w:spacing w:after="200" w:line="288" w:lineRule="auto"/>
              <w:jc w:val="center"/>
              <w:rPr>
                <w:b/>
                <w:sz w:val="22"/>
                <w:szCs w:val="22"/>
              </w:rPr>
            </w:pPr>
            <w:r>
              <w:rPr>
                <w:b/>
                <w:sz w:val="22"/>
                <w:szCs w:val="22"/>
              </w:rPr>
              <w:t>5= Completely Likely</w:t>
            </w:r>
          </w:p>
        </w:tc>
      </w:tr>
      <w:tr w:rsidR="008C6D2B" w14:paraId="0A01D557" w14:textId="77777777" w:rsidTr="00FE55E1">
        <w:trPr>
          <w:trHeight w:val="147"/>
        </w:trPr>
        <w:tc>
          <w:tcPr>
            <w:tcW w:w="2065" w:type="dxa"/>
          </w:tcPr>
          <w:p w14:paraId="60AF33C4" w14:textId="0EF6AEFE" w:rsidR="008C6D2B" w:rsidRPr="00F1522A" w:rsidRDefault="008C6D2B" w:rsidP="00FE55E1">
            <w:pPr>
              <w:pBdr>
                <w:top w:val="nil"/>
                <w:left w:val="nil"/>
                <w:bottom w:val="nil"/>
                <w:right w:val="nil"/>
                <w:between w:val="nil"/>
              </w:pBdr>
              <w:spacing w:line="288" w:lineRule="auto"/>
              <w:rPr>
                <w:rFonts w:ascii="Gill Sans" w:eastAsia="Gill Sans" w:hAnsi="Gill Sans"/>
                <w:b/>
              </w:rPr>
            </w:pPr>
            <w:r w:rsidRPr="00F1522A">
              <w:rPr>
                <w:rFonts w:ascii="Gill Sans" w:eastAsia="Gill Sans" w:hAnsi="Gill Sans"/>
                <w:b/>
                <w:color w:val="000000"/>
              </w:rPr>
              <w:t xml:space="preserve">Likelihood to follow up and learn more </w:t>
            </w:r>
            <w:proofErr w:type="gramStart"/>
            <w:r w:rsidRPr="00F1522A">
              <w:rPr>
                <w:rFonts w:ascii="Gill Sans" w:eastAsia="Gill Sans" w:hAnsi="Gill Sans"/>
                <w:b/>
                <w:color w:val="000000"/>
              </w:rPr>
              <w:t xml:space="preserve">about </w:t>
            </w:r>
            <w:r w:rsidRPr="00F1522A">
              <w:rPr>
                <w:rFonts w:ascii="Gill Sans" w:eastAsia="Gill Sans" w:hAnsi="Gill Sans"/>
                <w:bCs/>
                <w:color w:val="000000"/>
              </w:rPr>
              <w:t xml:space="preserve"> </w:t>
            </w:r>
            <w:proofErr w:type="spellStart"/>
            <w:r w:rsidR="00A74B45">
              <w:rPr>
                <w:rFonts w:ascii="Gill Sans" w:eastAsia="Gill Sans" w:hAnsi="Gill Sans"/>
                <w:bCs/>
                <w:color w:val="000000"/>
              </w:rPr>
              <w:t>Product</w:t>
            </w:r>
            <w:proofErr w:type="gramEnd"/>
            <w:r w:rsidR="00A74B45">
              <w:rPr>
                <w:rFonts w:ascii="Gill Sans" w:eastAsia="Gill Sans" w:hAnsi="Gill Sans"/>
                <w:bCs/>
                <w:color w:val="000000"/>
              </w:rPr>
              <w:t>_A</w:t>
            </w:r>
            <w:proofErr w:type="spellEnd"/>
          </w:p>
        </w:tc>
        <w:tc>
          <w:tcPr>
            <w:tcW w:w="1573" w:type="dxa"/>
            <w:vAlign w:val="center"/>
          </w:tcPr>
          <w:p w14:paraId="3C61D58C"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104A328E"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09822B22"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61BD7E02"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4" w:type="dxa"/>
            <w:vAlign w:val="center"/>
          </w:tcPr>
          <w:p w14:paraId="3D97F795"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r>
    </w:tbl>
    <w:p w14:paraId="036225A7" w14:textId="77777777" w:rsidR="008C6D2B" w:rsidRPr="001276FD" w:rsidRDefault="008C6D2B" w:rsidP="008C6D2B">
      <w:pPr>
        <w:tabs>
          <w:tab w:val="left" w:pos="915"/>
        </w:tabs>
        <w:spacing w:line="288" w:lineRule="auto"/>
        <w:rPr>
          <w:color w:val="0070C0"/>
          <w:sz w:val="22"/>
          <w:szCs w:val="22"/>
        </w:rPr>
      </w:pPr>
    </w:p>
    <w:p w14:paraId="674B303D" w14:textId="77777777" w:rsidR="008C6D2B" w:rsidRDefault="00000000" w:rsidP="008C6D2B">
      <w:pPr>
        <w:pBdr>
          <w:top w:val="nil"/>
          <w:left w:val="nil"/>
          <w:bottom w:val="nil"/>
          <w:right w:val="nil"/>
          <w:between w:val="nil"/>
        </w:pBdr>
        <w:spacing w:after="0" w:line="288" w:lineRule="auto"/>
        <w:rPr>
          <w:rFonts w:ascii="Gill Sans" w:eastAsia="Gill Sans" w:hAnsi="Gill Sans"/>
          <w:color w:val="000000"/>
          <w:sz w:val="22"/>
          <w:szCs w:val="22"/>
        </w:rPr>
      </w:pPr>
      <w:r>
        <w:pict w14:anchorId="3A2490A1">
          <v:rect id="_x0000_i1056" style="width:0;height:1.5pt" o:hralign="center" o:hrstd="t" o:hr="t" fillcolor="#a0a0a0" stroked="f"/>
        </w:pict>
      </w:r>
    </w:p>
    <w:p w14:paraId="4A867352" w14:textId="28A3F04F" w:rsidR="008C6D2B" w:rsidRDefault="008C6D2B" w:rsidP="008C6D2B">
      <w:pPr>
        <w:tabs>
          <w:tab w:val="left" w:pos="915"/>
        </w:tabs>
        <w:spacing w:line="288" w:lineRule="auto"/>
        <w:rPr>
          <w:sz w:val="22"/>
          <w:szCs w:val="22"/>
        </w:rPr>
      </w:pPr>
      <w:commentRangeStart w:id="31"/>
      <w:r>
        <w:rPr>
          <w:color w:val="0070C0"/>
          <w:sz w:val="22"/>
          <w:szCs w:val="22"/>
        </w:rPr>
        <w:t xml:space="preserve">[BQ05] </w:t>
      </w:r>
      <w:r>
        <w:rPr>
          <w:color w:val="000000"/>
          <w:sz w:val="22"/>
          <w:szCs w:val="22"/>
        </w:rPr>
        <w:t>On a</w:t>
      </w:r>
      <w:r>
        <w:rPr>
          <w:sz w:val="22"/>
          <w:szCs w:val="22"/>
        </w:rPr>
        <w:t xml:space="preserve"> scale of 1 to 5 where 1 is ‘Completely Unlikely’ and 5 is ‘Completely Likely’,</w:t>
      </w:r>
      <w:r>
        <w:rPr>
          <w:sz w:val="18"/>
          <w:szCs w:val="18"/>
        </w:rPr>
        <w:t xml:space="preserve"> </w:t>
      </w:r>
      <w:r>
        <w:rPr>
          <w:sz w:val="22"/>
          <w:szCs w:val="22"/>
        </w:rPr>
        <w:t xml:space="preserve">how likely would you be to </w:t>
      </w:r>
      <w:proofErr w:type="gramStart"/>
      <w:r>
        <w:rPr>
          <w:b/>
          <w:sz w:val="22"/>
          <w:szCs w:val="22"/>
        </w:rPr>
        <w:t>buy</w:t>
      </w:r>
      <w:r>
        <w:rPr>
          <w:sz w:val="22"/>
          <w:szCs w:val="22"/>
        </w:rPr>
        <w:t xml:space="preserve"> </w:t>
      </w:r>
      <w:r>
        <w:rPr>
          <w:b/>
          <w:sz w:val="22"/>
          <w:szCs w:val="22"/>
        </w:rPr>
        <w:t xml:space="preserve"> </w:t>
      </w:r>
      <w:proofErr w:type="spellStart"/>
      <w:r w:rsidR="00A74B45">
        <w:rPr>
          <w:b/>
          <w:sz w:val="22"/>
          <w:szCs w:val="22"/>
        </w:rPr>
        <w:t>Product</w:t>
      </w:r>
      <w:proofErr w:type="gramEnd"/>
      <w:r w:rsidR="00A74B45">
        <w:rPr>
          <w:b/>
          <w:sz w:val="22"/>
          <w:szCs w:val="22"/>
        </w:rPr>
        <w:t>_A</w:t>
      </w:r>
      <w:proofErr w:type="spellEnd"/>
      <w:r>
        <w:rPr>
          <w:sz w:val="22"/>
          <w:szCs w:val="22"/>
        </w:rPr>
        <w:t>?</w:t>
      </w:r>
      <w:commentRangeEnd w:id="31"/>
      <w:r w:rsidR="009B55A8">
        <w:rPr>
          <w:rStyle w:val="CommentReference"/>
          <w:rFonts w:eastAsiaTheme="minorHAnsi"/>
        </w:rPr>
        <w:commentReference w:id="31"/>
      </w:r>
    </w:p>
    <w:p w14:paraId="2302DE7E" w14:textId="1D8E4667"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_A</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I]</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3929AE25" w14:textId="77777777" w:rsidTr="00FE55E1">
        <w:trPr>
          <w:trHeight w:val="417"/>
        </w:trPr>
        <w:tc>
          <w:tcPr>
            <w:tcW w:w="2065" w:type="dxa"/>
            <w:shd w:val="clear" w:color="auto" w:fill="F2F2F2"/>
            <w:vAlign w:val="bottom"/>
          </w:tcPr>
          <w:p w14:paraId="401E491C" w14:textId="77777777" w:rsidR="008C6D2B" w:rsidRDefault="008C6D2B" w:rsidP="00FE55E1">
            <w:pPr>
              <w:pBdr>
                <w:top w:val="nil"/>
                <w:left w:val="nil"/>
                <w:bottom w:val="nil"/>
                <w:right w:val="nil"/>
                <w:between w:val="nil"/>
              </w:pBdr>
              <w:spacing w:line="288" w:lineRule="auto"/>
              <w:rPr>
                <w:rFonts w:ascii="Gill Sans" w:eastAsia="Gill Sans" w:hAnsi="Gill Sans"/>
                <w:sz w:val="22"/>
                <w:szCs w:val="22"/>
              </w:rPr>
            </w:pPr>
          </w:p>
        </w:tc>
        <w:tc>
          <w:tcPr>
            <w:tcW w:w="1573" w:type="dxa"/>
            <w:shd w:val="clear" w:color="auto" w:fill="F2F2F2"/>
          </w:tcPr>
          <w:p w14:paraId="64E79FFF" w14:textId="77777777" w:rsidR="008C6D2B" w:rsidRDefault="008C6D2B" w:rsidP="00FE55E1">
            <w:pPr>
              <w:spacing w:after="200" w:line="288" w:lineRule="auto"/>
              <w:jc w:val="center"/>
              <w:rPr>
                <w:b/>
                <w:sz w:val="22"/>
                <w:szCs w:val="22"/>
              </w:rPr>
            </w:pPr>
            <w:r>
              <w:rPr>
                <w:b/>
                <w:sz w:val="22"/>
                <w:szCs w:val="22"/>
              </w:rPr>
              <w:t>1= Completely Unlikely</w:t>
            </w:r>
          </w:p>
        </w:tc>
        <w:tc>
          <w:tcPr>
            <w:tcW w:w="1573" w:type="dxa"/>
            <w:shd w:val="clear" w:color="auto" w:fill="F2F2F2"/>
          </w:tcPr>
          <w:p w14:paraId="24F1D7E6" w14:textId="77777777" w:rsidR="008C6D2B" w:rsidRDefault="008C6D2B" w:rsidP="00FE55E1">
            <w:pPr>
              <w:spacing w:after="200" w:line="288" w:lineRule="auto"/>
              <w:jc w:val="center"/>
              <w:rPr>
                <w:b/>
                <w:sz w:val="22"/>
                <w:szCs w:val="22"/>
              </w:rPr>
            </w:pPr>
            <w:r>
              <w:rPr>
                <w:b/>
                <w:sz w:val="22"/>
                <w:szCs w:val="22"/>
              </w:rPr>
              <w:t>2= Somewhat Unlikely</w:t>
            </w:r>
          </w:p>
        </w:tc>
        <w:tc>
          <w:tcPr>
            <w:tcW w:w="1573" w:type="dxa"/>
            <w:shd w:val="clear" w:color="auto" w:fill="F2F2F2"/>
          </w:tcPr>
          <w:p w14:paraId="6CF4595C" w14:textId="77777777" w:rsidR="008C6D2B" w:rsidRDefault="008C6D2B" w:rsidP="00FE55E1">
            <w:pPr>
              <w:spacing w:after="200" w:line="288" w:lineRule="auto"/>
              <w:jc w:val="center"/>
              <w:rPr>
                <w:b/>
                <w:sz w:val="22"/>
                <w:szCs w:val="22"/>
              </w:rPr>
            </w:pPr>
            <w:r>
              <w:rPr>
                <w:b/>
                <w:sz w:val="22"/>
                <w:szCs w:val="22"/>
              </w:rPr>
              <w:t>3= Neither Likely nor Unlikely</w:t>
            </w:r>
          </w:p>
        </w:tc>
        <w:tc>
          <w:tcPr>
            <w:tcW w:w="1573" w:type="dxa"/>
            <w:shd w:val="clear" w:color="auto" w:fill="F2F2F2"/>
          </w:tcPr>
          <w:p w14:paraId="75151136" w14:textId="77777777" w:rsidR="008C6D2B" w:rsidRDefault="008C6D2B" w:rsidP="00FE55E1">
            <w:pPr>
              <w:spacing w:after="200" w:line="288" w:lineRule="auto"/>
              <w:jc w:val="center"/>
              <w:rPr>
                <w:b/>
                <w:sz w:val="22"/>
                <w:szCs w:val="22"/>
              </w:rPr>
            </w:pPr>
            <w:r>
              <w:rPr>
                <w:b/>
                <w:sz w:val="22"/>
                <w:szCs w:val="22"/>
              </w:rPr>
              <w:t>4= Somewhat Likely</w:t>
            </w:r>
          </w:p>
        </w:tc>
        <w:tc>
          <w:tcPr>
            <w:tcW w:w="1574" w:type="dxa"/>
            <w:shd w:val="clear" w:color="auto" w:fill="F2F2F2"/>
          </w:tcPr>
          <w:p w14:paraId="444228F2" w14:textId="77777777" w:rsidR="008C6D2B" w:rsidRDefault="008C6D2B" w:rsidP="00FE55E1">
            <w:pPr>
              <w:spacing w:after="200" w:line="288" w:lineRule="auto"/>
              <w:jc w:val="center"/>
              <w:rPr>
                <w:b/>
                <w:sz w:val="22"/>
                <w:szCs w:val="22"/>
              </w:rPr>
            </w:pPr>
            <w:r>
              <w:rPr>
                <w:b/>
                <w:sz w:val="22"/>
                <w:szCs w:val="22"/>
              </w:rPr>
              <w:t>5= Completely Likely</w:t>
            </w:r>
          </w:p>
        </w:tc>
      </w:tr>
      <w:tr w:rsidR="008C6D2B" w14:paraId="04DCFCA1" w14:textId="77777777" w:rsidTr="00FE55E1">
        <w:trPr>
          <w:trHeight w:val="147"/>
        </w:trPr>
        <w:tc>
          <w:tcPr>
            <w:tcW w:w="2065" w:type="dxa"/>
          </w:tcPr>
          <w:p w14:paraId="0F0AA04E" w14:textId="762FA2CC" w:rsidR="008C6D2B" w:rsidRDefault="008C6D2B" w:rsidP="00FE55E1">
            <w:pPr>
              <w:pBdr>
                <w:top w:val="nil"/>
                <w:left w:val="nil"/>
                <w:bottom w:val="nil"/>
                <w:right w:val="nil"/>
                <w:between w:val="nil"/>
              </w:pBdr>
              <w:spacing w:line="288" w:lineRule="auto"/>
              <w:rPr>
                <w:rFonts w:ascii="Gill Sans" w:eastAsia="Gill Sans" w:hAnsi="Gill Sans"/>
                <w:b/>
                <w:sz w:val="22"/>
                <w:szCs w:val="22"/>
              </w:rPr>
            </w:pPr>
            <w:r>
              <w:rPr>
                <w:rFonts w:ascii="Gill Sans" w:eastAsia="Gill Sans" w:hAnsi="Gill Sans"/>
                <w:b/>
                <w:color w:val="000000"/>
                <w:sz w:val="22"/>
                <w:szCs w:val="22"/>
              </w:rPr>
              <w:t xml:space="preserve">Likelihood to </w:t>
            </w:r>
            <w:proofErr w:type="gramStart"/>
            <w:r>
              <w:rPr>
                <w:rFonts w:ascii="Gill Sans" w:eastAsia="Gill Sans" w:hAnsi="Gill Sans"/>
                <w:b/>
                <w:color w:val="000000"/>
                <w:sz w:val="22"/>
                <w:szCs w:val="22"/>
              </w:rPr>
              <w:t xml:space="preserve">buy </w:t>
            </w:r>
            <w:r w:rsidRPr="00F1522A">
              <w:rPr>
                <w:rFonts w:ascii="Gill Sans" w:eastAsia="Gill Sans" w:hAnsi="Gill Sans"/>
                <w:bCs/>
                <w:color w:val="000000"/>
                <w:sz w:val="22"/>
                <w:szCs w:val="22"/>
              </w:rPr>
              <w:t xml:space="preserve"> </w:t>
            </w:r>
            <w:proofErr w:type="spellStart"/>
            <w:r w:rsidR="00A74B45">
              <w:rPr>
                <w:rFonts w:ascii="Gill Sans" w:eastAsia="Gill Sans" w:hAnsi="Gill Sans"/>
                <w:bCs/>
                <w:color w:val="000000"/>
                <w:sz w:val="22"/>
                <w:szCs w:val="22"/>
              </w:rPr>
              <w:t>Product</w:t>
            </w:r>
            <w:proofErr w:type="gramEnd"/>
            <w:r w:rsidR="00A74B45">
              <w:rPr>
                <w:rFonts w:ascii="Gill Sans" w:eastAsia="Gill Sans" w:hAnsi="Gill Sans"/>
                <w:bCs/>
                <w:color w:val="000000"/>
                <w:sz w:val="22"/>
                <w:szCs w:val="22"/>
              </w:rPr>
              <w:t>_A</w:t>
            </w:r>
            <w:proofErr w:type="spellEnd"/>
          </w:p>
        </w:tc>
        <w:tc>
          <w:tcPr>
            <w:tcW w:w="1573" w:type="dxa"/>
            <w:vAlign w:val="center"/>
          </w:tcPr>
          <w:p w14:paraId="25B4822A"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18F25715"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24038198"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358F6A34"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4" w:type="dxa"/>
            <w:vAlign w:val="center"/>
          </w:tcPr>
          <w:p w14:paraId="59EA1964"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r>
    </w:tbl>
    <w:p w14:paraId="2CD46429" w14:textId="77777777" w:rsidR="008C6D2B" w:rsidRPr="001276FD" w:rsidRDefault="008C6D2B" w:rsidP="008C6D2B">
      <w:pPr>
        <w:pBdr>
          <w:top w:val="nil"/>
          <w:left w:val="nil"/>
          <w:bottom w:val="nil"/>
          <w:right w:val="nil"/>
          <w:between w:val="nil"/>
        </w:pBdr>
        <w:spacing w:after="0" w:line="288" w:lineRule="auto"/>
        <w:rPr>
          <w:rFonts w:ascii="Gill Sans" w:eastAsia="Gill Sans" w:hAnsi="Gill Sans"/>
          <w:color w:val="000000"/>
          <w:sz w:val="22"/>
          <w:szCs w:val="22"/>
        </w:rPr>
      </w:pPr>
    </w:p>
    <w:p w14:paraId="6B135128" w14:textId="77777777" w:rsidR="008C6D2B" w:rsidRDefault="00000000" w:rsidP="008C6D2B">
      <w:pPr>
        <w:pBdr>
          <w:top w:val="nil"/>
          <w:left w:val="nil"/>
          <w:bottom w:val="nil"/>
          <w:right w:val="nil"/>
          <w:between w:val="nil"/>
        </w:pBdr>
        <w:spacing w:after="0" w:line="288" w:lineRule="auto"/>
      </w:pPr>
      <w:r>
        <w:pict w14:anchorId="27CD3A5F">
          <v:rect id="_x0000_i1057" style="width:0;height:1.5pt" o:hralign="center" o:bullet="t" o:hrstd="t" o:hr="t" fillcolor="#a0a0a0" stroked="f"/>
        </w:pict>
      </w:r>
    </w:p>
    <w:p w14:paraId="5F1D6AAF" w14:textId="77777777" w:rsidR="008C6D2B" w:rsidRDefault="008C6D2B" w:rsidP="008C6D2B">
      <w:pPr>
        <w:pBdr>
          <w:top w:val="nil"/>
          <w:left w:val="nil"/>
          <w:bottom w:val="nil"/>
          <w:right w:val="nil"/>
          <w:between w:val="nil"/>
        </w:pBdr>
        <w:spacing w:after="0" w:line="288" w:lineRule="auto"/>
        <w:rPr>
          <w:rFonts w:ascii="Gill Sans" w:eastAsia="Gill Sans" w:hAnsi="Gill Sans"/>
          <w:color w:val="000000"/>
          <w:sz w:val="22"/>
          <w:szCs w:val="22"/>
        </w:rPr>
      </w:pPr>
    </w:p>
    <w:p w14:paraId="06929EDC" w14:textId="1C8573F5" w:rsidR="008C6D2B" w:rsidRDefault="008C6D2B" w:rsidP="008C6D2B">
      <w:pPr>
        <w:tabs>
          <w:tab w:val="left" w:pos="915"/>
        </w:tabs>
        <w:spacing w:line="288" w:lineRule="auto"/>
        <w:rPr>
          <w:sz w:val="22"/>
          <w:szCs w:val="22"/>
        </w:rPr>
      </w:pPr>
      <w:commentRangeStart w:id="32"/>
      <w:r>
        <w:rPr>
          <w:color w:val="0070C0"/>
          <w:sz w:val="22"/>
          <w:szCs w:val="22"/>
        </w:rPr>
        <w:t xml:space="preserve">[BQ06a] </w:t>
      </w:r>
      <w:proofErr w:type="gramStart"/>
      <w:r>
        <w:rPr>
          <w:color w:val="000000"/>
          <w:sz w:val="22"/>
          <w:szCs w:val="22"/>
        </w:rPr>
        <w:t>On</w:t>
      </w:r>
      <w:proofErr w:type="gramEnd"/>
      <w:r>
        <w:rPr>
          <w:color w:val="000000"/>
          <w:sz w:val="22"/>
          <w:szCs w:val="22"/>
        </w:rPr>
        <w:t xml:space="preserve"> a</w:t>
      </w:r>
      <w:r>
        <w:rPr>
          <w:sz w:val="22"/>
          <w:szCs w:val="22"/>
        </w:rPr>
        <w:t xml:space="preserve"> scale of 1 to 5 where 1 is ‘Completely Disagree’ and 5 is ‘Completely </w:t>
      </w:r>
      <w:proofErr w:type="gramStart"/>
      <w:r>
        <w:rPr>
          <w:sz w:val="22"/>
          <w:szCs w:val="22"/>
        </w:rPr>
        <w:t>Agree</w:t>
      </w:r>
      <w:proofErr w:type="gramEnd"/>
      <w:r>
        <w:rPr>
          <w:sz w:val="22"/>
          <w:szCs w:val="22"/>
        </w:rPr>
        <w:t>,</w:t>
      </w:r>
      <w:r>
        <w:rPr>
          <w:sz w:val="18"/>
          <w:szCs w:val="18"/>
        </w:rPr>
        <w:t xml:space="preserve"> </w:t>
      </w:r>
      <w:r>
        <w:rPr>
          <w:sz w:val="22"/>
          <w:szCs w:val="22"/>
        </w:rPr>
        <w:t xml:space="preserve">how new and different </w:t>
      </w:r>
      <w:proofErr w:type="gramStart"/>
      <w:r>
        <w:rPr>
          <w:sz w:val="22"/>
          <w:szCs w:val="22"/>
        </w:rPr>
        <w:t xml:space="preserve">is </w:t>
      </w:r>
      <w:r>
        <w:rPr>
          <w:b/>
          <w:sz w:val="22"/>
          <w:szCs w:val="22"/>
        </w:rPr>
        <w:t xml:space="preserve"> </w:t>
      </w:r>
      <w:proofErr w:type="spellStart"/>
      <w:r w:rsidR="00A74B45">
        <w:rPr>
          <w:b/>
          <w:sz w:val="22"/>
          <w:szCs w:val="22"/>
        </w:rPr>
        <w:t>Product</w:t>
      </w:r>
      <w:proofErr w:type="gramEnd"/>
      <w:r w:rsidR="00A74B45">
        <w:rPr>
          <w:b/>
          <w:sz w:val="22"/>
          <w:szCs w:val="22"/>
        </w:rPr>
        <w:t>_A</w:t>
      </w:r>
      <w:proofErr w:type="spellEnd"/>
      <w:r>
        <w:rPr>
          <w:sz w:val="22"/>
          <w:szCs w:val="22"/>
        </w:rPr>
        <w:t>?</w:t>
      </w:r>
      <w:commentRangeEnd w:id="32"/>
      <w:r w:rsidR="009B55A8">
        <w:rPr>
          <w:rStyle w:val="CommentReference"/>
          <w:rFonts w:eastAsiaTheme="minorHAnsi"/>
        </w:rPr>
        <w:commentReference w:id="32"/>
      </w:r>
    </w:p>
    <w:p w14:paraId="41E504E3" w14:textId="0B4EB868"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_A</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I]</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03DF469E" w14:textId="77777777" w:rsidTr="00FE55E1">
        <w:trPr>
          <w:trHeight w:val="417"/>
        </w:trPr>
        <w:tc>
          <w:tcPr>
            <w:tcW w:w="2065" w:type="dxa"/>
            <w:shd w:val="clear" w:color="auto" w:fill="F2F2F2"/>
            <w:vAlign w:val="bottom"/>
          </w:tcPr>
          <w:p w14:paraId="09F93D54" w14:textId="77777777" w:rsidR="008C6D2B" w:rsidRDefault="008C6D2B" w:rsidP="00FE55E1">
            <w:pPr>
              <w:spacing w:line="288" w:lineRule="auto"/>
              <w:rPr>
                <w:sz w:val="22"/>
                <w:szCs w:val="22"/>
              </w:rPr>
            </w:pPr>
          </w:p>
        </w:tc>
        <w:tc>
          <w:tcPr>
            <w:tcW w:w="1573" w:type="dxa"/>
            <w:shd w:val="clear" w:color="auto" w:fill="F2F2F2"/>
          </w:tcPr>
          <w:p w14:paraId="39B27038" w14:textId="77777777" w:rsidR="008C6D2B" w:rsidRDefault="008C6D2B" w:rsidP="00FE55E1">
            <w:pPr>
              <w:spacing w:after="200" w:line="288" w:lineRule="auto"/>
              <w:jc w:val="center"/>
              <w:rPr>
                <w:b/>
                <w:sz w:val="22"/>
                <w:szCs w:val="22"/>
              </w:rPr>
            </w:pPr>
            <w:r>
              <w:rPr>
                <w:b/>
                <w:sz w:val="22"/>
                <w:szCs w:val="22"/>
              </w:rPr>
              <w:t>1= Completely Disagree</w:t>
            </w:r>
          </w:p>
        </w:tc>
        <w:tc>
          <w:tcPr>
            <w:tcW w:w="1573" w:type="dxa"/>
            <w:shd w:val="clear" w:color="auto" w:fill="F2F2F2"/>
          </w:tcPr>
          <w:p w14:paraId="0D87F0BC" w14:textId="77777777" w:rsidR="008C6D2B" w:rsidRDefault="008C6D2B" w:rsidP="00FE55E1">
            <w:pPr>
              <w:spacing w:after="200" w:line="288" w:lineRule="auto"/>
              <w:jc w:val="center"/>
              <w:rPr>
                <w:b/>
                <w:sz w:val="22"/>
                <w:szCs w:val="22"/>
              </w:rPr>
            </w:pPr>
            <w:r>
              <w:rPr>
                <w:b/>
                <w:sz w:val="22"/>
                <w:szCs w:val="22"/>
              </w:rPr>
              <w:t>2= Somewhat Disagree</w:t>
            </w:r>
          </w:p>
        </w:tc>
        <w:tc>
          <w:tcPr>
            <w:tcW w:w="1573" w:type="dxa"/>
            <w:shd w:val="clear" w:color="auto" w:fill="F2F2F2"/>
          </w:tcPr>
          <w:p w14:paraId="332B0E5A" w14:textId="77777777" w:rsidR="008C6D2B" w:rsidRDefault="008C6D2B" w:rsidP="00FE55E1">
            <w:pPr>
              <w:spacing w:after="200" w:line="288" w:lineRule="auto"/>
              <w:jc w:val="center"/>
              <w:rPr>
                <w:b/>
                <w:sz w:val="22"/>
                <w:szCs w:val="22"/>
              </w:rPr>
            </w:pPr>
            <w:r>
              <w:rPr>
                <w:b/>
                <w:sz w:val="22"/>
                <w:szCs w:val="22"/>
              </w:rPr>
              <w:t>3= Neither Agree nor Disagree</w:t>
            </w:r>
          </w:p>
        </w:tc>
        <w:tc>
          <w:tcPr>
            <w:tcW w:w="1573" w:type="dxa"/>
            <w:shd w:val="clear" w:color="auto" w:fill="F2F2F2"/>
          </w:tcPr>
          <w:p w14:paraId="15D25310" w14:textId="77777777" w:rsidR="008C6D2B" w:rsidRDefault="008C6D2B" w:rsidP="00FE55E1">
            <w:pPr>
              <w:spacing w:after="200" w:line="288" w:lineRule="auto"/>
              <w:jc w:val="center"/>
              <w:rPr>
                <w:b/>
                <w:sz w:val="22"/>
                <w:szCs w:val="22"/>
              </w:rPr>
            </w:pPr>
            <w:r>
              <w:rPr>
                <w:b/>
                <w:sz w:val="22"/>
                <w:szCs w:val="22"/>
              </w:rPr>
              <w:t>4= Somewhat Agree</w:t>
            </w:r>
          </w:p>
        </w:tc>
        <w:tc>
          <w:tcPr>
            <w:tcW w:w="1574" w:type="dxa"/>
            <w:shd w:val="clear" w:color="auto" w:fill="F2F2F2"/>
          </w:tcPr>
          <w:p w14:paraId="40C9416A" w14:textId="77777777" w:rsidR="008C6D2B" w:rsidRDefault="008C6D2B" w:rsidP="00FE55E1">
            <w:pPr>
              <w:spacing w:after="200" w:line="288" w:lineRule="auto"/>
              <w:jc w:val="center"/>
              <w:rPr>
                <w:b/>
                <w:sz w:val="22"/>
                <w:szCs w:val="22"/>
              </w:rPr>
            </w:pPr>
            <w:r>
              <w:rPr>
                <w:b/>
                <w:sz w:val="22"/>
                <w:szCs w:val="22"/>
              </w:rPr>
              <w:t>5= Completely Agree</w:t>
            </w:r>
          </w:p>
        </w:tc>
      </w:tr>
      <w:tr w:rsidR="008C6D2B" w14:paraId="2CE5243A" w14:textId="77777777" w:rsidTr="00FE55E1">
        <w:trPr>
          <w:trHeight w:val="147"/>
        </w:trPr>
        <w:tc>
          <w:tcPr>
            <w:tcW w:w="2065" w:type="dxa"/>
          </w:tcPr>
          <w:p w14:paraId="27A4DD56" w14:textId="660537BC" w:rsidR="008C6D2B" w:rsidRDefault="008C6D2B" w:rsidP="00FE55E1">
            <w:pPr>
              <w:spacing w:line="288" w:lineRule="auto"/>
              <w:rPr>
                <w:b/>
                <w:sz w:val="22"/>
                <w:szCs w:val="22"/>
              </w:rPr>
            </w:pPr>
            <w:r w:rsidRPr="00F1522A">
              <w:rPr>
                <w:bCs/>
                <w:color w:val="000000"/>
                <w:sz w:val="22"/>
                <w:szCs w:val="22"/>
              </w:rPr>
              <w:t xml:space="preserve"> </w:t>
            </w:r>
            <w:proofErr w:type="spellStart"/>
            <w:r w:rsidR="00A74B45">
              <w:rPr>
                <w:bCs/>
                <w:color w:val="000000"/>
                <w:sz w:val="22"/>
                <w:szCs w:val="22"/>
              </w:rPr>
              <w:t>Product_A</w:t>
            </w:r>
            <w:proofErr w:type="spellEnd"/>
            <w:r w:rsidRPr="00F1522A">
              <w:rPr>
                <w:bCs/>
                <w:color w:val="000000"/>
                <w:sz w:val="22"/>
                <w:szCs w:val="22"/>
              </w:rPr>
              <w:t xml:space="preserve"> is </w:t>
            </w:r>
            <w:r>
              <w:rPr>
                <w:b/>
                <w:color w:val="000000"/>
                <w:sz w:val="22"/>
                <w:szCs w:val="22"/>
              </w:rPr>
              <w:t>New and Different</w:t>
            </w:r>
          </w:p>
        </w:tc>
        <w:tc>
          <w:tcPr>
            <w:tcW w:w="1573" w:type="dxa"/>
            <w:vAlign w:val="center"/>
          </w:tcPr>
          <w:p w14:paraId="7ACC0015"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7F2C2FA5"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5D2CBD42"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1865719C"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4" w:type="dxa"/>
            <w:vAlign w:val="center"/>
          </w:tcPr>
          <w:p w14:paraId="06C41EFA" w14:textId="77777777" w:rsidR="008C6D2B" w:rsidRDefault="008C6D2B" w:rsidP="00FE55E1">
            <w:pPr>
              <w:spacing w:line="288" w:lineRule="auto"/>
              <w:jc w:val="center"/>
              <w:rPr>
                <w:sz w:val="22"/>
                <w:szCs w:val="22"/>
              </w:rPr>
            </w:pPr>
            <w:r>
              <w:rPr>
                <w:rFonts w:ascii="Arial" w:eastAsia="Arial" w:hAnsi="Arial" w:cs="Arial"/>
                <w:sz w:val="22"/>
                <w:szCs w:val="22"/>
              </w:rPr>
              <w:t>ᴑ</w:t>
            </w:r>
          </w:p>
        </w:tc>
      </w:tr>
    </w:tbl>
    <w:p w14:paraId="6DABA2E1" w14:textId="77777777" w:rsidR="008C6D2B" w:rsidRDefault="00000000" w:rsidP="008C6D2B">
      <w:pPr>
        <w:spacing w:after="0" w:line="288" w:lineRule="auto"/>
        <w:rPr>
          <w:color w:val="000000"/>
          <w:sz w:val="22"/>
          <w:szCs w:val="22"/>
        </w:rPr>
      </w:pPr>
      <w:r>
        <w:pict w14:anchorId="074505BD">
          <v:rect id="_x0000_i1058" style="width:0;height:1.5pt" o:hralign="center" o:hrstd="t" o:hr="t" fillcolor="#a0a0a0" stroked="f"/>
        </w:pict>
      </w:r>
    </w:p>
    <w:p w14:paraId="6C947B76" w14:textId="71380BD9" w:rsidR="008C6D2B" w:rsidRDefault="008C6D2B" w:rsidP="008C6D2B">
      <w:pPr>
        <w:tabs>
          <w:tab w:val="left" w:pos="915"/>
        </w:tabs>
        <w:spacing w:line="288" w:lineRule="auto"/>
        <w:rPr>
          <w:sz w:val="22"/>
          <w:szCs w:val="22"/>
        </w:rPr>
      </w:pPr>
      <w:commentRangeStart w:id="33"/>
      <w:r>
        <w:rPr>
          <w:color w:val="0070C0"/>
          <w:sz w:val="22"/>
          <w:szCs w:val="22"/>
        </w:rPr>
        <w:lastRenderedPageBreak/>
        <w:t xml:space="preserve">[BQ06b] </w:t>
      </w:r>
      <w:proofErr w:type="gramStart"/>
      <w:r>
        <w:rPr>
          <w:color w:val="000000"/>
          <w:sz w:val="22"/>
          <w:szCs w:val="22"/>
        </w:rPr>
        <w:t>On</w:t>
      </w:r>
      <w:proofErr w:type="gramEnd"/>
      <w:r>
        <w:rPr>
          <w:color w:val="000000"/>
          <w:sz w:val="22"/>
          <w:szCs w:val="22"/>
        </w:rPr>
        <w:t xml:space="preserve"> a</w:t>
      </w:r>
      <w:r>
        <w:rPr>
          <w:sz w:val="22"/>
          <w:szCs w:val="22"/>
        </w:rPr>
        <w:t xml:space="preserve"> scale of 1 to 5 where 1 is ‘Completely Disagree’ and 5 is ‘Completely Agree,’</w:t>
      </w:r>
      <w:r>
        <w:rPr>
          <w:sz w:val="18"/>
          <w:szCs w:val="18"/>
        </w:rPr>
        <w:t xml:space="preserve"> </w:t>
      </w:r>
      <w:r>
        <w:rPr>
          <w:sz w:val="22"/>
          <w:szCs w:val="22"/>
        </w:rPr>
        <w:t xml:space="preserve">how much </w:t>
      </w:r>
      <w:proofErr w:type="gramStart"/>
      <w:r>
        <w:rPr>
          <w:sz w:val="22"/>
          <w:szCs w:val="22"/>
        </w:rPr>
        <w:t xml:space="preserve">does </w:t>
      </w:r>
      <w:r>
        <w:rPr>
          <w:b/>
          <w:sz w:val="22"/>
          <w:szCs w:val="22"/>
        </w:rPr>
        <w:t xml:space="preserve"> </w:t>
      </w:r>
      <w:proofErr w:type="spellStart"/>
      <w:r w:rsidR="00A74B45">
        <w:rPr>
          <w:b/>
          <w:sz w:val="22"/>
          <w:szCs w:val="22"/>
        </w:rPr>
        <w:t>Product</w:t>
      </w:r>
      <w:proofErr w:type="gramEnd"/>
      <w:r w:rsidR="00A74B45">
        <w:rPr>
          <w:b/>
          <w:sz w:val="22"/>
          <w:szCs w:val="22"/>
        </w:rPr>
        <w:t>_A</w:t>
      </w:r>
      <w:proofErr w:type="spellEnd"/>
      <w:r>
        <w:rPr>
          <w:b/>
          <w:sz w:val="22"/>
          <w:szCs w:val="22"/>
        </w:rPr>
        <w:t xml:space="preserve"> </w:t>
      </w:r>
      <w:r>
        <w:rPr>
          <w:sz w:val="22"/>
          <w:szCs w:val="22"/>
        </w:rPr>
        <w:t>meet the needs for you as a creator / streamer?</w:t>
      </w:r>
      <w:commentRangeEnd w:id="33"/>
      <w:r w:rsidR="009B55A8">
        <w:rPr>
          <w:rStyle w:val="CommentReference"/>
          <w:rFonts w:eastAsiaTheme="minorHAnsi"/>
        </w:rPr>
        <w:commentReference w:id="33"/>
      </w:r>
    </w:p>
    <w:p w14:paraId="17514319" w14:textId="35166ECC"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_A</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I]</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37AE06DF" w14:textId="77777777" w:rsidTr="00FE55E1">
        <w:trPr>
          <w:trHeight w:val="417"/>
        </w:trPr>
        <w:tc>
          <w:tcPr>
            <w:tcW w:w="2065" w:type="dxa"/>
            <w:shd w:val="clear" w:color="auto" w:fill="F2F2F2"/>
            <w:vAlign w:val="bottom"/>
          </w:tcPr>
          <w:p w14:paraId="2387D8D8" w14:textId="77777777" w:rsidR="008C6D2B" w:rsidRDefault="008C6D2B" w:rsidP="00FE55E1">
            <w:pPr>
              <w:spacing w:line="288" w:lineRule="auto"/>
              <w:rPr>
                <w:sz w:val="22"/>
                <w:szCs w:val="22"/>
              </w:rPr>
            </w:pPr>
          </w:p>
        </w:tc>
        <w:tc>
          <w:tcPr>
            <w:tcW w:w="1573" w:type="dxa"/>
            <w:shd w:val="clear" w:color="auto" w:fill="F2F2F2"/>
          </w:tcPr>
          <w:p w14:paraId="2D96AA3D" w14:textId="77777777" w:rsidR="008C6D2B" w:rsidRDefault="008C6D2B" w:rsidP="00FE55E1">
            <w:pPr>
              <w:spacing w:after="200" w:line="288" w:lineRule="auto"/>
              <w:jc w:val="center"/>
              <w:rPr>
                <w:b/>
                <w:sz w:val="22"/>
                <w:szCs w:val="22"/>
              </w:rPr>
            </w:pPr>
            <w:r>
              <w:rPr>
                <w:b/>
                <w:sz w:val="22"/>
                <w:szCs w:val="22"/>
              </w:rPr>
              <w:t>1= Completely Disagree</w:t>
            </w:r>
          </w:p>
        </w:tc>
        <w:tc>
          <w:tcPr>
            <w:tcW w:w="1573" w:type="dxa"/>
            <w:shd w:val="clear" w:color="auto" w:fill="F2F2F2"/>
          </w:tcPr>
          <w:p w14:paraId="080DC2DA" w14:textId="77777777" w:rsidR="008C6D2B" w:rsidRDefault="008C6D2B" w:rsidP="00FE55E1">
            <w:pPr>
              <w:spacing w:after="200" w:line="288" w:lineRule="auto"/>
              <w:jc w:val="center"/>
              <w:rPr>
                <w:b/>
                <w:sz w:val="22"/>
                <w:szCs w:val="22"/>
              </w:rPr>
            </w:pPr>
            <w:r>
              <w:rPr>
                <w:b/>
                <w:sz w:val="22"/>
                <w:szCs w:val="22"/>
              </w:rPr>
              <w:t>2= Somewhat Disagree</w:t>
            </w:r>
          </w:p>
        </w:tc>
        <w:tc>
          <w:tcPr>
            <w:tcW w:w="1573" w:type="dxa"/>
            <w:shd w:val="clear" w:color="auto" w:fill="F2F2F2"/>
          </w:tcPr>
          <w:p w14:paraId="12F8CCC3" w14:textId="77777777" w:rsidR="008C6D2B" w:rsidRDefault="008C6D2B" w:rsidP="00FE55E1">
            <w:pPr>
              <w:spacing w:after="200" w:line="288" w:lineRule="auto"/>
              <w:jc w:val="center"/>
              <w:rPr>
                <w:b/>
                <w:sz w:val="22"/>
                <w:szCs w:val="22"/>
              </w:rPr>
            </w:pPr>
            <w:r>
              <w:rPr>
                <w:b/>
                <w:sz w:val="22"/>
                <w:szCs w:val="22"/>
              </w:rPr>
              <w:t>3= Neither Agree nor Disagree</w:t>
            </w:r>
          </w:p>
        </w:tc>
        <w:tc>
          <w:tcPr>
            <w:tcW w:w="1573" w:type="dxa"/>
            <w:shd w:val="clear" w:color="auto" w:fill="F2F2F2"/>
          </w:tcPr>
          <w:p w14:paraId="6DD404B7" w14:textId="77777777" w:rsidR="008C6D2B" w:rsidRDefault="008C6D2B" w:rsidP="00FE55E1">
            <w:pPr>
              <w:spacing w:after="200" w:line="288" w:lineRule="auto"/>
              <w:jc w:val="center"/>
              <w:rPr>
                <w:b/>
                <w:sz w:val="22"/>
                <w:szCs w:val="22"/>
              </w:rPr>
            </w:pPr>
            <w:r>
              <w:rPr>
                <w:b/>
                <w:sz w:val="22"/>
                <w:szCs w:val="22"/>
              </w:rPr>
              <w:t>4= Somewhat Agree</w:t>
            </w:r>
          </w:p>
        </w:tc>
        <w:tc>
          <w:tcPr>
            <w:tcW w:w="1574" w:type="dxa"/>
            <w:shd w:val="clear" w:color="auto" w:fill="F2F2F2"/>
          </w:tcPr>
          <w:p w14:paraId="79C5E34D" w14:textId="77777777" w:rsidR="008C6D2B" w:rsidRDefault="008C6D2B" w:rsidP="00FE55E1">
            <w:pPr>
              <w:spacing w:after="200" w:line="288" w:lineRule="auto"/>
              <w:jc w:val="center"/>
              <w:rPr>
                <w:b/>
                <w:sz w:val="22"/>
                <w:szCs w:val="22"/>
              </w:rPr>
            </w:pPr>
            <w:r>
              <w:rPr>
                <w:b/>
                <w:sz w:val="22"/>
                <w:szCs w:val="22"/>
              </w:rPr>
              <w:t>5= Completely Agree</w:t>
            </w:r>
          </w:p>
        </w:tc>
      </w:tr>
      <w:tr w:rsidR="008C6D2B" w14:paraId="6B403BEA" w14:textId="77777777" w:rsidTr="00FE55E1">
        <w:trPr>
          <w:trHeight w:val="147"/>
        </w:trPr>
        <w:tc>
          <w:tcPr>
            <w:tcW w:w="2065" w:type="dxa"/>
          </w:tcPr>
          <w:p w14:paraId="2A4A6344" w14:textId="38A54627" w:rsidR="008C6D2B" w:rsidRDefault="008C6D2B" w:rsidP="00FE55E1">
            <w:pPr>
              <w:spacing w:line="288" w:lineRule="auto"/>
              <w:rPr>
                <w:b/>
                <w:sz w:val="22"/>
                <w:szCs w:val="22"/>
              </w:rPr>
            </w:pPr>
            <w:r w:rsidRPr="00F1522A">
              <w:rPr>
                <w:bCs/>
                <w:color w:val="000000"/>
                <w:sz w:val="22"/>
                <w:szCs w:val="22"/>
              </w:rPr>
              <w:t xml:space="preserve"> </w:t>
            </w:r>
            <w:proofErr w:type="spellStart"/>
            <w:r w:rsidR="00A74B45">
              <w:rPr>
                <w:bCs/>
                <w:color w:val="000000"/>
                <w:sz w:val="22"/>
                <w:szCs w:val="22"/>
              </w:rPr>
              <w:t>Product_A</w:t>
            </w:r>
            <w:proofErr w:type="spellEnd"/>
            <w:r>
              <w:rPr>
                <w:b/>
                <w:color w:val="000000"/>
                <w:sz w:val="22"/>
                <w:szCs w:val="22"/>
              </w:rPr>
              <w:t xml:space="preserve"> Meets the Need</w:t>
            </w:r>
          </w:p>
        </w:tc>
        <w:tc>
          <w:tcPr>
            <w:tcW w:w="1573" w:type="dxa"/>
            <w:vAlign w:val="center"/>
          </w:tcPr>
          <w:p w14:paraId="02CF01C5"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5A83A2C7"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07089FB0"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70E2E2EC"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4" w:type="dxa"/>
            <w:vAlign w:val="center"/>
          </w:tcPr>
          <w:p w14:paraId="4B287C95" w14:textId="77777777" w:rsidR="008C6D2B" w:rsidRDefault="008C6D2B" w:rsidP="00FE55E1">
            <w:pPr>
              <w:spacing w:line="288" w:lineRule="auto"/>
              <w:jc w:val="center"/>
              <w:rPr>
                <w:sz w:val="22"/>
                <w:szCs w:val="22"/>
              </w:rPr>
            </w:pPr>
            <w:r>
              <w:rPr>
                <w:rFonts w:ascii="Arial" w:eastAsia="Arial" w:hAnsi="Arial" w:cs="Arial"/>
                <w:sz w:val="22"/>
                <w:szCs w:val="22"/>
              </w:rPr>
              <w:t>ᴑ</w:t>
            </w:r>
          </w:p>
        </w:tc>
      </w:tr>
    </w:tbl>
    <w:p w14:paraId="1A476D68" w14:textId="77777777" w:rsidR="008C6D2B" w:rsidRDefault="008C6D2B" w:rsidP="008C6D2B">
      <w:pPr>
        <w:pBdr>
          <w:top w:val="nil"/>
          <w:left w:val="nil"/>
          <w:bottom w:val="nil"/>
          <w:right w:val="nil"/>
          <w:between w:val="nil"/>
        </w:pBdr>
        <w:spacing w:after="0" w:line="288" w:lineRule="auto"/>
        <w:rPr>
          <w:color w:val="000000"/>
          <w:sz w:val="22"/>
          <w:szCs w:val="22"/>
        </w:rPr>
      </w:pPr>
    </w:p>
    <w:p w14:paraId="413CE9C0" w14:textId="77777777" w:rsidR="008C6D2B" w:rsidRDefault="00000000" w:rsidP="008C6D2B">
      <w:pPr>
        <w:rPr>
          <w:color w:val="0070C0"/>
          <w:sz w:val="22"/>
          <w:szCs w:val="22"/>
        </w:rPr>
      </w:pPr>
      <w:r>
        <w:pict w14:anchorId="7DF9D21D">
          <v:rect id="_x0000_i1059" style="width:0;height:1.5pt" o:hralign="center" o:hrstd="t" o:hr="t" fillcolor="#a0a0a0" stroked="f"/>
        </w:pict>
      </w:r>
    </w:p>
    <w:p w14:paraId="58E042B7" w14:textId="77777777" w:rsidR="008C6D2B" w:rsidRDefault="008C6D2B" w:rsidP="008C6D2B">
      <w:pPr>
        <w:rPr>
          <w:color w:val="0070C0"/>
          <w:sz w:val="22"/>
          <w:szCs w:val="22"/>
        </w:rPr>
      </w:pPr>
    </w:p>
    <w:p w14:paraId="2E6C49C3" w14:textId="6C40663A" w:rsidR="008C6D2B" w:rsidRDefault="008C6D2B" w:rsidP="008C6D2B">
      <w:pPr>
        <w:rPr>
          <w:color w:val="0070C0"/>
        </w:rPr>
      </w:pPr>
      <w:commentRangeStart w:id="34"/>
      <w:r>
        <w:rPr>
          <w:color w:val="0070C0"/>
          <w:sz w:val="22"/>
          <w:szCs w:val="22"/>
        </w:rPr>
        <w:t>[BQ07</w:t>
      </w:r>
      <w:r>
        <w:rPr>
          <w:color w:val="0070C0"/>
        </w:rPr>
        <w:t xml:space="preserve">] </w:t>
      </w:r>
      <w:r>
        <w:t xml:space="preserve">How soon </w:t>
      </w:r>
      <w:proofErr w:type="gramStart"/>
      <w:r>
        <w:t xml:space="preserve">after </w:t>
      </w:r>
      <w:r>
        <w:rPr>
          <w:b/>
        </w:rPr>
        <w:t xml:space="preserve"> </w:t>
      </w:r>
      <w:proofErr w:type="spellStart"/>
      <w:r w:rsidR="00A74B45">
        <w:rPr>
          <w:b/>
        </w:rPr>
        <w:t>Product</w:t>
      </w:r>
      <w:proofErr w:type="gramEnd"/>
      <w:r w:rsidR="00A74B45">
        <w:rPr>
          <w:b/>
        </w:rPr>
        <w:t>_A</w:t>
      </w:r>
      <w:proofErr w:type="spellEnd"/>
      <w:r>
        <w:t xml:space="preserve"> </w:t>
      </w:r>
      <w:r>
        <w:rPr>
          <w:color w:val="0070C0"/>
        </w:rPr>
        <w:t xml:space="preserve">[HYPERLINK </w:t>
      </w:r>
      <w:proofErr w:type="gramStart"/>
      <w:r>
        <w:rPr>
          <w:color w:val="0070C0"/>
        </w:rPr>
        <w:t xml:space="preserve">TO  </w:t>
      </w:r>
      <w:proofErr w:type="spellStart"/>
      <w:r w:rsidR="00A74B45">
        <w:rPr>
          <w:color w:val="0070C0"/>
        </w:rPr>
        <w:t>Product</w:t>
      </w:r>
      <w:proofErr w:type="gramEnd"/>
      <w:r w:rsidR="00A74B45">
        <w:rPr>
          <w:color w:val="0070C0"/>
        </w:rPr>
        <w:t>_A</w:t>
      </w:r>
      <w:proofErr w:type="spellEnd"/>
      <w:r>
        <w:rPr>
          <w:color w:val="0070C0"/>
        </w:rPr>
        <w:t xml:space="preserve"> 1]</w:t>
      </w:r>
      <w:r>
        <w:t xml:space="preserve"> becomes available in the market, would you be likely to buy this product</w:t>
      </w:r>
      <w:r>
        <w:rPr>
          <w:b/>
        </w:rPr>
        <w:t xml:space="preserve">? </w:t>
      </w:r>
      <w:r>
        <w:t xml:space="preserve">Please assume the concept performs as described in the profile. </w:t>
      </w:r>
      <w:r>
        <w:rPr>
          <w:color w:val="0070C0"/>
          <w:sz w:val="22"/>
          <w:szCs w:val="22"/>
        </w:rPr>
        <w:t>[</w:t>
      </w:r>
      <w:r>
        <w:rPr>
          <w:color w:val="0070C0"/>
        </w:rPr>
        <w:t xml:space="preserve">SHOW ONLY </w:t>
      </w:r>
      <w:r w:rsidRPr="00A71F5F">
        <w:rPr>
          <w:color w:val="0070C0"/>
        </w:rPr>
        <w:t xml:space="preserve">IF </w:t>
      </w:r>
      <w:r w:rsidRPr="00DB7C17">
        <w:rPr>
          <w:color w:val="0070C0"/>
        </w:rPr>
        <w:t>BQ05</w:t>
      </w:r>
      <w:r>
        <w:rPr>
          <w:color w:val="0070C0"/>
        </w:rPr>
        <w:t>=3,4,</w:t>
      </w:r>
      <w:r w:rsidRPr="00A71F5F">
        <w:rPr>
          <w:color w:val="0070C0"/>
        </w:rPr>
        <w:t>5</w:t>
      </w:r>
      <w:r>
        <w:rPr>
          <w:color w:val="0070C0"/>
        </w:rPr>
        <w:t xml:space="preserve">] </w:t>
      </w:r>
      <w:commentRangeEnd w:id="34"/>
      <w:r w:rsidR="009B55A8">
        <w:rPr>
          <w:rStyle w:val="CommentReference"/>
          <w:rFonts w:eastAsiaTheme="minorHAnsi"/>
        </w:rPr>
        <w:commentReference w:id="34"/>
      </w:r>
    </w:p>
    <w:p w14:paraId="0B568B2B" w14:textId="77777777" w:rsidR="008C6D2B" w:rsidRDefault="008C6D2B" w:rsidP="008C6D2B">
      <w:pPr>
        <w:tabs>
          <w:tab w:val="left" w:pos="1134"/>
          <w:tab w:val="left" w:pos="9350"/>
        </w:tabs>
        <w:jc w:val="both"/>
        <w:rPr>
          <w:color w:val="0070C0"/>
        </w:rPr>
      </w:pPr>
    </w:p>
    <w:tbl>
      <w:tblPr>
        <w:tblW w:w="5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25"/>
      </w:tblGrid>
      <w:tr w:rsidR="008C6D2B" w14:paraId="4BB006C0" w14:textId="77777777" w:rsidTr="00FE55E1">
        <w:trPr>
          <w:trHeight w:val="329"/>
          <w:jc w:val="center"/>
        </w:trPr>
        <w:tc>
          <w:tcPr>
            <w:tcW w:w="5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25B57C" w14:textId="77777777" w:rsidR="008C6D2B" w:rsidRDefault="008C6D2B" w:rsidP="00FE55E1">
            <w:pPr>
              <w:jc w:val="center"/>
              <w:rPr>
                <w:b/>
                <w:sz w:val="22"/>
                <w:szCs w:val="22"/>
              </w:rPr>
            </w:pPr>
            <w:r>
              <w:rPr>
                <w:b/>
                <w:sz w:val="22"/>
                <w:szCs w:val="22"/>
              </w:rPr>
              <w:t># of Months</w:t>
            </w:r>
          </w:p>
        </w:tc>
      </w:tr>
      <w:tr w:rsidR="008C6D2B" w14:paraId="02E0A722"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3AFFD023" w14:textId="77777777" w:rsidR="008C6D2B" w:rsidRDefault="008C6D2B" w:rsidP="00FE55E1">
            <w:pPr>
              <w:jc w:val="center"/>
              <w:rPr>
                <w:sz w:val="22"/>
                <w:szCs w:val="22"/>
              </w:rPr>
            </w:pPr>
            <w:r>
              <w:rPr>
                <w:sz w:val="22"/>
                <w:szCs w:val="22"/>
              </w:rPr>
              <w:t xml:space="preserve">_________ </w:t>
            </w:r>
            <w:r>
              <w:rPr>
                <w:color w:val="0070C0"/>
                <w:sz w:val="22"/>
                <w:szCs w:val="22"/>
              </w:rPr>
              <w:t>[0-72]</w:t>
            </w:r>
          </w:p>
        </w:tc>
      </w:tr>
      <w:tr w:rsidR="008C6D2B" w14:paraId="4D61DE72"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7F7883B6" w14:textId="7D9EC21E" w:rsidR="008C6D2B" w:rsidRDefault="008C6D2B" w:rsidP="00FE55E1">
            <w:pPr>
              <w:jc w:val="center"/>
              <w:rPr>
                <w:sz w:val="22"/>
                <w:szCs w:val="22"/>
              </w:rPr>
            </w:pPr>
            <w:r>
              <w:rPr>
                <w:sz w:val="22"/>
                <w:szCs w:val="22"/>
              </w:rPr>
              <w:t xml:space="preserve">Will not consider </w:t>
            </w:r>
            <w:proofErr w:type="gramStart"/>
            <w:r>
              <w:rPr>
                <w:sz w:val="22"/>
                <w:szCs w:val="22"/>
              </w:rPr>
              <w:t xml:space="preserve">buying  </w:t>
            </w:r>
            <w:proofErr w:type="spellStart"/>
            <w:r w:rsidR="00A74B45">
              <w:rPr>
                <w:sz w:val="22"/>
                <w:szCs w:val="22"/>
              </w:rPr>
              <w:t>Product</w:t>
            </w:r>
            <w:proofErr w:type="gramEnd"/>
            <w:r w:rsidR="00A74B45">
              <w:rPr>
                <w:sz w:val="22"/>
                <w:szCs w:val="22"/>
              </w:rPr>
              <w:t>_A</w:t>
            </w:r>
            <w:proofErr w:type="spellEnd"/>
            <w:r>
              <w:rPr>
                <w:sz w:val="22"/>
                <w:szCs w:val="22"/>
              </w:rPr>
              <w:t xml:space="preserve"> </w:t>
            </w:r>
            <w:r>
              <w:rPr>
                <w:color w:val="4472C4"/>
                <w:sz w:val="22"/>
                <w:szCs w:val="22"/>
              </w:rPr>
              <w:t>[EXCLUSIVE]</w:t>
            </w:r>
          </w:p>
        </w:tc>
      </w:tr>
      <w:tr w:rsidR="008C6D2B" w14:paraId="0BD468CA"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3E9F9999" w14:textId="77777777" w:rsidR="008C6D2B" w:rsidRDefault="008C6D2B" w:rsidP="00FE55E1">
            <w:pPr>
              <w:jc w:val="center"/>
              <w:rPr>
                <w:sz w:val="22"/>
                <w:szCs w:val="22"/>
              </w:rPr>
            </w:pPr>
            <w:r>
              <w:rPr>
                <w:sz w:val="22"/>
                <w:szCs w:val="22"/>
              </w:rPr>
              <w:t>I’m not sure</w:t>
            </w:r>
          </w:p>
        </w:tc>
      </w:tr>
    </w:tbl>
    <w:p w14:paraId="6EC4B791" w14:textId="77777777" w:rsidR="008C6D2B" w:rsidRPr="003A6556" w:rsidRDefault="008C6D2B" w:rsidP="008C6D2B">
      <w:pPr>
        <w:spacing w:line="288" w:lineRule="auto"/>
        <w:rPr>
          <w:b/>
        </w:rPr>
      </w:pPr>
      <w:r>
        <w:rPr>
          <w:b/>
        </w:rPr>
        <w:tab/>
      </w:r>
      <w:r w:rsidR="00000000">
        <w:pict w14:anchorId="73FE940C">
          <v:rect id="_x0000_i1060" style="width:0;height:1.5pt" o:hralign="center" o:hrstd="t" o:hr="t" fillcolor="#a0a0a0" stroked="f"/>
        </w:pict>
      </w:r>
    </w:p>
    <w:sdt>
      <w:sdtPr>
        <w:tag w:val="goog_rdk_8"/>
        <w:id w:val="-203333836"/>
      </w:sdtPr>
      <w:sdtEndPr>
        <w:rPr>
          <w:b/>
          <w:bCs/>
        </w:rPr>
      </w:sdtEndPr>
      <w:sdtContent>
        <w:p w14:paraId="16A3C156" w14:textId="413270A8" w:rsidR="008C6D2B" w:rsidRPr="008C6D2B" w:rsidRDefault="008C6D2B" w:rsidP="008C6D2B">
          <w:pPr>
            <w:tabs>
              <w:tab w:val="left" w:pos="7290"/>
            </w:tabs>
            <w:spacing w:line="288" w:lineRule="auto"/>
            <w:rPr>
              <w:ins w:id="35" w:author="Satya Varagoor" w:date="2021-05-21T15:26:00Z"/>
            </w:rPr>
          </w:pPr>
          <w:r w:rsidRPr="008C6D2B">
            <w:rPr>
              <w:b/>
              <w:bCs/>
              <w:color w:val="0070C0"/>
              <w:sz w:val="22"/>
              <w:szCs w:val="22"/>
            </w:rPr>
            <w:t>[SHOW ONLY TO START</w:t>
          </w:r>
          <w:r>
            <w:rPr>
              <w:b/>
              <w:bCs/>
              <w:color w:val="0070C0"/>
              <w:sz w:val="22"/>
              <w:szCs w:val="22"/>
            </w:rPr>
            <w:t>2</w:t>
          </w:r>
          <w:r w:rsidRPr="008C6D2B">
            <w:rPr>
              <w:b/>
              <w:bCs/>
              <w:color w:val="0070C0"/>
              <w:sz w:val="22"/>
              <w:szCs w:val="22"/>
            </w:rPr>
            <w:t>]</w:t>
          </w:r>
        </w:p>
      </w:sdtContent>
    </w:sdt>
    <w:p w14:paraId="233CBB4A" w14:textId="1C6000A1" w:rsidR="008C6D2B" w:rsidRDefault="008C6D2B" w:rsidP="008C6D2B">
      <w:pPr>
        <w:spacing w:line="288" w:lineRule="auto"/>
        <w:rPr>
          <w:color w:val="0070C0"/>
          <w:sz w:val="22"/>
          <w:szCs w:val="22"/>
        </w:rPr>
      </w:pPr>
      <w:r>
        <w:rPr>
          <w:color w:val="0070C0"/>
          <w:sz w:val="22"/>
          <w:szCs w:val="22"/>
        </w:rPr>
        <w:t xml:space="preserve">[RANDOMIZE EXPOSURE TO </w:t>
      </w:r>
      <w:proofErr w:type="gramStart"/>
      <w:r>
        <w:rPr>
          <w:color w:val="0070C0"/>
          <w:sz w:val="22"/>
          <w:szCs w:val="22"/>
        </w:rPr>
        <w:t>“</w:t>
      </w:r>
      <w:r w:rsidRPr="000E6004">
        <w:rPr>
          <w:color w:val="0070C0"/>
          <w:sz w:val="22"/>
          <w:szCs w:val="22"/>
        </w:rPr>
        <w:t xml:space="preserve">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w:t>
      </w:r>
      <w:r w:rsidR="004F6C4D">
        <w:rPr>
          <w:color w:val="0070C0"/>
          <w:sz w:val="22"/>
          <w:szCs w:val="22"/>
        </w:rPr>
        <w:t>2</w:t>
      </w:r>
      <w:r>
        <w:rPr>
          <w:color w:val="0070C0"/>
          <w:sz w:val="22"/>
          <w:szCs w:val="22"/>
        </w:rPr>
        <w:t>” AND ‘’</w:t>
      </w:r>
      <w:r w:rsidR="000D4AF6">
        <w:rPr>
          <w:bCs/>
          <w:iCs/>
          <w:color w:val="0070C0"/>
        </w:rPr>
        <w:t>GoPro</w:t>
      </w:r>
      <w:r>
        <w:rPr>
          <w:bCs/>
          <w:iCs/>
          <w:color w:val="0070C0"/>
        </w:rPr>
        <w:t xml:space="preserve"> HERO BLACK 9’’</w:t>
      </w:r>
      <w:r>
        <w:rPr>
          <w:color w:val="0070C0"/>
          <w:sz w:val="22"/>
          <w:szCs w:val="22"/>
        </w:rPr>
        <w:t xml:space="preserve">: 50% SAMPLE TO </w:t>
      </w:r>
      <w:proofErr w:type="gramStart"/>
      <w:r>
        <w:rPr>
          <w:color w:val="0070C0"/>
          <w:sz w:val="22"/>
          <w:szCs w:val="22"/>
        </w:rPr>
        <w:t xml:space="preserve">SEE  </w:t>
      </w:r>
      <w:r w:rsidR="00A74B45">
        <w:rPr>
          <w:color w:val="0070C0"/>
          <w:sz w:val="22"/>
          <w:szCs w:val="22"/>
        </w:rPr>
        <w:t>Product</w:t>
      </w:r>
      <w:proofErr w:type="gramEnd"/>
      <w:r w:rsidR="00A74B45">
        <w:rPr>
          <w:color w:val="0070C0"/>
          <w:sz w:val="22"/>
          <w:szCs w:val="22"/>
        </w:rPr>
        <w:t>_A</w:t>
      </w:r>
      <w:r>
        <w:rPr>
          <w:color w:val="0070C0"/>
          <w:sz w:val="22"/>
          <w:szCs w:val="22"/>
        </w:rPr>
        <w:t>-</w:t>
      </w:r>
      <w:r w:rsidR="004F6C4D">
        <w:rPr>
          <w:color w:val="0070C0"/>
          <w:sz w:val="22"/>
          <w:szCs w:val="22"/>
        </w:rPr>
        <w:t>2</w:t>
      </w:r>
      <w:r>
        <w:rPr>
          <w:color w:val="0070C0"/>
          <w:sz w:val="22"/>
          <w:szCs w:val="22"/>
        </w:rPr>
        <w:t xml:space="preserve"> FIRST, 50% SAMPLE TO SEE </w:t>
      </w:r>
      <w:r w:rsidR="000D4AF6">
        <w:rPr>
          <w:bCs/>
          <w:iCs/>
          <w:color w:val="0070C0"/>
        </w:rPr>
        <w:t>GoPro</w:t>
      </w:r>
      <w:r>
        <w:rPr>
          <w:bCs/>
          <w:iCs/>
          <w:color w:val="0070C0"/>
        </w:rPr>
        <w:t xml:space="preserve"> HERO BLACK 9</w:t>
      </w:r>
      <w:r>
        <w:rPr>
          <w:color w:val="0070C0"/>
          <w:sz w:val="22"/>
          <w:szCs w:val="22"/>
        </w:rPr>
        <w:t xml:space="preserve"> FIRST]</w:t>
      </w:r>
    </w:p>
    <w:p w14:paraId="1A189117" w14:textId="77777777" w:rsidR="008C6D2B" w:rsidRDefault="008C6D2B" w:rsidP="008C6D2B">
      <w:pPr>
        <w:spacing w:line="288" w:lineRule="auto"/>
        <w:rPr>
          <w:color w:val="0070C0"/>
          <w:sz w:val="22"/>
          <w:szCs w:val="22"/>
        </w:rPr>
      </w:pPr>
      <w:r>
        <w:rPr>
          <w:color w:val="0070C0"/>
          <w:sz w:val="22"/>
          <w:szCs w:val="22"/>
        </w:rPr>
        <w:t>[INTRODUCTION SCREEN]</w:t>
      </w:r>
    </w:p>
    <w:p w14:paraId="6BE9BE74" w14:textId="2A04D96F" w:rsidR="008C6D2B" w:rsidRDefault="008C6D2B" w:rsidP="008C6D2B">
      <w:pPr>
        <w:spacing w:after="0" w:line="288" w:lineRule="auto"/>
        <w:rPr>
          <w:sz w:val="22"/>
          <w:szCs w:val="22"/>
        </w:rPr>
      </w:pPr>
      <w:commentRangeStart w:id="36"/>
      <w:r>
        <w:t xml:space="preserve">Now we would like to share with you a product description of a </w:t>
      </w:r>
      <w:r>
        <w:rPr>
          <w:b/>
        </w:rPr>
        <w:t>Camera</w:t>
      </w:r>
      <w:r>
        <w:rPr>
          <w:b/>
          <w:i/>
          <w:color w:val="000000"/>
        </w:rPr>
        <w:t xml:space="preserve">. </w:t>
      </w:r>
      <w:r>
        <w:t xml:space="preserve">We will refer to this camera </w:t>
      </w:r>
      <w:proofErr w:type="gramStart"/>
      <w:r>
        <w:t xml:space="preserve">as </w:t>
      </w:r>
      <w:r w:rsidRPr="000E6004">
        <w:rPr>
          <w:b/>
          <w:color w:val="000000"/>
          <w:sz w:val="22"/>
          <w:szCs w:val="22"/>
        </w:rPr>
        <w:t xml:space="preserve"> </w:t>
      </w:r>
      <w:proofErr w:type="spellStart"/>
      <w:r w:rsidR="00A74B45">
        <w:rPr>
          <w:b/>
          <w:color w:val="000000"/>
          <w:sz w:val="22"/>
          <w:szCs w:val="22"/>
        </w:rPr>
        <w:t>Product</w:t>
      </w:r>
      <w:proofErr w:type="gramEnd"/>
      <w:r w:rsidR="00A74B45">
        <w:rPr>
          <w:b/>
          <w:color w:val="000000"/>
          <w:sz w:val="22"/>
          <w:szCs w:val="22"/>
        </w:rPr>
        <w:t>_B</w:t>
      </w:r>
      <w:proofErr w:type="spellEnd"/>
      <w:r>
        <w:rPr>
          <w:b/>
          <w:color w:val="000000"/>
          <w:sz w:val="22"/>
          <w:szCs w:val="22"/>
        </w:rPr>
        <w:t>.</w:t>
      </w:r>
    </w:p>
    <w:p w14:paraId="013C474E" w14:textId="77777777" w:rsidR="008C6D2B" w:rsidRDefault="008C6D2B" w:rsidP="008C6D2B">
      <w:pPr>
        <w:spacing w:after="0" w:line="288" w:lineRule="auto"/>
        <w:rPr>
          <w:b/>
        </w:rPr>
      </w:pPr>
    </w:p>
    <w:p w14:paraId="008822D4" w14:textId="171652F7" w:rsidR="008C6D2B" w:rsidRDefault="008C6D2B" w:rsidP="008C6D2B">
      <w:pPr>
        <w:spacing w:after="0" w:line="288" w:lineRule="auto"/>
        <w:rPr>
          <w:color w:val="000000"/>
          <w:sz w:val="22"/>
          <w:szCs w:val="22"/>
        </w:rPr>
      </w:pPr>
      <w:r>
        <w:t xml:space="preserve">Please take some time to </w:t>
      </w:r>
      <w:proofErr w:type="gramStart"/>
      <w:r>
        <w:t xml:space="preserve">review </w:t>
      </w:r>
      <w:r w:rsidRPr="000E6004">
        <w:rPr>
          <w:b/>
          <w:color w:val="000000"/>
          <w:sz w:val="22"/>
          <w:szCs w:val="22"/>
        </w:rPr>
        <w:t xml:space="preserve"> </w:t>
      </w:r>
      <w:proofErr w:type="spellStart"/>
      <w:r w:rsidR="00A74B45">
        <w:rPr>
          <w:b/>
          <w:color w:val="000000"/>
          <w:sz w:val="22"/>
          <w:szCs w:val="22"/>
        </w:rPr>
        <w:t>Product</w:t>
      </w:r>
      <w:proofErr w:type="gramEnd"/>
      <w:r w:rsidR="00A74B45">
        <w:rPr>
          <w:b/>
          <w:color w:val="000000"/>
          <w:sz w:val="22"/>
          <w:szCs w:val="22"/>
        </w:rPr>
        <w:t>_B</w:t>
      </w:r>
      <w:proofErr w:type="spellEnd"/>
      <w:r>
        <w:rPr>
          <w:b/>
          <w:color w:val="000000"/>
          <w:sz w:val="22"/>
          <w:szCs w:val="22"/>
        </w:rPr>
        <w:t xml:space="preserve"> </w:t>
      </w:r>
      <w:r>
        <w:rPr>
          <w:color w:val="000000"/>
          <w:sz w:val="22"/>
          <w:szCs w:val="22"/>
        </w:rPr>
        <w:t xml:space="preserve">and answer the questions that follow.  After you finish reading the concept, please click ‘NEXT’ to advance to the next screen.  </w:t>
      </w:r>
    </w:p>
    <w:p w14:paraId="01ACC7EF" w14:textId="77777777" w:rsidR="008C6D2B" w:rsidRDefault="008C6D2B" w:rsidP="008C6D2B">
      <w:pPr>
        <w:spacing w:after="0" w:line="288" w:lineRule="auto"/>
        <w:rPr>
          <w:color w:val="000000"/>
          <w:sz w:val="22"/>
          <w:szCs w:val="22"/>
        </w:rPr>
      </w:pPr>
    </w:p>
    <w:p w14:paraId="5C7EBB2E" w14:textId="77777777" w:rsidR="008C6D2B" w:rsidRDefault="008C6D2B" w:rsidP="008C6D2B">
      <w:pPr>
        <w:spacing w:after="0" w:line="288" w:lineRule="auto"/>
        <w:rPr>
          <w:color w:val="000000"/>
          <w:sz w:val="22"/>
          <w:szCs w:val="22"/>
        </w:rPr>
      </w:pPr>
      <w:r>
        <w:rPr>
          <w:color w:val="000000"/>
          <w:sz w:val="22"/>
          <w:szCs w:val="22"/>
        </w:rPr>
        <w:t xml:space="preserve">The screen will remain open on the concept for 40 seconds to give you the opportunity to read through the concept before you can proceed. If you need more than 40 seconds to read through the concept, you will have as much time as you need. Simply click Next when you </w:t>
      </w:r>
      <w:proofErr w:type="gramStart"/>
      <w:r>
        <w:rPr>
          <w:color w:val="000000"/>
          <w:sz w:val="22"/>
          <w:szCs w:val="22"/>
        </w:rPr>
        <w:t>are</w:t>
      </w:r>
      <w:proofErr w:type="gramEnd"/>
      <w:r>
        <w:rPr>
          <w:color w:val="000000"/>
          <w:sz w:val="22"/>
          <w:szCs w:val="22"/>
        </w:rPr>
        <w:t xml:space="preserve"> finished reading the concept.</w:t>
      </w:r>
    </w:p>
    <w:p w14:paraId="04DFAA61" w14:textId="77777777" w:rsidR="008C6D2B" w:rsidRDefault="008C6D2B" w:rsidP="008C6D2B">
      <w:pPr>
        <w:spacing w:after="0" w:line="288" w:lineRule="auto"/>
        <w:rPr>
          <w:color w:val="000000"/>
          <w:sz w:val="22"/>
          <w:szCs w:val="22"/>
        </w:rPr>
      </w:pPr>
    </w:p>
    <w:p w14:paraId="1397FD5E" w14:textId="77777777" w:rsidR="008C6D2B" w:rsidRDefault="008C6D2B" w:rsidP="008C6D2B">
      <w:pPr>
        <w:spacing w:after="0" w:line="288" w:lineRule="auto"/>
        <w:rPr>
          <w:color w:val="000000"/>
          <w:sz w:val="22"/>
          <w:szCs w:val="22"/>
        </w:rPr>
      </w:pPr>
      <w:r>
        <w:rPr>
          <w:color w:val="000000"/>
          <w:sz w:val="22"/>
          <w:szCs w:val="22"/>
        </w:rPr>
        <w:lastRenderedPageBreak/>
        <w:t xml:space="preserve">The concept description will be available as a hyperlink in the following screens and will open on a separate window to review. Please open the hyperlink, so you can reference it at any time during this survey. </w:t>
      </w:r>
      <w:commentRangeEnd w:id="36"/>
      <w:r w:rsidR="009B55A8">
        <w:rPr>
          <w:rStyle w:val="CommentReference"/>
          <w:rFonts w:eastAsiaTheme="minorHAnsi"/>
        </w:rPr>
        <w:commentReference w:id="36"/>
      </w:r>
    </w:p>
    <w:p w14:paraId="6313C67E" w14:textId="4E7986D3" w:rsidR="008C6D2B" w:rsidRDefault="008C6D2B" w:rsidP="008C6D2B">
      <w:pPr>
        <w:spacing w:line="288" w:lineRule="auto"/>
        <w:rPr>
          <w:color w:val="00B0F0"/>
        </w:rPr>
      </w:pPr>
      <w:r>
        <w:rPr>
          <w:color w:val="00B0F0"/>
        </w:rPr>
        <w:t>[</w:t>
      </w:r>
      <w:proofErr w:type="gramStart"/>
      <w:r>
        <w:rPr>
          <w:color w:val="00B0F0"/>
        </w:rPr>
        <w:t xml:space="preserve">SHOW </w:t>
      </w:r>
      <w:r w:rsidRPr="000E6004">
        <w:rPr>
          <w:color w:val="00B0F0"/>
        </w:rPr>
        <w:t xml:space="preserve"> </w:t>
      </w:r>
      <w:proofErr w:type="spellStart"/>
      <w:r w:rsidR="00A74B45">
        <w:rPr>
          <w:color w:val="00B0F0"/>
        </w:rPr>
        <w:t>Product</w:t>
      </w:r>
      <w:proofErr w:type="gramEnd"/>
      <w:r w:rsidR="00A74B45">
        <w:rPr>
          <w:color w:val="00B0F0"/>
        </w:rPr>
        <w:t>_A</w:t>
      </w:r>
      <w:proofErr w:type="spellEnd"/>
      <w:r w:rsidRPr="00DE6745">
        <w:rPr>
          <w:color w:val="00B0F0"/>
        </w:rPr>
        <w:t xml:space="preserve"> </w:t>
      </w:r>
      <w:r w:rsidR="004F6C4D">
        <w:rPr>
          <w:color w:val="00B0F0"/>
        </w:rPr>
        <w:t>2</w:t>
      </w:r>
      <w:r>
        <w:rPr>
          <w:color w:val="00B0F0"/>
        </w:rPr>
        <w:t xml:space="preserve"> </w:t>
      </w:r>
      <w:r w:rsidRPr="00DE6745">
        <w:rPr>
          <w:color w:val="00B0F0"/>
        </w:rPr>
        <w:t>Profile</w:t>
      </w:r>
      <w:r>
        <w:rPr>
          <w:color w:val="00B0F0"/>
        </w:rPr>
        <w:t xml:space="preserve">– </w:t>
      </w:r>
      <w:r w:rsidRPr="008F39CA">
        <w:rPr>
          <w:b/>
          <w:bCs/>
          <w:color w:val="00B0F0"/>
        </w:rPr>
        <w:t xml:space="preserve">CONCEPT BOARD </w:t>
      </w:r>
      <w:r>
        <w:rPr>
          <w:b/>
          <w:bCs/>
          <w:color w:val="00B0F0"/>
        </w:rPr>
        <w:t>2</w:t>
      </w:r>
      <w:r>
        <w:rPr>
          <w:color w:val="00B0F0"/>
        </w:rPr>
        <w:t xml:space="preserve"> [SHOW ONLY TO </w:t>
      </w:r>
      <w:proofErr w:type="spellStart"/>
      <w:r w:rsidR="00A74B45">
        <w:rPr>
          <w:color w:val="00B0F0"/>
        </w:rPr>
        <w:t>Product_A</w:t>
      </w:r>
      <w:proofErr w:type="spellEnd"/>
      <w:r>
        <w:rPr>
          <w:color w:val="00B0F0"/>
        </w:rPr>
        <w:t xml:space="preserve"> </w:t>
      </w:r>
      <w:r w:rsidR="004F6C4D">
        <w:rPr>
          <w:color w:val="00B0F0"/>
        </w:rPr>
        <w:t>2</w:t>
      </w:r>
      <w:r>
        <w:rPr>
          <w:color w:val="00B0F0"/>
        </w:rPr>
        <w:t xml:space="preserve">] </w:t>
      </w:r>
    </w:p>
    <w:p w14:paraId="08B2C856" w14:textId="37C8E7FC" w:rsidR="008C6D2B" w:rsidRDefault="008C6D2B" w:rsidP="008C6D2B">
      <w:pPr>
        <w:spacing w:line="288" w:lineRule="auto"/>
        <w:rPr>
          <w:smallCaps/>
          <w:color w:val="00B0F0"/>
        </w:rPr>
      </w:pPr>
      <w:r>
        <w:rPr>
          <w:smallCaps/>
          <w:color w:val="00B0F0"/>
        </w:rPr>
        <w:t>[Screen must stay open at least 40 Secs before respondent can Proceed]</w:t>
      </w:r>
    </w:p>
    <w:p w14:paraId="4DBC48AF" w14:textId="1D8FDF9A" w:rsidR="008C6D2B" w:rsidRPr="004F6C4D" w:rsidRDefault="004F6C4D" w:rsidP="008C6D2B">
      <w:pPr>
        <w:spacing w:line="288" w:lineRule="auto"/>
        <w:rPr>
          <w:color w:val="00B0F0"/>
        </w:rPr>
      </w:pPr>
      <w:r>
        <w:rPr>
          <w:smallCaps/>
          <w:color w:val="00B0F0"/>
        </w:rPr>
        <w:t>[Capture concept being shown]</w:t>
      </w:r>
      <w:r w:rsidR="00000000">
        <w:pict w14:anchorId="088297C2">
          <v:rect id="_x0000_i1061" style="width:0;height:1.5pt" o:hralign="center" o:hrstd="t" o:hr="t" fillcolor="#a0a0a0" stroked="f"/>
        </w:pict>
      </w:r>
    </w:p>
    <w:p w14:paraId="4B3D3951" w14:textId="2736363A" w:rsidR="008C6D2B" w:rsidRDefault="008C6D2B" w:rsidP="008C6D2B">
      <w:pPr>
        <w:pBdr>
          <w:top w:val="nil"/>
          <w:left w:val="nil"/>
          <w:bottom w:val="nil"/>
          <w:right w:val="nil"/>
          <w:between w:val="nil"/>
        </w:pBdr>
        <w:spacing w:before="120" w:after="165" w:line="288" w:lineRule="auto"/>
        <w:rPr>
          <w:rFonts w:ascii="Gill Sans" w:eastAsia="Gill Sans" w:hAnsi="Gill Sans"/>
          <w:color w:val="000000"/>
          <w:sz w:val="22"/>
          <w:szCs w:val="22"/>
        </w:rPr>
      </w:pPr>
      <w:commentRangeStart w:id="37"/>
      <w:r>
        <w:rPr>
          <w:rFonts w:ascii="Gill Sans" w:eastAsia="Gill Sans" w:hAnsi="Gill Sans"/>
          <w:color w:val="0070C0"/>
          <w:sz w:val="22"/>
          <w:szCs w:val="22"/>
        </w:rPr>
        <w:t xml:space="preserve">[EQ01] </w:t>
      </w:r>
      <w:r>
        <w:rPr>
          <w:rFonts w:ascii="Gill Sans" w:eastAsia="Gill Sans" w:hAnsi="Gill Sans"/>
          <w:color w:val="000000"/>
          <w:sz w:val="22"/>
          <w:szCs w:val="22"/>
        </w:rPr>
        <w:t xml:space="preserve">On a scale of 1 to 5 where 1 is ‘Poor’ and a 5 is ‘Excellent’, what is your </w:t>
      </w:r>
      <w:r>
        <w:rPr>
          <w:rFonts w:ascii="Gill Sans" w:eastAsia="Gill Sans" w:hAnsi="Gill Sans"/>
          <w:b/>
          <w:color w:val="000000"/>
          <w:sz w:val="22"/>
          <w:szCs w:val="22"/>
        </w:rPr>
        <w:t>overall impression</w:t>
      </w:r>
      <w:r>
        <w:rPr>
          <w:rFonts w:ascii="Gill Sans" w:eastAsia="Gill Sans" w:hAnsi="Gill Sans"/>
          <w:color w:val="000000"/>
          <w:sz w:val="22"/>
          <w:szCs w:val="22"/>
        </w:rPr>
        <w:t xml:space="preserve"> </w:t>
      </w:r>
      <w:proofErr w:type="gramStart"/>
      <w:r>
        <w:rPr>
          <w:rFonts w:ascii="Gill Sans" w:eastAsia="Gill Sans" w:hAnsi="Gill Sans"/>
          <w:color w:val="000000"/>
          <w:sz w:val="22"/>
          <w:szCs w:val="22"/>
        </w:rPr>
        <w:t xml:space="preserve">of </w:t>
      </w:r>
      <w:r>
        <w:rPr>
          <w:rFonts w:ascii="Gill Sans" w:eastAsia="Gill Sans" w:hAnsi="Gill Sans"/>
          <w:b/>
          <w:color w:val="000000"/>
          <w:sz w:val="22"/>
          <w:szCs w:val="22"/>
        </w:rPr>
        <w:t xml:space="preserve"> </w:t>
      </w:r>
      <w:proofErr w:type="spellStart"/>
      <w:r w:rsidR="00A74B45">
        <w:rPr>
          <w:rFonts w:ascii="Gill Sans" w:eastAsia="Gill Sans" w:hAnsi="Gill Sans"/>
          <w:b/>
          <w:color w:val="000000"/>
          <w:sz w:val="22"/>
          <w:szCs w:val="22"/>
        </w:rPr>
        <w:t>Product</w:t>
      </w:r>
      <w:proofErr w:type="gramEnd"/>
      <w:r w:rsidR="00A74B45">
        <w:rPr>
          <w:rFonts w:ascii="Gill Sans" w:eastAsia="Gill Sans" w:hAnsi="Gill Sans"/>
          <w:b/>
          <w:color w:val="000000"/>
          <w:sz w:val="22"/>
          <w:szCs w:val="22"/>
        </w:rPr>
        <w:t>_B</w:t>
      </w:r>
      <w:proofErr w:type="spellEnd"/>
      <w:r>
        <w:rPr>
          <w:rFonts w:ascii="Gill Sans" w:eastAsia="Gill Sans" w:hAnsi="Gill Sans"/>
          <w:color w:val="000000"/>
          <w:sz w:val="22"/>
          <w:szCs w:val="22"/>
        </w:rPr>
        <w:t>?</w:t>
      </w:r>
      <w:commentRangeEnd w:id="37"/>
      <w:r w:rsidR="009B55A8">
        <w:rPr>
          <w:rStyle w:val="CommentReference"/>
          <w:rFonts w:eastAsiaTheme="minorHAnsi"/>
        </w:rPr>
        <w:commentReference w:id="37"/>
      </w:r>
    </w:p>
    <w:p w14:paraId="06CCA6CE" w14:textId="3D88A8D8" w:rsidR="008C6D2B" w:rsidRDefault="008C6D2B" w:rsidP="008C6D2B">
      <w:pPr>
        <w:pBdr>
          <w:top w:val="nil"/>
          <w:left w:val="nil"/>
          <w:bottom w:val="nil"/>
          <w:right w:val="nil"/>
          <w:between w:val="nil"/>
        </w:pBdr>
        <w:spacing w:before="120" w:after="165" w:line="288" w:lineRule="auto"/>
        <w:rPr>
          <w:rFonts w:ascii="Gill Sans" w:eastAsia="Gill Sans" w:hAnsi="Gill Sans"/>
          <w:color w:val="000000"/>
          <w:sz w:val="22"/>
          <w:szCs w:val="22"/>
        </w:rPr>
      </w:pPr>
      <w:r>
        <w:rPr>
          <w:rFonts w:ascii="Gill Sans" w:eastAsia="Gill Sans" w:hAnsi="Gill Sans"/>
          <w:i/>
          <w:sz w:val="22"/>
          <w:szCs w:val="22"/>
        </w:rPr>
        <w:t xml:space="preserve">Click </w:t>
      </w:r>
      <w:r>
        <w:rPr>
          <w:rFonts w:ascii="Gill Sans" w:eastAsia="Gill Sans" w:hAnsi="Gill Sans"/>
          <w:i/>
          <w:sz w:val="22"/>
          <w:szCs w:val="22"/>
          <w:u w:val="single"/>
        </w:rPr>
        <w:t>here</w:t>
      </w:r>
      <w:r>
        <w:rPr>
          <w:rFonts w:ascii="Gill Sans" w:eastAsia="Gill Sans" w:hAnsi="Gill Sans"/>
          <w:i/>
          <w:sz w:val="22"/>
          <w:szCs w:val="22"/>
        </w:rPr>
        <w:t xml:space="preserve"> to </w:t>
      </w:r>
      <w:proofErr w:type="gramStart"/>
      <w:r>
        <w:rPr>
          <w:rFonts w:ascii="Gill Sans" w:eastAsia="Gill Sans" w:hAnsi="Gill Sans"/>
          <w:i/>
          <w:sz w:val="22"/>
          <w:szCs w:val="22"/>
        </w:rPr>
        <w:t xml:space="preserve">review  </w:t>
      </w:r>
      <w:proofErr w:type="spellStart"/>
      <w:r w:rsidR="00A74B45">
        <w:rPr>
          <w:rFonts w:ascii="Gill Sans" w:eastAsia="Gill Sans" w:hAnsi="Gill Sans"/>
          <w:i/>
          <w:sz w:val="22"/>
          <w:szCs w:val="22"/>
        </w:rPr>
        <w:t>Product</w:t>
      </w:r>
      <w:proofErr w:type="gramEnd"/>
      <w:r w:rsidR="00A74B45">
        <w:rPr>
          <w:rFonts w:ascii="Gill Sans" w:eastAsia="Gill Sans" w:hAnsi="Gill Sans"/>
          <w:i/>
          <w:sz w:val="22"/>
          <w:szCs w:val="22"/>
        </w:rPr>
        <w:t>_</w:t>
      </w:r>
      <w:proofErr w:type="gramStart"/>
      <w:r w:rsidR="00A74B45">
        <w:rPr>
          <w:rFonts w:ascii="Gill Sans" w:eastAsia="Gill Sans" w:hAnsi="Gill Sans"/>
          <w:i/>
          <w:sz w:val="22"/>
          <w:szCs w:val="22"/>
        </w:rPr>
        <w:t>B</w:t>
      </w:r>
      <w:proofErr w:type="spellEnd"/>
      <w:r>
        <w:rPr>
          <w:rFonts w:ascii="Gill Sans" w:eastAsia="Gill Sans" w:hAnsi="Gill Sans"/>
          <w:i/>
          <w:sz w:val="22"/>
          <w:szCs w:val="22"/>
        </w:rPr>
        <w:t xml:space="preserve"> .</w:t>
      </w:r>
      <w:proofErr w:type="gramEnd"/>
      <w:r>
        <w:rPr>
          <w:rFonts w:ascii="Gill Sans" w:eastAsia="Gill Sans" w:hAnsi="Gill Sans"/>
          <w:sz w:val="22"/>
          <w:szCs w:val="22"/>
        </w:rPr>
        <w:t xml:space="preserve"> </w:t>
      </w:r>
      <w:r>
        <w:rPr>
          <w:rFonts w:ascii="Gill Sans" w:eastAsia="Gill Sans" w:hAnsi="Gill Sans"/>
          <w:color w:val="0070C0"/>
          <w:sz w:val="22"/>
          <w:szCs w:val="22"/>
        </w:rPr>
        <w:t xml:space="preserve">[HYPERLINK </w:t>
      </w:r>
      <w:proofErr w:type="gramStart"/>
      <w:r>
        <w:rPr>
          <w:rFonts w:ascii="Gill Sans" w:eastAsia="Gill Sans" w:hAnsi="Gill Sans"/>
          <w:color w:val="0070C0"/>
          <w:sz w:val="22"/>
          <w:szCs w:val="22"/>
        </w:rPr>
        <w:t xml:space="preserve">TO  </w:t>
      </w:r>
      <w:proofErr w:type="spellStart"/>
      <w:r w:rsidR="00A74B45">
        <w:rPr>
          <w:rFonts w:ascii="Gill Sans" w:eastAsia="Gill Sans" w:hAnsi="Gill Sans"/>
          <w:color w:val="0070C0"/>
          <w:sz w:val="22"/>
          <w:szCs w:val="22"/>
        </w:rPr>
        <w:t>Product</w:t>
      </w:r>
      <w:proofErr w:type="gramEnd"/>
      <w:r w:rsidR="00A74B45">
        <w:rPr>
          <w:rFonts w:ascii="Gill Sans" w:eastAsia="Gill Sans" w:hAnsi="Gill Sans"/>
          <w:color w:val="0070C0"/>
          <w:sz w:val="22"/>
          <w:szCs w:val="22"/>
        </w:rPr>
        <w:t>_A</w:t>
      </w:r>
      <w:proofErr w:type="spellEnd"/>
      <w:r>
        <w:rPr>
          <w:rFonts w:ascii="Gill Sans" w:eastAsia="Gill Sans" w:hAnsi="Gill Sans"/>
          <w:color w:val="0070C0"/>
          <w:sz w:val="22"/>
          <w:szCs w:val="22"/>
        </w:rPr>
        <w:t xml:space="preserve"> 2]</w:t>
      </w:r>
    </w:p>
    <w:tbl>
      <w:tblPr>
        <w:tblW w:w="9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29"/>
        <w:gridCol w:w="1530"/>
        <w:gridCol w:w="1530"/>
        <w:gridCol w:w="1530"/>
        <w:gridCol w:w="1530"/>
      </w:tblGrid>
      <w:tr w:rsidR="008C6D2B" w14:paraId="3D5F6FC0" w14:textId="77777777" w:rsidTr="00FE55E1">
        <w:trPr>
          <w:trHeight w:val="58"/>
        </w:trPr>
        <w:tc>
          <w:tcPr>
            <w:tcW w:w="2065" w:type="dxa"/>
            <w:shd w:val="clear" w:color="auto" w:fill="F2F2F2"/>
            <w:vAlign w:val="center"/>
          </w:tcPr>
          <w:p w14:paraId="7427E029" w14:textId="77777777" w:rsidR="008C6D2B" w:rsidRDefault="008C6D2B" w:rsidP="00FE55E1">
            <w:pPr>
              <w:spacing w:line="288" w:lineRule="auto"/>
              <w:rPr>
                <w:b/>
                <w:color w:val="000000"/>
                <w:sz w:val="22"/>
                <w:szCs w:val="22"/>
              </w:rPr>
            </w:pPr>
          </w:p>
        </w:tc>
        <w:tc>
          <w:tcPr>
            <w:tcW w:w="1529" w:type="dxa"/>
            <w:shd w:val="clear" w:color="auto" w:fill="F2F2F2"/>
            <w:vAlign w:val="center"/>
          </w:tcPr>
          <w:p w14:paraId="38CF6EFE" w14:textId="77777777" w:rsidR="008C6D2B" w:rsidRDefault="008C6D2B" w:rsidP="00FE55E1">
            <w:pPr>
              <w:spacing w:after="200" w:line="288" w:lineRule="auto"/>
              <w:jc w:val="center"/>
              <w:rPr>
                <w:b/>
                <w:sz w:val="22"/>
                <w:szCs w:val="22"/>
              </w:rPr>
            </w:pPr>
            <w:r>
              <w:rPr>
                <w:b/>
                <w:sz w:val="22"/>
                <w:szCs w:val="22"/>
              </w:rPr>
              <w:t>1= Poor</w:t>
            </w:r>
          </w:p>
        </w:tc>
        <w:tc>
          <w:tcPr>
            <w:tcW w:w="1530" w:type="dxa"/>
            <w:shd w:val="clear" w:color="auto" w:fill="F2F2F2"/>
            <w:vAlign w:val="center"/>
          </w:tcPr>
          <w:p w14:paraId="08E1E7E9" w14:textId="77777777" w:rsidR="008C6D2B" w:rsidRDefault="008C6D2B" w:rsidP="00FE55E1">
            <w:pPr>
              <w:spacing w:after="200" w:line="288" w:lineRule="auto"/>
              <w:jc w:val="center"/>
              <w:rPr>
                <w:b/>
                <w:sz w:val="22"/>
                <w:szCs w:val="22"/>
              </w:rPr>
            </w:pPr>
            <w:r>
              <w:rPr>
                <w:b/>
                <w:sz w:val="22"/>
                <w:szCs w:val="22"/>
              </w:rPr>
              <w:t>2= Fair</w:t>
            </w:r>
          </w:p>
        </w:tc>
        <w:tc>
          <w:tcPr>
            <w:tcW w:w="1530" w:type="dxa"/>
            <w:shd w:val="clear" w:color="auto" w:fill="F2F2F2"/>
            <w:vAlign w:val="center"/>
          </w:tcPr>
          <w:p w14:paraId="5D8A7CC1" w14:textId="77777777" w:rsidR="008C6D2B" w:rsidRDefault="008C6D2B" w:rsidP="00FE55E1">
            <w:pPr>
              <w:spacing w:after="200" w:line="288" w:lineRule="auto"/>
              <w:jc w:val="center"/>
              <w:rPr>
                <w:b/>
                <w:sz w:val="22"/>
                <w:szCs w:val="22"/>
              </w:rPr>
            </w:pPr>
            <w:r>
              <w:rPr>
                <w:b/>
                <w:sz w:val="22"/>
                <w:szCs w:val="22"/>
              </w:rPr>
              <w:t>3= Average</w:t>
            </w:r>
          </w:p>
        </w:tc>
        <w:tc>
          <w:tcPr>
            <w:tcW w:w="1530" w:type="dxa"/>
            <w:shd w:val="clear" w:color="auto" w:fill="F2F2F2"/>
            <w:vAlign w:val="center"/>
          </w:tcPr>
          <w:p w14:paraId="24E0F146" w14:textId="77777777" w:rsidR="008C6D2B" w:rsidRDefault="008C6D2B" w:rsidP="00FE55E1">
            <w:pPr>
              <w:spacing w:after="200" w:line="288" w:lineRule="auto"/>
              <w:jc w:val="center"/>
              <w:rPr>
                <w:b/>
                <w:sz w:val="22"/>
                <w:szCs w:val="22"/>
              </w:rPr>
            </w:pPr>
            <w:r>
              <w:rPr>
                <w:b/>
                <w:sz w:val="22"/>
                <w:szCs w:val="22"/>
              </w:rPr>
              <w:t>4= Good</w:t>
            </w:r>
          </w:p>
        </w:tc>
        <w:tc>
          <w:tcPr>
            <w:tcW w:w="1530" w:type="dxa"/>
            <w:shd w:val="clear" w:color="auto" w:fill="F2F2F2"/>
            <w:vAlign w:val="center"/>
          </w:tcPr>
          <w:p w14:paraId="6494D941" w14:textId="77777777" w:rsidR="008C6D2B" w:rsidRDefault="008C6D2B" w:rsidP="00FE55E1">
            <w:pPr>
              <w:spacing w:after="200" w:line="288" w:lineRule="auto"/>
              <w:jc w:val="center"/>
              <w:rPr>
                <w:b/>
                <w:sz w:val="22"/>
                <w:szCs w:val="22"/>
              </w:rPr>
            </w:pPr>
            <w:r>
              <w:rPr>
                <w:b/>
                <w:sz w:val="22"/>
                <w:szCs w:val="22"/>
              </w:rPr>
              <w:t>5= Excellent</w:t>
            </w:r>
          </w:p>
        </w:tc>
      </w:tr>
      <w:tr w:rsidR="008C6D2B" w14:paraId="7836E14C" w14:textId="77777777" w:rsidTr="00FE55E1">
        <w:trPr>
          <w:trHeight w:val="295"/>
        </w:trPr>
        <w:tc>
          <w:tcPr>
            <w:tcW w:w="2065" w:type="dxa"/>
            <w:vAlign w:val="center"/>
          </w:tcPr>
          <w:p w14:paraId="114EEA20" w14:textId="3EC236A4" w:rsidR="008C6D2B" w:rsidRDefault="008C6D2B" w:rsidP="00FE55E1">
            <w:r w:rsidRPr="00F1522A">
              <w:rPr>
                <w:b/>
                <w:bCs/>
              </w:rPr>
              <w:t>Overall impression</w:t>
            </w:r>
            <w:r>
              <w:t xml:space="preserve"> </w:t>
            </w:r>
            <w:proofErr w:type="gramStart"/>
            <w:r>
              <w:t xml:space="preserve">of  </w:t>
            </w:r>
            <w:proofErr w:type="spellStart"/>
            <w:r w:rsidR="00A74B45">
              <w:t>Product</w:t>
            </w:r>
            <w:proofErr w:type="gramEnd"/>
            <w:r w:rsidR="00A74B45">
              <w:t>_B</w:t>
            </w:r>
            <w:proofErr w:type="spellEnd"/>
          </w:p>
        </w:tc>
        <w:tc>
          <w:tcPr>
            <w:tcW w:w="1529" w:type="dxa"/>
            <w:vAlign w:val="center"/>
          </w:tcPr>
          <w:p w14:paraId="1B788B25"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7A7EC2C9"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6C0389A2"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5EC40C5A"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221AC651" w14:textId="77777777" w:rsidR="008C6D2B" w:rsidRDefault="008C6D2B" w:rsidP="00FE55E1">
            <w:pPr>
              <w:spacing w:line="288" w:lineRule="auto"/>
              <w:jc w:val="center"/>
              <w:rPr>
                <w:sz w:val="22"/>
                <w:szCs w:val="22"/>
              </w:rPr>
            </w:pPr>
            <w:r>
              <w:rPr>
                <w:rFonts w:ascii="Arial" w:eastAsia="Arial" w:hAnsi="Arial" w:cs="Arial"/>
                <w:sz w:val="22"/>
                <w:szCs w:val="22"/>
              </w:rPr>
              <w:t>ᴑ</w:t>
            </w:r>
          </w:p>
        </w:tc>
      </w:tr>
    </w:tbl>
    <w:p w14:paraId="6C6E1293" w14:textId="77777777" w:rsidR="008C6D2B" w:rsidRDefault="00000000" w:rsidP="008C6D2B">
      <w:pPr>
        <w:tabs>
          <w:tab w:val="left" w:pos="915"/>
        </w:tabs>
        <w:spacing w:line="288" w:lineRule="auto"/>
        <w:rPr>
          <w:sz w:val="22"/>
          <w:szCs w:val="22"/>
        </w:rPr>
      </w:pPr>
      <w:r>
        <w:pict w14:anchorId="1504A9A6">
          <v:rect id="_x0000_i1062" style="width:0;height:1.5pt" o:hralign="center" o:hrstd="t" o:hr="t" fillcolor="#a0a0a0" stroked="f"/>
        </w:pict>
      </w:r>
    </w:p>
    <w:p w14:paraId="55CB75E1" w14:textId="3BB7190E" w:rsidR="008C6D2B" w:rsidRPr="005549B9" w:rsidRDefault="008C6D2B" w:rsidP="008C6D2B">
      <w:pPr>
        <w:spacing w:after="160"/>
      </w:pPr>
      <w:commentRangeStart w:id="38"/>
      <w:r w:rsidRPr="005549B9">
        <w:rPr>
          <w:color w:val="4472C4"/>
          <w:sz w:val="22"/>
          <w:szCs w:val="22"/>
        </w:rPr>
        <w:t>[</w:t>
      </w:r>
      <w:r>
        <w:rPr>
          <w:color w:val="4472C4"/>
          <w:sz w:val="22"/>
          <w:szCs w:val="22"/>
        </w:rPr>
        <w:t>E</w:t>
      </w:r>
      <w:r w:rsidRPr="005549B9">
        <w:rPr>
          <w:color w:val="4472C4"/>
          <w:sz w:val="22"/>
          <w:szCs w:val="22"/>
        </w:rPr>
        <w:t>Q02]</w:t>
      </w:r>
      <w:r w:rsidRPr="005549B9">
        <w:rPr>
          <w:sz w:val="22"/>
          <w:szCs w:val="22"/>
        </w:rPr>
        <w:t xml:space="preserve"> </w:t>
      </w:r>
      <w:r w:rsidRPr="005549B9">
        <w:t xml:space="preserve">Please highlight the MOST IMPORTANT and the LEAST IMPORTANT Features in </w:t>
      </w:r>
      <w:proofErr w:type="gramStart"/>
      <w:r w:rsidRPr="005549B9">
        <w:t xml:space="preserve">the  </w:t>
      </w:r>
      <w:proofErr w:type="spellStart"/>
      <w:r w:rsidR="00A74B45">
        <w:t>Product</w:t>
      </w:r>
      <w:proofErr w:type="gramEnd"/>
      <w:r w:rsidR="00A74B45">
        <w:t>_B</w:t>
      </w:r>
      <w:proofErr w:type="spellEnd"/>
      <w:r w:rsidR="000D4AF6">
        <w:t xml:space="preserve"> </w:t>
      </w:r>
      <w:r w:rsidRPr="005549B9">
        <w:t>description.</w:t>
      </w:r>
      <w:commentRangeEnd w:id="38"/>
      <w:r w:rsidR="009B55A8">
        <w:rPr>
          <w:rStyle w:val="CommentReference"/>
          <w:rFonts w:eastAsiaTheme="minorHAnsi"/>
        </w:rPr>
        <w:commentReference w:id="38"/>
      </w:r>
    </w:p>
    <w:p w14:paraId="797628E7" w14:textId="77777777" w:rsidR="008C6D2B" w:rsidRPr="005549B9" w:rsidRDefault="008C6D2B" w:rsidP="008C6D2B">
      <w:pPr>
        <w:spacing w:after="160"/>
        <w:rPr>
          <w:color w:val="0070C0"/>
        </w:rPr>
      </w:pPr>
      <w:r w:rsidRPr="005549B9">
        <w:rPr>
          <w:color w:val="0070C0"/>
        </w:rPr>
        <w:t xml:space="preserve">[SHOW CONCEPT TO ALLOW RESPONDENTS TO HIGHLIGHT WORDS/PHRASES] </w:t>
      </w:r>
    </w:p>
    <w:p w14:paraId="450C22E6" w14:textId="77777777" w:rsidR="008C6D2B" w:rsidRPr="005549B9" w:rsidRDefault="00000000" w:rsidP="008C6D2B">
      <w:pPr>
        <w:tabs>
          <w:tab w:val="left" w:pos="915"/>
        </w:tabs>
        <w:spacing w:line="288" w:lineRule="auto"/>
        <w:rPr>
          <w:sz w:val="22"/>
          <w:szCs w:val="22"/>
        </w:rPr>
      </w:pPr>
      <w:r>
        <w:pict w14:anchorId="6EECF34F">
          <v:rect id="_x0000_i1063" style="width:0;height:1.5pt" o:hralign="center" o:hrstd="t" o:hr="t" fillcolor="#a0a0a0" stroked="f"/>
        </w:pict>
      </w:r>
    </w:p>
    <w:p w14:paraId="7DA3AA7E" w14:textId="5DDECAFC" w:rsidR="008C6D2B" w:rsidRPr="007450A4" w:rsidRDefault="008C6D2B" w:rsidP="008C6D2B">
      <w:pPr>
        <w:pBdr>
          <w:top w:val="nil"/>
          <w:left w:val="nil"/>
          <w:bottom w:val="nil"/>
          <w:right w:val="nil"/>
          <w:between w:val="nil"/>
        </w:pBdr>
        <w:spacing w:before="120" w:after="165" w:line="288" w:lineRule="auto"/>
        <w:rPr>
          <w:color w:val="000000"/>
          <w:shd w:val="clear" w:color="auto" w:fill="FFFF00"/>
        </w:rPr>
      </w:pPr>
      <w:commentRangeStart w:id="39"/>
      <w:r w:rsidRPr="005549B9">
        <w:rPr>
          <w:color w:val="0070C0"/>
          <w:sz w:val="22"/>
          <w:szCs w:val="22"/>
        </w:rPr>
        <w:t>[</w:t>
      </w:r>
      <w:r>
        <w:rPr>
          <w:color w:val="0070C0"/>
          <w:sz w:val="22"/>
          <w:szCs w:val="22"/>
        </w:rPr>
        <w:t>E</w:t>
      </w:r>
      <w:r w:rsidRPr="005549B9">
        <w:rPr>
          <w:color w:val="0070C0"/>
          <w:sz w:val="22"/>
          <w:szCs w:val="22"/>
        </w:rPr>
        <w:t xml:space="preserve">Q03] </w:t>
      </w:r>
      <w:r w:rsidRPr="005549B9">
        <w:rPr>
          <w:color w:val="000000" w:themeColor="text1"/>
          <w:sz w:val="22"/>
          <w:szCs w:val="22"/>
        </w:rPr>
        <w:t>What</w:t>
      </w:r>
      <w:r>
        <w:rPr>
          <w:color w:val="000000" w:themeColor="text1"/>
          <w:sz w:val="22"/>
          <w:szCs w:val="22"/>
        </w:rPr>
        <w:t xml:space="preserve">, if any Features would you like this camera to have that do not appear in the current </w:t>
      </w:r>
      <w:proofErr w:type="gramStart"/>
      <w:r>
        <w:rPr>
          <w:color w:val="000000" w:themeColor="text1"/>
          <w:sz w:val="22"/>
          <w:szCs w:val="22"/>
        </w:rPr>
        <w:t>concept ?</w:t>
      </w:r>
      <w:proofErr w:type="gramEnd"/>
      <w:r>
        <w:rPr>
          <w:color w:val="000000" w:themeColor="text1"/>
          <w:sz w:val="22"/>
          <w:szCs w:val="22"/>
        </w:rPr>
        <w:t xml:space="preserve"> </w:t>
      </w:r>
      <w:commentRangeEnd w:id="39"/>
      <w:r w:rsidR="009B55A8">
        <w:rPr>
          <w:rStyle w:val="CommentReference"/>
          <w:rFonts w:eastAsiaTheme="minorHAnsi"/>
        </w:rPr>
        <w:commentReference w:id="39"/>
      </w:r>
      <w:r>
        <w:rPr>
          <w:rFonts w:ascii="Gill Sans" w:eastAsia="Gill Sans" w:hAnsi="Gill Sans"/>
          <w:i/>
          <w:sz w:val="22"/>
          <w:szCs w:val="22"/>
        </w:rPr>
        <w:t xml:space="preserve">Click </w:t>
      </w:r>
      <w:r>
        <w:rPr>
          <w:rFonts w:ascii="Gill Sans" w:eastAsia="Gill Sans" w:hAnsi="Gill Sans"/>
          <w:i/>
          <w:sz w:val="22"/>
          <w:szCs w:val="22"/>
          <w:u w:val="single"/>
        </w:rPr>
        <w:t>here</w:t>
      </w:r>
      <w:r>
        <w:rPr>
          <w:rFonts w:ascii="Gill Sans" w:eastAsia="Gill Sans" w:hAnsi="Gill Sans"/>
          <w:i/>
          <w:sz w:val="22"/>
          <w:szCs w:val="22"/>
        </w:rPr>
        <w:t xml:space="preserve"> to </w:t>
      </w:r>
      <w:proofErr w:type="gramStart"/>
      <w:r>
        <w:rPr>
          <w:rFonts w:ascii="Gill Sans" w:eastAsia="Gill Sans" w:hAnsi="Gill Sans"/>
          <w:i/>
          <w:sz w:val="22"/>
          <w:szCs w:val="22"/>
        </w:rPr>
        <w:t xml:space="preserve">review  </w:t>
      </w:r>
      <w:proofErr w:type="spellStart"/>
      <w:r w:rsidR="00A74B45">
        <w:rPr>
          <w:rFonts w:ascii="Gill Sans" w:eastAsia="Gill Sans" w:hAnsi="Gill Sans"/>
          <w:i/>
          <w:sz w:val="22"/>
          <w:szCs w:val="22"/>
        </w:rPr>
        <w:t>Product</w:t>
      </w:r>
      <w:proofErr w:type="gramEnd"/>
      <w:r w:rsidR="00A74B45">
        <w:rPr>
          <w:rFonts w:ascii="Gill Sans" w:eastAsia="Gill Sans" w:hAnsi="Gill Sans"/>
          <w:i/>
          <w:sz w:val="22"/>
          <w:szCs w:val="22"/>
        </w:rPr>
        <w:t>_</w:t>
      </w:r>
      <w:proofErr w:type="gramStart"/>
      <w:r w:rsidR="00A74B45">
        <w:rPr>
          <w:rFonts w:ascii="Gill Sans" w:eastAsia="Gill Sans" w:hAnsi="Gill Sans"/>
          <w:i/>
          <w:sz w:val="22"/>
          <w:szCs w:val="22"/>
        </w:rPr>
        <w:t>B</w:t>
      </w:r>
      <w:proofErr w:type="spellEnd"/>
      <w:r>
        <w:rPr>
          <w:rFonts w:ascii="Gill Sans" w:eastAsia="Gill Sans" w:hAnsi="Gill Sans"/>
          <w:i/>
          <w:sz w:val="22"/>
          <w:szCs w:val="22"/>
        </w:rPr>
        <w:t xml:space="preserve"> .</w:t>
      </w:r>
      <w:proofErr w:type="gramEnd"/>
      <w:r>
        <w:rPr>
          <w:rFonts w:ascii="Gill Sans" w:eastAsia="Gill Sans" w:hAnsi="Gill Sans"/>
          <w:sz w:val="22"/>
          <w:szCs w:val="22"/>
        </w:rPr>
        <w:t xml:space="preserve"> </w:t>
      </w:r>
      <w:r>
        <w:rPr>
          <w:rFonts w:ascii="Gill Sans" w:eastAsia="Gill Sans" w:hAnsi="Gill Sans"/>
          <w:color w:val="0070C0"/>
          <w:sz w:val="22"/>
          <w:szCs w:val="22"/>
        </w:rPr>
        <w:t xml:space="preserve">[HYPERLINK </w:t>
      </w:r>
      <w:proofErr w:type="gramStart"/>
      <w:r>
        <w:rPr>
          <w:rFonts w:ascii="Gill Sans" w:eastAsia="Gill Sans" w:hAnsi="Gill Sans"/>
          <w:color w:val="0070C0"/>
          <w:sz w:val="22"/>
          <w:szCs w:val="22"/>
        </w:rPr>
        <w:t xml:space="preserve">TO  </w:t>
      </w:r>
      <w:proofErr w:type="spellStart"/>
      <w:r w:rsidR="00A74B45">
        <w:rPr>
          <w:rFonts w:ascii="Gill Sans" w:eastAsia="Gill Sans" w:hAnsi="Gill Sans"/>
          <w:color w:val="0070C0"/>
          <w:sz w:val="22"/>
          <w:szCs w:val="22"/>
        </w:rPr>
        <w:t>Product</w:t>
      </w:r>
      <w:proofErr w:type="gramEnd"/>
      <w:r w:rsidR="00A74B45">
        <w:rPr>
          <w:rFonts w:ascii="Gill Sans" w:eastAsia="Gill Sans" w:hAnsi="Gill Sans"/>
          <w:color w:val="0070C0"/>
          <w:sz w:val="22"/>
          <w:szCs w:val="22"/>
        </w:rPr>
        <w:t>_A</w:t>
      </w:r>
      <w:proofErr w:type="spellEnd"/>
      <w:r>
        <w:rPr>
          <w:rFonts w:ascii="Gill Sans" w:eastAsia="Gill Sans" w:hAnsi="Gill Sans"/>
          <w:color w:val="0070C0"/>
          <w:sz w:val="22"/>
          <w:szCs w:val="22"/>
        </w:rPr>
        <w:t xml:space="preserve"> 2]</w:t>
      </w:r>
    </w:p>
    <w:p w14:paraId="0AD094EB" w14:textId="77777777" w:rsidR="008C6D2B" w:rsidRDefault="008C6D2B" w:rsidP="008C6D2B">
      <w:pPr>
        <w:tabs>
          <w:tab w:val="left" w:pos="915"/>
        </w:tabs>
        <w:spacing w:line="288" w:lineRule="auto"/>
        <w:rPr>
          <w:color w:val="0070C0"/>
          <w:sz w:val="22"/>
          <w:szCs w:val="22"/>
        </w:rPr>
      </w:pPr>
      <w:r>
        <w:rPr>
          <w:sz w:val="22"/>
          <w:szCs w:val="22"/>
        </w:rPr>
        <w:t xml:space="preserve">________ </w:t>
      </w:r>
      <w:r>
        <w:rPr>
          <w:color w:val="0070C0"/>
          <w:sz w:val="22"/>
          <w:szCs w:val="22"/>
        </w:rPr>
        <w:t>[TEXT BOX] [COLLECT OE] [Let them move further without answering]</w:t>
      </w:r>
    </w:p>
    <w:p w14:paraId="7EEDB9A2" w14:textId="471E11AB" w:rsidR="008C6D2B" w:rsidRDefault="00000000" w:rsidP="008C6D2B">
      <w:pPr>
        <w:tabs>
          <w:tab w:val="left" w:pos="915"/>
        </w:tabs>
        <w:spacing w:line="288" w:lineRule="auto"/>
        <w:rPr>
          <w:sz w:val="22"/>
          <w:szCs w:val="22"/>
        </w:rPr>
      </w:pPr>
      <w:r>
        <w:pict w14:anchorId="133F0BC6">
          <v:rect id="_x0000_i1064" style="width:0;height:1.5pt" o:hralign="center" o:hrstd="t" o:hr="t" fillcolor="#a0a0a0" stroked="f"/>
        </w:pict>
      </w:r>
      <w:commentRangeStart w:id="40"/>
      <w:r w:rsidR="008C6D2B">
        <w:rPr>
          <w:color w:val="0070C0"/>
          <w:sz w:val="22"/>
          <w:szCs w:val="22"/>
        </w:rPr>
        <w:t xml:space="preserve">[EQ04] </w:t>
      </w:r>
      <w:r w:rsidR="008C6D2B">
        <w:rPr>
          <w:color w:val="000000"/>
          <w:sz w:val="22"/>
          <w:szCs w:val="22"/>
        </w:rPr>
        <w:t>On a</w:t>
      </w:r>
      <w:r w:rsidR="008C6D2B">
        <w:rPr>
          <w:sz w:val="22"/>
          <w:szCs w:val="22"/>
        </w:rPr>
        <w:t xml:space="preserve"> scale of 1 to 5 where 1 is ‘Completely Unlikely’ and 5 is ‘Completely Likely’,</w:t>
      </w:r>
      <w:r w:rsidR="008C6D2B">
        <w:rPr>
          <w:sz w:val="18"/>
          <w:szCs w:val="18"/>
        </w:rPr>
        <w:t xml:space="preserve"> </w:t>
      </w:r>
      <w:r w:rsidR="008C6D2B">
        <w:rPr>
          <w:sz w:val="22"/>
          <w:szCs w:val="22"/>
        </w:rPr>
        <w:t xml:space="preserve">how likely would you be to </w:t>
      </w:r>
      <w:r w:rsidR="008C6D2B">
        <w:rPr>
          <w:b/>
          <w:sz w:val="22"/>
          <w:szCs w:val="22"/>
        </w:rPr>
        <w:t>follow up</w:t>
      </w:r>
      <w:r w:rsidR="008C6D2B">
        <w:rPr>
          <w:sz w:val="22"/>
          <w:szCs w:val="22"/>
        </w:rPr>
        <w:t xml:space="preserve"> and </w:t>
      </w:r>
      <w:r w:rsidR="008C6D2B">
        <w:rPr>
          <w:b/>
          <w:sz w:val="22"/>
          <w:szCs w:val="22"/>
        </w:rPr>
        <w:t>learn more</w:t>
      </w:r>
      <w:r w:rsidR="008C6D2B">
        <w:rPr>
          <w:sz w:val="22"/>
          <w:szCs w:val="22"/>
        </w:rPr>
        <w:t xml:space="preserve"> </w:t>
      </w:r>
      <w:proofErr w:type="gramStart"/>
      <w:r w:rsidR="008C6D2B">
        <w:rPr>
          <w:sz w:val="22"/>
          <w:szCs w:val="22"/>
        </w:rPr>
        <w:t xml:space="preserve">about </w:t>
      </w:r>
      <w:r w:rsidR="008C6D2B">
        <w:rPr>
          <w:b/>
          <w:sz w:val="22"/>
          <w:szCs w:val="22"/>
        </w:rPr>
        <w:t xml:space="preserve"> </w:t>
      </w:r>
      <w:proofErr w:type="spellStart"/>
      <w:r w:rsidR="00A74B45">
        <w:rPr>
          <w:b/>
          <w:sz w:val="22"/>
          <w:szCs w:val="22"/>
        </w:rPr>
        <w:t>Product</w:t>
      </w:r>
      <w:proofErr w:type="gramEnd"/>
      <w:r w:rsidR="00A74B45">
        <w:rPr>
          <w:b/>
          <w:sz w:val="22"/>
          <w:szCs w:val="22"/>
        </w:rPr>
        <w:t>_B</w:t>
      </w:r>
      <w:proofErr w:type="spellEnd"/>
      <w:r w:rsidR="008C6D2B">
        <w:t>?</w:t>
      </w:r>
      <w:commentRangeEnd w:id="40"/>
      <w:r w:rsidR="009B55A8">
        <w:rPr>
          <w:rStyle w:val="CommentReference"/>
          <w:rFonts w:eastAsiaTheme="minorHAnsi"/>
        </w:rPr>
        <w:commentReference w:id="40"/>
      </w:r>
    </w:p>
    <w:p w14:paraId="00F779E3" w14:textId="66E815ED"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_B</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2]</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0159B933" w14:textId="77777777" w:rsidTr="00FE55E1">
        <w:trPr>
          <w:trHeight w:val="417"/>
        </w:trPr>
        <w:tc>
          <w:tcPr>
            <w:tcW w:w="2065" w:type="dxa"/>
            <w:shd w:val="clear" w:color="auto" w:fill="F2F2F2"/>
            <w:vAlign w:val="bottom"/>
          </w:tcPr>
          <w:p w14:paraId="310B9AA9" w14:textId="77777777" w:rsidR="008C6D2B" w:rsidRDefault="008C6D2B" w:rsidP="00FE55E1">
            <w:pPr>
              <w:pBdr>
                <w:top w:val="nil"/>
                <w:left w:val="nil"/>
                <w:bottom w:val="nil"/>
                <w:right w:val="nil"/>
                <w:between w:val="nil"/>
              </w:pBdr>
              <w:spacing w:line="288" w:lineRule="auto"/>
              <w:rPr>
                <w:rFonts w:ascii="Gill Sans" w:eastAsia="Gill Sans" w:hAnsi="Gill Sans"/>
                <w:sz w:val="22"/>
                <w:szCs w:val="22"/>
              </w:rPr>
            </w:pPr>
          </w:p>
        </w:tc>
        <w:tc>
          <w:tcPr>
            <w:tcW w:w="1573" w:type="dxa"/>
            <w:shd w:val="clear" w:color="auto" w:fill="F2F2F2"/>
          </w:tcPr>
          <w:p w14:paraId="25390AC8" w14:textId="77777777" w:rsidR="008C6D2B" w:rsidRDefault="008C6D2B" w:rsidP="00FE55E1">
            <w:pPr>
              <w:spacing w:after="200" w:line="288" w:lineRule="auto"/>
              <w:jc w:val="center"/>
              <w:rPr>
                <w:b/>
                <w:sz w:val="22"/>
                <w:szCs w:val="22"/>
              </w:rPr>
            </w:pPr>
            <w:r>
              <w:rPr>
                <w:b/>
                <w:sz w:val="22"/>
                <w:szCs w:val="22"/>
              </w:rPr>
              <w:t>1= Completely Unlikely</w:t>
            </w:r>
          </w:p>
        </w:tc>
        <w:tc>
          <w:tcPr>
            <w:tcW w:w="1573" w:type="dxa"/>
            <w:shd w:val="clear" w:color="auto" w:fill="F2F2F2"/>
          </w:tcPr>
          <w:p w14:paraId="185F6147" w14:textId="77777777" w:rsidR="008C6D2B" w:rsidRDefault="008C6D2B" w:rsidP="00FE55E1">
            <w:pPr>
              <w:spacing w:after="200" w:line="288" w:lineRule="auto"/>
              <w:jc w:val="center"/>
              <w:rPr>
                <w:b/>
                <w:sz w:val="22"/>
                <w:szCs w:val="22"/>
              </w:rPr>
            </w:pPr>
            <w:r>
              <w:rPr>
                <w:b/>
                <w:sz w:val="22"/>
                <w:szCs w:val="22"/>
              </w:rPr>
              <w:t>2= Somewhat Unlikely</w:t>
            </w:r>
          </w:p>
        </w:tc>
        <w:tc>
          <w:tcPr>
            <w:tcW w:w="1573" w:type="dxa"/>
            <w:shd w:val="clear" w:color="auto" w:fill="F2F2F2"/>
          </w:tcPr>
          <w:p w14:paraId="1E23AEFC" w14:textId="77777777" w:rsidR="008C6D2B" w:rsidRDefault="008C6D2B" w:rsidP="00FE55E1">
            <w:pPr>
              <w:spacing w:after="200" w:line="288" w:lineRule="auto"/>
              <w:jc w:val="center"/>
              <w:rPr>
                <w:b/>
                <w:sz w:val="22"/>
                <w:szCs w:val="22"/>
              </w:rPr>
            </w:pPr>
            <w:r>
              <w:rPr>
                <w:b/>
                <w:sz w:val="22"/>
                <w:szCs w:val="22"/>
              </w:rPr>
              <w:t>3= Neither Likely nor Unlikely</w:t>
            </w:r>
          </w:p>
        </w:tc>
        <w:tc>
          <w:tcPr>
            <w:tcW w:w="1573" w:type="dxa"/>
            <w:shd w:val="clear" w:color="auto" w:fill="F2F2F2"/>
          </w:tcPr>
          <w:p w14:paraId="59FCAEA2" w14:textId="77777777" w:rsidR="008C6D2B" w:rsidRDefault="008C6D2B" w:rsidP="00FE55E1">
            <w:pPr>
              <w:spacing w:after="200" w:line="288" w:lineRule="auto"/>
              <w:jc w:val="center"/>
              <w:rPr>
                <w:b/>
                <w:sz w:val="22"/>
                <w:szCs w:val="22"/>
              </w:rPr>
            </w:pPr>
            <w:r>
              <w:rPr>
                <w:b/>
                <w:sz w:val="22"/>
                <w:szCs w:val="22"/>
              </w:rPr>
              <w:t>4= Somewhat Likely</w:t>
            </w:r>
          </w:p>
        </w:tc>
        <w:tc>
          <w:tcPr>
            <w:tcW w:w="1574" w:type="dxa"/>
            <w:shd w:val="clear" w:color="auto" w:fill="F2F2F2"/>
          </w:tcPr>
          <w:p w14:paraId="4DC45E12" w14:textId="77777777" w:rsidR="008C6D2B" w:rsidRDefault="008C6D2B" w:rsidP="00FE55E1">
            <w:pPr>
              <w:spacing w:after="200" w:line="288" w:lineRule="auto"/>
              <w:jc w:val="center"/>
              <w:rPr>
                <w:b/>
                <w:sz w:val="22"/>
                <w:szCs w:val="22"/>
              </w:rPr>
            </w:pPr>
            <w:r>
              <w:rPr>
                <w:b/>
                <w:sz w:val="22"/>
                <w:szCs w:val="22"/>
              </w:rPr>
              <w:t>5= Completely Likely</w:t>
            </w:r>
          </w:p>
        </w:tc>
      </w:tr>
      <w:tr w:rsidR="008C6D2B" w14:paraId="028AEDE7" w14:textId="77777777" w:rsidTr="00FE55E1">
        <w:trPr>
          <w:trHeight w:val="147"/>
        </w:trPr>
        <w:tc>
          <w:tcPr>
            <w:tcW w:w="2065" w:type="dxa"/>
          </w:tcPr>
          <w:p w14:paraId="6A229924" w14:textId="709E0202" w:rsidR="008C6D2B" w:rsidRDefault="008C6D2B" w:rsidP="00FE55E1">
            <w:pPr>
              <w:pBdr>
                <w:top w:val="nil"/>
                <w:left w:val="nil"/>
                <w:bottom w:val="nil"/>
                <w:right w:val="nil"/>
                <w:between w:val="nil"/>
              </w:pBdr>
              <w:spacing w:line="288" w:lineRule="auto"/>
              <w:rPr>
                <w:rFonts w:ascii="Gill Sans" w:eastAsia="Gill Sans" w:hAnsi="Gill Sans"/>
                <w:b/>
                <w:sz w:val="22"/>
                <w:szCs w:val="22"/>
              </w:rPr>
            </w:pPr>
            <w:r>
              <w:rPr>
                <w:rFonts w:ascii="Gill Sans" w:eastAsia="Gill Sans" w:hAnsi="Gill Sans"/>
                <w:b/>
                <w:color w:val="000000"/>
                <w:sz w:val="22"/>
                <w:szCs w:val="22"/>
              </w:rPr>
              <w:t xml:space="preserve">Likelihood to follow up and learn more </w:t>
            </w:r>
            <w:proofErr w:type="gramStart"/>
            <w:r>
              <w:rPr>
                <w:rFonts w:ascii="Gill Sans" w:eastAsia="Gill Sans" w:hAnsi="Gill Sans"/>
                <w:b/>
                <w:color w:val="000000"/>
                <w:sz w:val="22"/>
                <w:szCs w:val="22"/>
              </w:rPr>
              <w:t xml:space="preserve">about </w:t>
            </w:r>
            <w:r w:rsidRPr="00F1522A">
              <w:rPr>
                <w:rFonts w:ascii="Gill Sans" w:eastAsia="Gill Sans" w:hAnsi="Gill Sans"/>
                <w:bCs/>
                <w:color w:val="000000"/>
                <w:sz w:val="22"/>
                <w:szCs w:val="22"/>
              </w:rPr>
              <w:t xml:space="preserve"> </w:t>
            </w:r>
            <w:proofErr w:type="spellStart"/>
            <w:r w:rsidR="00A74B45">
              <w:rPr>
                <w:rFonts w:ascii="Gill Sans" w:eastAsia="Gill Sans" w:hAnsi="Gill Sans"/>
                <w:bCs/>
                <w:color w:val="000000"/>
                <w:sz w:val="22"/>
                <w:szCs w:val="22"/>
              </w:rPr>
              <w:t>Product</w:t>
            </w:r>
            <w:proofErr w:type="gramEnd"/>
            <w:r w:rsidR="00A74B45">
              <w:rPr>
                <w:rFonts w:ascii="Gill Sans" w:eastAsia="Gill Sans" w:hAnsi="Gill Sans"/>
                <w:bCs/>
                <w:color w:val="000000"/>
                <w:sz w:val="22"/>
                <w:szCs w:val="22"/>
              </w:rPr>
              <w:t>_B</w:t>
            </w:r>
            <w:proofErr w:type="spellEnd"/>
          </w:p>
        </w:tc>
        <w:tc>
          <w:tcPr>
            <w:tcW w:w="1573" w:type="dxa"/>
            <w:vAlign w:val="center"/>
          </w:tcPr>
          <w:p w14:paraId="4C59DC16"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2E5D0D69"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42D851AE"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7FC2668F"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4" w:type="dxa"/>
            <w:vAlign w:val="center"/>
          </w:tcPr>
          <w:p w14:paraId="5FE580CC"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r>
    </w:tbl>
    <w:p w14:paraId="618DF6D3" w14:textId="77777777" w:rsidR="008C6D2B" w:rsidRDefault="00000000" w:rsidP="008C6D2B">
      <w:pPr>
        <w:pBdr>
          <w:top w:val="nil"/>
          <w:left w:val="nil"/>
          <w:bottom w:val="nil"/>
          <w:right w:val="nil"/>
          <w:between w:val="nil"/>
        </w:pBdr>
        <w:spacing w:after="0" w:line="288" w:lineRule="auto"/>
        <w:rPr>
          <w:rFonts w:ascii="Gill Sans" w:eastAsia="Gill Sans" w:hAnsi="Gill Sans"/>
          <w:color w:val="000000"/>
          <w:sz w:val="22"/>
          <w:szCs w:val="22"/>
        </w:rPr>
      </w:pPr>
      <w:r>
        <w:pict w14:anchorId="74B357F5">
          <v:rect id="_x0000_i1065" style="width:0;height:1.5pt" o:hralign="center" o:hrstd="t" o:hr="t" fillcolor="#a0a0a0" stroked="f"/>
        </w:pict>
      </w:r>
    </w:p>
    <w:p w14:paraId="08560CFB" w14:textId="78BFE98E" w:rsidR="008C6D2B" w:rsidRDefault="008C6D2B" w:rsidP="008C6D2B">
      <w:pPr>
        <w:tabs>
          <w:tab w:val="left" w:pos="915"/>
        </w:tabs>
        <w:spacing w:line="288" w:lineRule="auto"/>
        <w:rPr>
          <w:sz w:val="22"/>
          <w:szCs w:val="22"/>
        </w:rPr>
      </w:pPr>
      <w:commentRangeStart w:id="41"/>
      <w:r>
        <w:rPr>
          <w:color w:val="0070C0"/>
          <w:sz w:val="22"/>
          <w:szCs w:val="22"/>
        </w:rPr>
        <w:t xml:space="preserve">[EQ05] </w:t>
      </w:r>
      <w:r>
        <w:rPr>
          <w:color w:val="000000"/>
          <w:sz w:val="22"/>
          <w:szCs w:val="22"/>
        </w:rPr>
        <w:t>On a</w:t>
      </w:r>
      <w:r>
        <w:rPr>
          <w:sz w:val="22"/>
          <w:szCs w:val="22"/>
        </w:rPr>
        <w:t xml:space="preserve"> scale of 1 to 5 where 1 is ‘Completely Unlikely’ and 5 is ‘Completely Likely’,</w:t>
      </w:r>
      <w:r>
        <w:rPr>
          <w:sz w:val="18"/>
          <w:szCs w:val="18"/>
        </w:rPr>
        <w:t xml:space="preserve"> </w:t>
      </w:r>
      <w:r>
        <w:rPr>
          <w:sz w:val="22"/>
          <w:szCs w:val="22"/>
        </w:rPr>
        <w:t xml:space="preserve">how likely would you be to </w:t>
      </w:r>
      <w:proofErr w:type="gramStart"/>
      <w:r>
        <w:rPr>
          <w:b/>
          <w:sz w:val="22"/>
          <w:szCs w:val="22"/>
        </w:rPr>
        <w:t>buy</w:t>
      </w:r>
      <w:r>
        <w:rPr>
          <w:sz w:val="22"/>
          <w:szCs w:val="22"/>
        </w:rPr>
        <w:t xml:space="preserve"> </w:t>
      </w:r>
      <w:r>
        <w:rPr>
          <w:b/>
          <w:sz w:val="22"/>
          <w:szCs w:val="22"/>
        </w:rPr>
        <w:t xml:space="preserve"> </w:t>
      </w:r>
      <w:proofErr w:type="spellStart"/>
      <w:r w:rsidR="00A74B45">
        <w:rPr>
          <w:b/>
          <w:sz w:val="22"/>
          <w:szCs w:val="22"/>
        </w:rPr>
        <w:t>Product</w:t>
      </w:r>
      <w:proofErr w:type="gramEnd"/>
      <w:r w:rsidR="00A74B45">
        <w:rPr>
          <w:b/>
          <w:sz w:val="22"/>
          <w:szCs w:val="22"/>
        </w:rPr>
        <w:t>_B</w:t>
      </w:r>
      <w:proofErr w:type="spellEnd"/>
      <w:r>
        <w:rPr>
          <w:sz w:val="22"/>
          <w:szCs w:val="22"/>
        </w:rPr>
        <w:t>?</w:t>
      </w:r>
      <w:commentRangeEnd w:id="41"/>
      <w:r w:rsidR="009B55A8">
        <w:rPr>
          <w:rStyle w:val="CommentReference"/>
          <w:rFonts w:eastAsiaTheme="minorHAnsi"/>
        </w:rPr>
        <w:commentReference w:id="41"/>
      </w:r>
    </w:p>
    <w:p w14:paraId="683CA0F8" w14:textId="5F7A6E8C"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_B</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2]</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4EC5F5A3" w14:textId="77777777" w:rsidTr="00FE55E1">
        <w:trPr>
          <w:trHeight w:val="417"/>
        </w:trPr>
        <w:tc>
          <w:tcPr>
            <w:tcW w:w="2065" w:type="dxa"/>
            <w:shd w:val="clear" w:color="auto" w:fill="F2F2F2"/>
            <w:vAlign w:val="bottom"/>
          </w:tcPr>
          <w:p w14:paraId="78F8353D" w14:textId="77777777" w:rsidR="008C6D2B" w:rsidRDefault="008C6D2B" w:rsidP="00FE55E1">
            <w:pPr>
              <w:pBdr>
                <w:top w:val="nil"/>
                <w:left w:val="nil"/>
                <w:bottom w:val="nil"/>
                <w:right w:val="nil"/>
                <w:between w:val="nil"/>
              </w:pBdr>
              <w:spacing w:line="288" w:lineRule="auto"/>
              <w:rPr>
                <w:rFonts w:ascii="Gill Sans" w:eastAsia="Gill Sans" w:hAnsi="Gill Sans"/>
                <w:sz w:val="22"/>
                <w:szCs w:val="22"/>
              </w:rPr>
            </w:pPr>
          </w:p>
        </w:tc>
        <w:tc>
          <w:tcPr>
            <w:tcW w:w="1573" w:type="dxa"/>
            <w:shd w:val="clear" w:color="auto" w:fill="F2F2F2"/>
          </w:tcPr>
          <w:p w14:paraId="651F5B9F" w14:textId="77777777" w:rsidR="008C6D2B" w:rsidRDefault="008C6D2B" w:rsidP="00FE55E1">
            <w:pPr>
              <w:spacing w:after="200" w:line="288" w:lineRule="auto"/>
              <w:jc w:val="center"/>
              <w:rPr>
                <w:b/>
                <w:sz w:val="22"/>
                <w:szCs w:val="22"/>
              </w:rPr>
            </w:pPr>
            <w:r>
              <w:rPr>
                <w:b/>
                <w:sz w:val="22"/>
                <w:szCs w:val="22"/>
              </w:rPr>
              <w:t>1= Completely Unlikely</w:t>
            </w:r>
          </w:p>
        </w:tc>
        <w:tc>
          <w:tcPr>
            <w:tcW w:w="1573" w:type="dxa"/>
            <w:shd w:val="clear" w:color="auto" w:fill="F2F2F2"/>
          </w:tcPr>
          <w:p w14:paraId="7F0AC357" w14:textId="77777777" w:rsidR="008C6D2B" w:rsidRDefault="008C6D2B" w:rsidP="00FE55E1">
            <w:pPr>
              <w:spacing w:after="200" w:line="288" w:lineRule="auto"/>
              <w:jc w:val="center"/>
              <w:rPr>
                <w:b/>
                <w:sz w:val="22"/>
                <w:szCs w:val="22"/>
              </w:rPr>
            </w:pPr>
            <w:r>
              <w:rPr>
                <w:b/>
                <w:sz w:val="22"/>
                <w:szCs w:val="22"/>
              </w:rPr>
              <w:t>2= Somewhat Unlikely</w:t>
            </w:r>
          </w:p>
        </w:tc>
        <w:tc>
          <w:tcPr>
            <w:tcW w:w="1573" w:type="dxa"/>
            <w:shd w:val="clear" w:color="auto" w:fill="F2F2F2"/>
          </w:tcPr>
          <w:p w14:paraId="5AF4E5FA" w14:textId="77777777" w:rsidR="008C6D2B" w:rsidRDefault="008C6D2B" w:rsidP="00FE55E1">
            <w:pPr>
              <w:spacing w:after="200" w:line="288" w:lineRule="auto"/>
              <w:jc w:val="center"/>
              <w:rPr>
                <w:b/>
                <w:sz w:val="22"/>
                <w:szCs w:val="22"/>
              </w:rPr>
            </w:pPr>
            <w:r>
              <w:rPr>
                <w:b/>
                <w:sz w:val="22"/>
                <w:szCs w:val="22"/>
              </w:rPr>
              <w:t>3= Neither Likely nor Unlikely</w:t>
            </w:r>
          </w:p>
        </w:tc>
        <w:tc>
          <w:tcPr>
            <w:tcW w:w="1573" w:type="dxa"/>
            <w:shd w:val="clear" w:color="auto" w:fill="F2F2F2"/>
          </w:tcPr>
          <w:p w14:paraId="00278DF4" w14:textId="77777777" w:rsidR="008C6D2B" w:rsidRDefault="008C6D2B" w:rsidP="00FE55E1">
            <w:pPr>
              <w:spacing w:after="200" w:line="288" w:lineRule="auto"/>
              <w:jc w:val="center"/>
              <w:rPr>
                <w:b/>
                <w:sz w:val="22"/>
                <w:szCs w:val="22"/>
              </w:rPr>
            </w:pPr>
            <w:r>
              <w:rPr>
                <w:b/>
                <w:sz w:val="22"/>
                <w:szCs w:val="22"/>
              </w:rPr>
              <w:t>4= Somewhat Likely</w:t>
            </w:r>
          </w:p>
        </w:tc>
        <w:tc>
          <w:tcPr>
            <w:tcW w:w="1574" w:type="dxa"/>
            <w:shd w:val="clear" w:color="auto" w:fill="F2F2F2"/>
          </w:tcPr>
          <w:p w14:paraId="087D6CDC" w14:textId="77777777" w:rsidR="008C6D2B" w:rsidRDefault="008C6D2B" w:rsidP="00FE55E1">
            <w:pPr>
              <w:spacing w:after="200" w:line="288" w:lineRule="auto"/>
              <w:jc w:val="center"/>
              <w:rPr>
                <w:b/>
                <w:sz w:val="22"/>
                <w:szCs w:val="22"/>
              </w:rPr>
            </w:pPr>
            <w:r>
              <w:rPr>
                <w:b/>
                <w:sz w:val="22"/>
                <w:szCs w:val="22"/>
              </w:rPr>
              <w:t>5= Completely Likely</w:t>
            </w:r>
          </w:p>
        </w:tc>
      </w:tr>
      <w:tr w:rsidR="008C6D2B" w14:paraId="263E26B6" w14:textId="77777777" w:rsidTr="00FE55E1">
        <w:trPr>
          <w:trHeight w:val="147"/>
        </w:trPr>
        <w:tc>
          <w:tcPr>
            <w:tcW w:w="2065" w:type="dxa"/>
          </w:tcPr>
          <w:p w14:paraId="1B6D3B89" w14:textId="76EFC899" w:rsidR="008C6D2B" w:rsidRDefault="008C6D2B" w:rsidP="00FE55E1">
            <w:pPr>
              <w:pBdr>
                <w:top w:val="nil"/>
                <w:left w:val="nil"/>
                <w:bottom w:val="nil"/>
                <w:right w:val="nil"/>
                <w:between w:val="nil"/>
              </w:pBdr>
              <w:spacing w:line="288" w:lineRule="auto"/>
              <w:rPr>
                <w:rFonts w:ascii="Gill Sans" w:eastAsia="Gill Sans" w:hAnsi="Gill Sans"/>
                <w:b/>
                <w:sz w:val="22"/>
                <w:szCs w:val="22"/>
              </w:rPr>
            </w:pPr>
            <w:r>
              <w:rPr>
                <w:rFonts w:ascii="Gill Sans" w:eastAsia="Gill Sans" w:hAnsi="Gill Sans"/>
                <w:b/>
                <w:color w:val="000000"/>
                <w:sz w:val="22"/>
                <w:szCs w:val="22"/>
              </w:rPr>
              <w:t xml:space="preserve">Likelihood to </w:t>
            </w:r>
            <w:proofErr w:type="gramStart"/>
            <w:r>
              <w:rPr>
                <w:rFonts w:ascii="Gill Sans" w:eastAsia="Gill Sans" w:hAnsi="Gill Sans"/>
                <w:b/>
                <w:color w:val="000000"/>
                <w:sz w:val="22"/>
                <w:szCs w:val="22"/>
              </w:rPr>
              <w:t xml:space="preserve">buy </w:t>
            </w:r>
            <w:r w:rsidRPr="00F1522A">
              <w:rPr>
                <w:rFonts w:ascii="Gill Sans" w:eastAsia="Gill Sans" w:hAnsi="Gill Sans"/>
                <w:bCs/>
                <w:color w:val="000000"/>
                <w:sz w:val="22"/>
                <w:szCs w:val="22"/>
              </w:rPr>
              <w:t xml:space="preserve"> </w:t>
            </w:r>
            <w:proofErr w:type="spellStart"/>
            <w:r w:rsidR="00A74B45">
              <w:rPr>
                <w:rFonts w:ascii="Gill Sans" w:eastAsia="Gill Sans" w:hAnsi="Gill Sans"/>
                <w:bCs/>
                <w:color w:val="000000"/>
                <w:sz w:val="22"/>
                <w:szCs w:val="22"/>
              </w:rPr>
              <w:t>Product</w:t>
            </w:r>
            <w:proofErr w:type="gramEnd"/>
            <w:r w:rsidR="00A74B45">
              <w:rPr>
                <w:rFonts w:ascii="Gill Sans" w:eastAsia="Gill Sans" w:hAnsi="Gill Sans"/>
                <w:bCs/>
                <w:color w:val="000000"/>
                <w:sz w:val="22"/>
                <w:szCs w:val="22"/>
              </w:rPr>
              <w:t>_B</w:t>
            </w:r>
            <w:proofErr w:type="spellEnd"/>
          </w:p>
        </w:tc>
        <w:tc>
          <w:tcPr>
            <w:tcW w:w="1573" w:type="dxa"/>
            <w:vAlign w:val="center"/>
          </w:tcPr>
          <w:p w14:paraId="4891AC58"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178D80F1"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2A985047"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3" w:type="dxa"/>
            <w:vAlign w:val="center"/>
          </w:tcPr>
          <w:p w14:paraId="304C8C82"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c>
          <w:tcPr>
            <w:tcW w:w="1574" w:type="dxa"/>
            <w:vAlign w:val="center"/>
          </w:tcPr>
          <w:p w14:paraId="03B73378" w14:textId="77777777" w:rsidR="008C6D2B" w:rsidRDefault="008C6D2B" w:rsidP="00FE55E1">
            <w:pPr>
              <w:pBdr>
                <w:top w:val="nil"/>
                <w:left w:val="nil"/>
                <w:bottom w:val="nil"/>
                <w:right w:val="nil"/>
                <w:between w:val="nil"/>
              </w:pBdr>
              <w:spacing w:line="288" w:lineRule="auto"/>
              <w:jc w:val="center"/>
              <w:rPr>
                <w:rFonts w:ascii="Gill Sans" w:eastAsia="Gill Sans" w:hAnsi="Gill Sans"/>
                <w:sz w:val="22"/>
                <w:szCs w:val="22"/>
              </w:rPr>
            </w:pPr>
            <w:r>
              <w:rPr>
                <w:rFonts w:ascii="Arial" w:eastAsia="Arial" w:hAnsi="Arial" w:cs="Arial"/>
                <w:sz w:val="22"/>
                <w:szCs w:val="22"/>
              </w:rPr>
              <w:t>ᴑ</w:t>
            </w:r>
          </w:p>
        </w:tc>
      </w:tr>
    </w:tbl>
    <w:p w14:paraId="395FDCB9" w14:textId="77777777" w:rsidR="008C6D2B" w:rsidRPr="001276FD" w:rsidRDefault="008C6D2B" w:rsidP="008C6D2B">
      <w:pPr>
        <w:pBdr>
          <w:top w:val="nil"/>
          <w:left w:val="nil"/>
          <w:bottom w:val="nil"/>
          <w:right w:val="nil"/>
          <w:between w:val="nil"/>
        </w:pBdr>
        <w:spacing w:after="0" w:line="288" w:lineRule="auto"/>
        <w:rPr>
          <w:rFonts w:ascii="Gill Sans" w:eastAsia="Gill Sans" w:hAnsi="Gill Sans"/>
          <w:color w:val="000000"/>
          <w:sz w:val="22"/>
          <w:szCs w:val="22"/>
        </w:rPr>
      </w:pPr>
    </w:p>
    <w:p w14:paraId="2DA37F6C" w14:textId="77777777" w:rsidR="008C6D2B" w:rsidRDefault="00000000" w:rsidP="008C6D2B">
      <w:pPr>
        <w:pBdr>
          <w:top w:val="nil"/>
          <w:left w:val="nil"/>
          <w:bottom w:val="nil"/>
          <w:right w:val="nil"/>
          <w:between w:val="nil"/>
        </w:pBdr>
        <w:spacing w:after="0" w:line="288" w:lineRule="auto"/>
        <w:rPr>
          <w:rFonts w:ascii="Gill Sans" w:eastAsia="Gill Sans" w:hAnsi="Gill Sans"/>
          <w:color w:val="000000"/>
          <w:sz w:val="22"/>
          <w:szCs w:val="22"/>
        </w:rPr>
      </w:pPr>
      <w:r>
        <w:pict w14:anchorId="1F425894">
          <v:rect id="_x0000_i1066" style="width:0;height:1.5pt" o:hralign="center" o:hrstd="t" o:hr="t" fillcolor="#a0a0a0" stroked="f"/>
        </w:pict>
      </w:r>
    </w:p>
    <w:p w14:paraId="745C2062" w14:textId="67EF8A51" w:rsidR="008C6D2B" w:rsidRDefault="008C6D2B" w:rsidP="008C6D2B">
      <w:pPr>
        <w:tabs>
          <w:tab w:val="left" w:pos="915"/>
        </w:tabs>
        <w:spacing w:line="288" w:lineRule="auto"/>
        <w:rPr>
          <w:sz w:val="22"/>
          <w:szCs w:val="22"/>
        </w:rPr>
      </w:pPr>
      <w:commentRangeStart w:id="42"/>
      <w:r>
        <w:rPr>
          <w:color w:val="0070C0"/>
          <w:sz w:val="22"/>
          <w:szCs w:val="22"/>
        </w:rPr>
        <w:t xml:space="preserve">[EQ06a] </w:t>
      </w:r>
      <w:proofErr w:type="gramStart"/>
      <w:r>
        <w:rPr>
          <w:color w:val="000000"/>
          <w:sz w:val="22"/>
          <w:szCs w:val="22"/>
        </w:rPr>
        <w:t>On</w:t>
      </w:r>
      <w:proofErr w:type="gramEnd"/>
      <w:r>
        <w:rPr>
          <w:color w:val="000000"/>
          <w:sz w:val="22"/>
          <w:szCs w:val="22"/>
        </w:rPr>
        <w:t xml:space="preserve"> a</w:t>
      </w:r>
      <w:r>
        <w:rPr>
          <w:sz w:val="22"/>
          <w:szCs w:val="22"/>
        </w:rPr>
        <w:t xml:space="preserve"> scale of 1 to 5 where 1 is ‘Completely Disagree’ and 5 is ‘Completely Agree,</w:t>
      </w:r>
      <w:r>
        <w:rPr>
          <w:sz w:val="18"/>
          <w:szCs w:val="18"/>
        </w:rPr>
        <w:t xml:space="preserve"> </w:t>
      </w:r>
      <w:r>
        <w:rPr>
          <w:sz w:val="22"/>
          <w:szCs w:val="22"/>
        </w:rPr>
        <w:t xml:space="preserve">how new and different </w:t>
      </w:r>
      <w:proofErr w:type="gramStart"/>
      <w:r>
        <w:rPr>
          <w:sz w:val="22"/>
          <w:szCs w:val="22"/>
        </w:rPr>
        <w:t xml:space="preserve">is </w:t>
      </w:r>
      <w:r>
        <w:rPr>
          <w:b/>
          <w:sz w:val="22"/>
          <w:szCs w:val="22"/>
        </w:rPr>
        <w:t xml:space="preserve"> </w:t>
      </w:r>
      <w:proofErr w:type="spellStart"/>
      <w:r w:rsidR="00A74B45">
        <w:rPr>
          <w:b/>
          <w:sz w:val="22"/>
          <w:szCs w:val="22"/>
        </w:rPr>
        <w:t>Product</w:t>
      </w:r>
      <w:proofErr w:type="gramEnd"/>
      <w:r w:rsidR="00A74B45">
        <w:rPr>
          <w:b/>
          <w:sz w:val="22"/>
          <w:szCs w:val="22"/>
        </w:rPr>
        <w:t>_B</w:t>
      </w:r>
      <w:proofErr w:type="spellEnd"/>
      <w:r>
        <w:rPr>
          <w:sz w:val="22"/>
          <w:szCs w:val="22"/>
        </w:rPr>
        <w:t>?</w:t>
      </w:r>
      <w:commentRangeEnd w:id="42"/>
      <w:r w:rsidR="009B55A8">
        <w:rPr>
          <w:rStyle w:val="CommentReference"/>
          <w:rFonts w:eastAsiaTheme="minorHAnsi"/>
        </w:rPr>
        <w:commentReference w:id="42"/>
      </w:r>
    </w:p>
    <w:p w14:paraId="0D533AC1" w14:textId="186E032A"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_B</w:t>
      </w:r>
      <w:proofErr w:type="spellEnd"/>
      <w:r>
        <w:rPr>
          <w:i/>
          <w:sz w:val="22"/>
          <w:szCs w:val="22"/>
        </w:rPr>
        <w:t xml:space="preserve"> 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2]</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1E5DDC19" w14:textId="77777777" w:rsidTr="00FE55E1">
        <w:trPr>
          <w:trHeight w:val="417"/>
        </w:trPr>
        <w:tc>
          <w:tcPr>
            <w:tcW w:w="2065" w:type="dxa"/>
            <w:shd w:val="clear" w:color="auto" w:fill="F2F2F2"/>
            <w:vAlign w:val="bottom"/>
          </w:tcPr>
          <w:p w14:paraId="4D01A7FF" w14:textId="77777777" w:rsidR="008C6D2B" w:rsidRDefault="008C6D2B" w:rsidP="00FE55E1">
            <w:pPr>
              <w:spacing w:line="288" w:lineRule="auto"/>
              <w:rPr>
                <w:sz w:val="22"/>
                <w:szCs w:val="22"/>
              </w:rPr>
            </w:pPr>
          </w:p>
        </w:tc>
        <w:tc>
          <w:tcPr>
            <w:tcW w:w="1573" w:type="dxa"/>
            <w:shd w:val="clear" w:color="auto" w:fill="F2F2F2"/>
          </w:tcPr>
          <w:p w14:paraId="5396D015" w14:textId="77777777" w:rsidR="008C6D2B" w:rsidRDefault="008C6D2B" w:rsidP="00FE55E1">
            <w:pPr>
              <w:spacing w:after="200" w:line="288" w:lineRule="auto"/>
              <w:jc w:val="center"/>
              <w:rPr>
                <w:b/>
                <w:sz w:val="22"/>
                <w:szCs w:val="22"/>
              </w:rPr>
            </w:pPr>
            <w:r>
              <w:rPr>
                <w:b/>
                <w:sz w:val="22"/>
                <w:szCs w:val="22"/>
              </w:rPr>
              <w:t>1= Completely Disagree</w:t>
            </w:r>
          </w:p>
        </w:tc>
        <w:tc>
          <w:tcPr>
            <w:tcW w:w="1573" w:type="dxa"/>
            <w:shd w:val="clear" w:color="auto" w:fill="F2F2F2"/>
          </w:tcPr>
          <w:p w14:paraId="5BB9856D" w14:textId="77777777" w:rsidR="008C6D2B" w:rsidRDefault="008C6D2B" w:rsidP="00FE55E1">
            <w:pPr>
              <w:spacing w:after="200" w:line="288" w:lineRule="auto"/>
              <w:jc w:val="center"/>
              <w:rPr>
                <w:b/>
                <w:sz w:val="22"/>
                <w:szCs w:val="22"/>
              </w:rPr>
            </w:pPr>
            <w:r>
              <w:rPr>
                <w:b/>
                <w:sz w:val="22"/>
                <w:szCs w:val="22"/>
              </w:rPr>
              <w:t>2= Somewhat Disagree</w:t>
            </w:r>
          </w:p>
        </w:tc>
        <w:tc>
          <w:tcPr>
            <w:tcW w:w="1573" w:type="dxa"/>
            <w:shd w:val="clear" w:color="auto" w:fill="F2F2F2"/>
          </w:tcPr>
          <w:p w14:paraId="77409198" w14:textId="77777777" w:rsidR="008C6D2B" w:rsidRDefault="008C6D2B" w:rsidP="00FE55E1">
            <w:pPr>
              <w:spacing w:after="200" w:line="288" w:lineRule="auto"/>
              <w:jc w:val="center"/>
              <w:rPr>
                <w:b/>
                <w:sz w:val="22"/>
                <w:szCs w:val="22"/>
              </w:rPr>
            </w:pPr>
            <w:r>
              <w:rPr>
                <w:b/>
                <w:sz w:val="22"/>
                <w:szCs w:val="22"/>
              </w:rPr>
              <w:t>3= Neither Agree nor Disagree</w:t>
            </w:r>
          </w:p>
        </w:tc>
        <w:tc>
          <w:tcPr>
            <w:tcW w:w="1573" w:type="dxa"/>
            <w:shd w:val="clear" w:color="auto" w:fill="F2F2F2"/>
          </w:tcPr>
          <w:p w14:paraId="031E5CBF" w14:textId="77777777" w:rsidR="008C6D2B" w:rsidRDefault="008C6D2B" w:rsidP="00FE55E1">
            <w:pPr>
              <w:spacing w:after="200" w:line="288" w:lineRule="auto"/>
              <w:jc w:val="center"/>
              <w:rPr>
                <w:b/>
                <w:sz w:val="22"/>
                <w:szCs w:val="22"/>
              </w:rPr>
            </w:pPr>
            <w:r>
              <w:rPr>
                <w:b/>
                <w:sz w:val="22"/>
                <w:szCs w:val="22"/>
              </w:rPr>
              <w:t>4= Somewhat Agree</w:t>
            </w:r>
          </w:p>
        </w:tc>
        <w:tc>
          <w:tcPr>
            <w:tcW w:w="1574" w:type="dxa"/>
            <w:shd w:val="clear" w:color="auto" w:fill="F2F2F2"/>
          </w:tcPr>
          <w:p w14:paraId="3ED8CDD9" w14:textId="77777777" w:rsidR="008C6D2B" w:rsidRDefault="008C6D2B" w:rsidP="00FE55E1">
            <w:pPr>
              <w:spacing w:after="200" w:line="288" w:lineRule="auto"/>
              <w:jc w:val="center"/>
              <w:rPr>
                <w:b/>
                <w:sz w:val="22"/>
                <w:szCs w:val="22"/>
              </w:rPr>
            </w:pPr>
            <w:r>
              <w:rPr>
                <w:b/>
                <w:sz w:val="22"/>
                <w:szCs w:val="22"/>
              </w:rPr>
              <w:t>5= Completely Agree</w:t>
            </w:r>
          </w:p>
        </w:tc>
      </w:tr>
      <w:tr w:rsidR="008C6D2B" w14:paraId="15B03C66" w14:textId="77777777" w:rsidTr="00FE55E1">
        <w:trPr>
          <w:trHeight w:val="147"/>
        </w:trPr>
        <w:tc>
          <w:tcPr>
            <w:tcW w:w="2065" w:type="dxa"/>
          </w:tcPr>
          <w:p w14:paraId="11D16288" w14:textId="4F7C156F" w:rsidR="008C6D2B" w:rsidRDefault="008C6D2B" w:rsidP="00FE55E1">
            <w:pPr>
              <w:spacing w:line="288" w:lineRule="auto"/>
              <w:rPr>
                <w:b/>
                <w:sz w:val="22"/>
                <w:szCs w:val="22"/>
              </w:rPr>
            </w:pPr>
            <w:r w:rsidRPr="00F1522A">
              <w:rPr>
                <w:bCs/>
                <w:color w:val="000000"/>
                <w:sz w:val="22"/>
                <w:szCs w:val="22"/>
              </w:rPr>
              <w:t xml:space="preserve"> </w:t>
            </w:r>
            <w:proofErr w:type="spellStart"/>
            <w:r w:rsidR="00A74B45">
              <w:rPr>
                <w:bCs/>
                <w:color w:val="000000"/>
                <w:sz w:val="22"/>
                <w:szCs w:val="22"/>
              </w:rPr>
              <w:t>Product_B</w:t>
            </w:r>
            <w:proofErr w:type="spellEnd"/>
            <w:r>
              <w:rPr>
                <w:b/>
                <w:color w:val="000000"/>
                <w:sz w:val="22"/>
                <w:szCs w:val="22"/>
              </w:rPr>
              <w:t xml:space="preserve"> is New and Different</w:t>
            </w:r>
          </w:p>
        </w:tc>
        <w:tc>
          <w:tcPr>
            <w:tcW w:w="1573" w:type="dxa"/>
            <w:vAlign w:val="center"/>
          </w:tcPr>
          <w:p w14:paraId="28BDBEC5"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124C4A5C"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13CD6725"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49FAA100"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4" w:type="dxa"/>
            <w:vAlign w:val="center"/>
          </w:tcPr>
          <w:p w14:paraId="2EFF5D6F" w14:textId="77777777" w:rsidR="008C6D2B" w:rsidRDefault="008C6D2B" w:rsidP="00FE55E1">
            <w:pPr>
              <w:spacing w:line="288" w:lineRule="auto"/>
              <w:jc w:val="center"/>
              <w:rPr>
                <w:sz w:val="22"/>
                <w:szCs w:val="22"/>
              </w:rPr>
            </w:pPr>
            <w:r>
              <w:rPr>
                <w:rFonts w:ascii="Arial" w:eastAsia="Arial" w:hAnsi="Arial" w:cs="Arial"/>
                <w:sz w:val="22"/>
                <w:szCs w:val="22"/>
              </w:rPr>
              <w:t>ᴑ</w:t>
            </w:r>
          </w:p>
        </w:tc>
      </w:tr>
    </w:tbl>
    <w:p w14:paraId="2509DD10" w14:textId="77777777" w:rsidR="008C6D2B" w:rsidRDefault="00000000" w:rsidP="008C6D2B">
      <w:pPr>
        <w:spacing w:after="0" w:line="288" w:lineRule="auto"/>
        <w:rPr>
          <w:color w:val="000000"/>
          <w:sz w:val="22"/>
          <w:szCs w:val="22"/>
        </w:rPr>
      </w:pPr>
      <w:r>
        <w:pict w14:anchorId="4F4CE1EF">
          <v:rect id="_x0000_i1067" style="width:0;height:1.5pt" o:hralign="center" o:hrstd="t" o:hr="t" fillcolor="#a0a0a0" stroked="f"/>
        </w:pict>
      </w:r>
    </w:p>
    <w:p w14:paraId="067277A6" w14:textId="664F1F7C" w:rsidR="008C6D2B" w:rsidRDefault="008C6D2B" w:rsidP="008C6D2B">
      <w:pPr>
        <w:tabs>
          <w:tab w:val="left" w:pos="915"/>
        </w:tabs>
        <w:spacing w:line="288" w:lineRule="auto"/>
        <w:rPr>
          <w:sz w:val="22"/>
          <w:szCs w:val="22"/>
        </w:rPr>
      </w:pPr>
      <w:commentRangeStart w:id="43"/>
      <w:r>
        <w:rPr>
          <w:color w:val="0070C0"/>
          <w:sz w:val="22"/>
          <w:szCs w:val="22"/>
        </w:rPr>
        <w:t xml:space="preserve">[EQ06b] </w:t>
      </w:r>
      <w:proofErr w:type="gramStart"/>
      <w:r>
        <w:rPr>
          <w:color w:val="000000"/>
          <w:sz w:val="22"/>
          <w:szCs w:val="22"/>
        </w:rPr>
        <w:t>On</w:t>
      </w:r>
      <w:proofErr w:type="gramEnd"/>
      <w:r>
        <w:rPr>
          <w:color w:val="000000"/>
          <w:sz w:val="22"/>
          <w:szCs w:val="22"/>
        </w:rPr>
        <w:t xml:space="preserve"> a</w:t>
      </w:r>
      <w:r>
        <w:rPr>
          <w:sz w:val="22"/>
          <w:szCs w:val="22"/>
        </w:rPr>
        <w:t xml:space="preserve"> scale of 1 to 5 where 1 is ‘Completely Disagree’ and 5 is ‘Completely Agree,’</w:t>
      </w:r>
      <w:r>
        <w:rPr>
          <w:sz w:val="18"/>
          <w:szCs w:val="18"/>
        </w:rPr>
        <w:t xml:space="preserve"> </w:t>
      </w:r>
      <w:r>
        <w:rPr>
          <w:sz w:val="22"/>
          <w:szCs w:val="22"/>
        </w:rPr>
        <w:t xml:space="preserve">how much </w:t>
      </w:r>
      <w:proofErr w:type="gramStart"/>
      <w:r>
        <w:rPr>
          <w:sz w:val="22"/>
          <w:szCs w:val="22"/>
        </w:rPr>
        <w:t xml:space="preserve">does </w:t>
      </w:r>
      <w:r>
        <w:rPr>
          <w:b/>
          <w:sz w:val="22"/>
          <w:szCs w:val="22"/>
        </w:rPr>
        <w:t xml:space="preserve"> </w:t>
      </w:r>
      <w:proofErr w:type="spellStart"/>
      <w:r w:rsidR="00A74B45">
        <w:rPr>
          <w:b/>
          <w:sz w:val="22"/>
          <w:szCs w:val="22"/>
        </w:rPr>
        <w:t>Product</w:t>
      </w:r>
      <w:proofErr w:type="gramEnd"/>
      <w:r w:rsidR="00A74B45">
        <w:rPr>
          <w:b/>
          <w:sz w:val="22"/>
          <w:szCs w:val="22"/>
        </w:rPr>
        <w:t>_B</w:t>
      </w:r>
      <w:proofErr w:type="spellEnd"/>
      <w:r w:rsidR="000D4AF6">
        <w:rPr>
          <w:b/>
          <w:sz w:val="22"/>
          <w:szCs w:val="22"/>
        </w:rPr>
        <w:t xml:space="preserve"> </w:t>
      </w:r>
      <w:r>
        <w:rPr>
          <w:sz w:val="22"/>
          <w:szCs w:val="22"/>
        </w:rPr>
        <w:t>meet the needs for you as a creator / streamer?</w:t>
      </w:r>
      <w:commentRangeEnd w:id="43"/>
      <w:r w:rsidR="009B55A8">
        <w:rPr>
          <w:rStyle w:val="CommentReference"/>
          <w:rFonts w:eastAsiaTheme="minorHAnsi"/>
        </w:rPr>
        <w:commentReference w:id="43"/>
      </w:r>
    </w:p>
    <w:p w14:paraId="7064BDB2" w14:textId="01574777" w:rsidR="008C6D2B" w:rsidRDefault="008C6D2B" w:rsidP="008C6D2B">
      <w:pPr>
        <w:spacing w:line="288" w:lineRule="auto"/>
        <w:rPr>
          <w:color w:val="00B0F0"/>
          <w:sz w:val="22"/>
          <w:szCs w:val="22"/>
        </w:rPr>
      </w:pPr>
      <w:r>
        <w:rPr>
          <w:i/>
          <w:sz w:val="22"/>
          <w:szCs w:val="22"/>
        </w:rPr>
        <w:t xml:space="preserve">If you need, click </w:t>
      </w:r>
      <w:r>
        <w:rPr>
          <w:i/>
          <w:sz w:val="22"/>
          <w:szCs w:val="22"/>
          <w:u w:val="single"/>
        </w:rPr>
        <w:t>here</w:t>
      </w:r>
      <w:r>
        <w:rPr>
          <w:i/>
          <w:sz w:val="22"/>
          <w:szCs w:val="22"/>
        </w:rPr>
        <w:t xml:space="preserve"> to view </w:t>
      </w:r>
      <w:proofErr w:type="gramStart"/>
      <w:r>
        <w:rPr>
          <w:i/>
          <w:sz w:val="22"/>
          <w:szCs w:val="22"/>
        </w:rPr>
        <w:t xml:space="preserve">the  </w:t>
      </w:r>
      <w:proofErr w:type="spellStart"/>
      <w:r w:rsidR="00A74B45">
        <w:rPr>
          <w:i/>
          <w:sz w:val="22"/>
          <w:szCs w:val="22"/>
        </w:rPr>
        <w:t>Product</w:t>
      </w:r>
      <w:proofErr w:type="gramEnd"/>
      <w:r w:rsidR="00A74B45">
        <w:rPr>
          <w:i/>
          <w:sz w:val="22"/>
          <w:szCs w:val="22"/>
        </w:rPr>
        <w:t>_B</w:t>
      </w:r>
      <w:proofErr w:type="spellEnd"/>
      <w:r w:rsidR="000D4AF6">
        <w:rPr>
          <w:i/>
          <w:sz w:val="22"/>
          <w:szCs w:val="22"/>
        </w:rPr>
        <w:t xml:space="preserve"> </w:t>
      </w:r>
      <w:r>
        <w:rPr>
          <w:i/>
          <w:sz w:val="22"/>
          <w:szCs w:val="22"/>
        </w:rPr>
        <w:t xml:space="preserve">concept profile </w:t>
      </w:r>
      <w:proofErr w:type="gramStart"/>
      <w:r>
        <w:rPr>
          <w:i/>
          <w:sz w:val="22"/>
          <w:szCs w:val="22"/>
        </w:rPr>
        <w:t>again.</w:t>
      </w:r>
      <w:r>
        <w:rPr>
          <w:color w:val="0070C0"/>
          <w:sz w:val="22"/>
          <w:szCs w:val="22"/>
        </w:rPr>
        <w:t>[</w:t>
      </w:r>
      <w:proofErr w:type="gramEnd"/>
      <w:r>
        <w:rPr>
          <w:color w:val="0070C0"/>
          <w:sz w:val="22"/>
          <w:szCs w:val="22"/>
        </w:rPr>
        <w:t xml:space="preserve">HYPERLINK </w:t>
      </w:r>
      <w:proofErr w:type="gramStart"/>
      <w:r>
        <w:rPr>
          <w:color w:val="0070C0"/>
          <w:sz w:val="22"/>
          <w:szCs w:val="22"/>
        </w:rPr>
        <w:t xml:space="preserve">TO  </w:t>
      </w:r>
      <w:proofErr w:type="spellStart"/>
      <w:r w:rsidR="00A74B45">
        <w:rPr>
          <w:color w:val="0070C0"/>
          <w:sz w:val="22"/>
          <w:szCs w:val="22"/>
        </w:rPr>
        <w:t>Product</w:t>
      </w:r>
      <w:proofErr w:type="gramEnd"/>
      <w:r w:rsidR="00A74B45">
        <w:rPr>
          <w:color w:val="0070C0"/>
          <w:sz w:val="22"/>
          <w:szCs w:val="22"/>
        </w:rPr>
        <w:t>_A</w:t>
      </w:r>
      <w:proofErr w:type="spellEnd"/>
      <w:r>
        <w:rPr>
          <w:color w:val="0070C0"/>
          <w:sz w:val="22"/>
          <w:szCs w:val="22"/>
        </w:rPr>
        <w:t xml:space="preserve"> 2]</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5773FF90" w14:textId="77777777" w:rsidTr="00FE55E1">
        <w:trPr>
          <w:trHeight w:val="417"/>
        </w:trPr>
        <w:tc>
          <w:tcPr>
            <w:tcW w:w="2065" w:type="dxa"/>
            <w:shd w:val="clear" w:color="auto" w:fill="F2F2F2"/>
            <w:vAlign w:val="bottom"/>
          </w:tcPr>
          <w:p w14:paraId="63CE3DD0" w14:textId="77777777" w:rsidR="008C6D2B" w:rsidRDefault="008C6D2B" w:rsidP="00FE55E1">
            <w:pPr>
              <w:spacing w:line="288" w:lineRule="auto"/>
              <w:rPr>
                <w:sz w:val="22"/>
                <w:szCs w:val="22"/>
              </w:rPr>
            </w:pPr>
          </w:p>
        </w:tc>
        <w:tc>
          <w:tcPr>
            <w:tcW w:w="1573" w:type="dxa"/>
            <w:shd w:val="clear" w:color="auto" w:fill="F2F2F2"/>
          </w:tcPr>
          <w:p w14:paraId="7A2640FB" w14:textId="77777777" w:rsidR="008C6D2B" w:rsidRDefault="008C6D2B" w:rsidP="00FE55E1">
            <w:pPr>
              <w:spacing w:after="200" w:line="288" w:lineRule="auto"/>
              <w:jc w:val="center"/>
              <w:rPr>
                <w:b/>
                <w:sz w:val="22"/>
                <w:szCs w:val="22"/>
              </w:rPr>
            </w:pPr>
            <w:r>
              <w:rPr>
                <w:b/>
                <w:sz w:val="22"/>
                <w:szCs w:val="22"/>
              </w:rPr>
              <w:t>1= Completely Disagree</w:t>
            </w:r>
          </w:p>
        </w:tc>
        <w:tc>
          <w:tcPr>
            <w:tcW w:w="1573" w:type="dxa"/>
            <w:shd w:val="clear" w:color="auto" w:fill="F2F2F2"/>
          </w:tcPr>
          <w:p w14:paraId="2897D705" w14:textId="77777777" w:rsidR="008C6D2B" w:rsidRDefault="008C6D2B" w:rsidP="00FE55E1">
            <w:pPr>
              <w:spacing w:after="200" w:line="288" w:lineRule="auto"/>
              <w:jc w:val="center"/>
              <w:rPr>
                <w:b/>
                <w:sz w:val="22"/>
                <w:szCs w:val="22"/>
              </w:rPr>
            </w:pPr>
            <w:r>
              <w:rPr>
                <w:b/>
                <w:sz w:val="22"/>
                <w:szCs w:val="22"/>
              </w:rPr>
              <w:t>2= Somewhat Disagree</w:t>
            </w:r>
          </w:p>
        </w:tc>
        <w:tc>
          <w:tcPr>
            <w:tcW w:w="1573" w:type="dxa"/>
            <w:shd w:val="clear" w:color="auto" w:fill="F2F2F2"/>
          </w:tcPr>
          <w:p w14:paraId="64209BC7" w14:textId="77777777" w:rsidR="008C6D2B" w:rsidRDefault="008C6D2B" w:rsidP="00FE55E1">
            <w:pPr>
              <w:spacing w:after="200" w:line="288" w:lineRule="auto"/>
              <w:jc w:val="center"/>
              <w:rPr>
                <w:b/>
                <w:sz w:val="22"/>
                <w:szCs w:val="22"/>
              </w:rPr>
            </w:pPr>
            <w:r>
              <w:rPr>
                <w:b/>
                <w:sz w:val="22"/>
                <w:szCs w:val="22"/>
              </w:rPr>
              <w:t>3= Neither Agree nor Disagree</w:t>
            </w:r>
          </w:p>
        </w:tc>
        <w:tc>
          <w:tcPr>
            <w:tcW w:w="1573" w:type="dxa"/>
            <w:shd w:val="clear" w:color="auto" w:fill="F2F2F2"/>
          </w:tcPr>
          <w:p w14:paraId="52050DA3" w14:textId="77777777" w:rsidR="008C6D2B" w:rsidRDefault="008C6D2B" w:rsidP="00FE55E1">
            <w:pPr>
              <w:spacing w:after="200" w:line="288" w:lineRule="auto"/>
              <w:jc w:val="center"/>
              <w:rPr>
                <w:b/>
                <w:sz w:val="22"/>
                <w:szCs w:val="22"/>
              </w:rPr>
            </w:pPr>
            <w:r>
              <w:rPr>
                <w:b/>
                <w:sz w:val="22"/>
                <w:szCs w:val="22"/>
              </w:rPr>
              <w:t>4= Somewhat Agree</w:t>
            </w:r>
          </w:p>
        </w:tc>
        <w:tc>
          <w:tcPr>
            <w:tcW w:w="1574" w:type="dxa"/>
            <w:shd w:val="clear" w:color="auto" w:fill="F2F2F2"/>
          </w:tcPr>
          <w:p w14:paraId="26E91915" w14:textId="77777777" w:rsidR="008C6D2B" w:rsidRDefault="008C6D2B" w:rsidP="00FE55E1">
            <w:pPr>
              <w:spacing w:after="200" w:line="288" w:lineRule="auto"/>
              <w:jc w:val="center"/>
              <w:rPr>
                <w:b/>
                <w:sz w:val="22"/>
                <w:szCs w:val="22"/>
              </w:rPr>
            </w:pPr>
            <w:r>
              <w:rPr>
                <w:b/>
                <w:sz w:val="22"/>
                <w:szCs w:val="22"/>
              </w:rPr>
              <w:t>5= Completely Agree</w:t>
            </w:r>
          </w:p>
        </w:tc>
      </w:tr>
      <w:tr w:rsidR="008C6D2B" w14:paraId="7EB16DB3" w14:textId="77777777" w:rsidTr="00FE55E1">
        <w:trPr>
          <w:trHeight w:val="147"/>
        </w:trPr>
        <w:tc>
          <w:tcPr>
            <w:tcW w:w="2065" w:type="dxa"/>
          </w:tcPr>
          <w:p w14:paraId="1820155A" w14:textId="0C5D53B6" w:rsidR="008C6D2B" w:rsidRDefault="008C6D2B" w:rsidP="00FE55E1">
            <w:pPr>
              <w:spacing w:line="288" w:lineRule="auto"/>
              <w:rPr>
                <w:b/>
                <w:sz w:val="22"/>
                <w:szCs w:val="22"/>
              </w:rPr>
            </w:pPr>
            <w:r w:rsidRPr="00F1522A">
              <w:rPr>
                <w:bCs/>
                <w:color w:val="000000"/>
                <w:sz w:val="22"/>
                <w:szCs w:val="22"/>
              </w:rPr>
              <w:t xml:space="preserve"> </w:t>
            </w:r>
            <w:proofErr w:type="spellStart"/>
            <w:r w:rsidR="00A74B45">
              <w:rPr>
                <w:bCs/>
                <w:color w:val="000000"/>
                <w:sz w:val="22"/>
                <w:szCs w:val="22"/>
              </w:rPr>
              <w:t>Product_B</w:t>
            </w:r>
            <w:proofErr w:type="spellEnd"/>
            <w:r w:rsidR="000D4AF6">
              <w:rPr>
                <w:bCs/>
                <w:color w:val="000000"/>
                <w:sz w:val="22"/>
                <w:szCs w:val="22"/>
              </w:rPr>
              <w:t xml:space="preserve"> </w:t>
            </w:r>
            <w:r>
              <w:rPr>
                <w:b/>
                <w:color w:val="000000"/>
                <w:sz w:val="22"/>
                <w:szCs w:val="22"/>
              </w:rPr>
              <w:t>Meets the Need</w:t>
            </w:r>
          </w:p>
        </w:tc>
        <w:tc>
          <w:tcPr>
            <w:tcW w:w="1573" w:type="dxa"/>
            <w:vAlign w:val="center"/>
          </w:tcPr>
          <w:p w14:paraId="21DFCF9A"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222BF960"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0C0A94B8"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3" w:type="dxa"/>
            <w:vAlign w:val="center"/>
          </w:tcPr>
          <w:p w14:paraId="0CF81D34"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74" w:type="dxa"/>
            <w:vAlign w:val="center"/>
          </w:tcPr>
          <w:p w14:paraId="25851CDF" w14:textId="77777777" w:rsidR="008C6D2B" w:rsidRDefault="008C6D2B" w:rsidP="00FE55E1">
            <w:pPr>
              <w:spacing w:line="288" w:lineRule="auto"/>
              <w:jc w:val="center"/>
              <w:rPr>
                <w:sz w:val="22"/>
                <w:szCs w:val="22"/>
              </w:rPr>
            </w:pPr>
            <w:r>
              <w:rPr>
                <w:rFonts w:ascii="Arial" w:eastAsia="Arial" w:hAnsi="Arial" w:cs="Arial"/>
                <w:sz w:val="22"/>
                <w:szCs w:val="22"/>
              </w:rPr>
              <w:t>ᴑ</w:t>
            </w:r>
          </w:p>
        </w:tc>
      </w:tr>
    </w:tbl>
    <w:p w14:paraId="77CA724C" w14:textId="77777777" w:rsidR="008C6D2B" w:rsidRDefault="008C6D2B" w:rsidP="008C6D2B">
      <w:pPr>
        <w:pBdr>
          <w:top w:val="nil"/>
          <w:left w:val="nil"/>
          <w:bottom w:val="nil"/>
          <w:right w:val="nil"/>
          <w:between w:val="nil"/>
        </w:pBdr>
        <w:spacing w:after="0" w:line="288" w:lineRule="auto"/>
        <w:rPr>
          <w:color w:val="000000"/>
          <w:sz w:val="22"/>
          <w:szCs w:val="22"/>
        </w:rPr>
      </w:pPr>
    </w:p>
    <w:p w14:paraId="2C8FBAA2" w14:textId="77777777" w:rsidR="008C6D2B" w:rsidRDefault="00000000" w:rsidP="008C6D2B">
      <w:pPr>
        <w:rPr>
          <w:color w:val="0070C0"/>
          <w:sz w:val="22"/>
          <w:szCs w:val="22"/>
        </w:rPr>
      </w:pPr>
      <w:r>
        <w:pict w14:anchorId="53846231">
          <v:rect id="_x0000_i1068" style="width:0;height:1.5pt" o:hralign="center" o:hrstd="t" o:hr="t" fillcolor="#a0a0a0" stroked="f"/>
        </w:pict>
      </w:r>
    </w:p>
    <w:p w14:paraId="20F7976B" w14:textId="6EF2F27C" w:rsidR="008C6D2B" w:rsidRDefault="008C6D2B" w:rsidP="008C6D2B">
      <w:pPr>
        <w:rPr>
          <w:color w:val="0070C0"/>
        </w:rPr>
      </w:pPr>
      <w:commentRangeStart w:id="44"/>
      <w:r>
        <w:rPr>
          <w:color w:val="0070C0"/>
          <w:sz w:val="22"/>
          <w:szCs w:val="22"/>
        </w:rPr>
        <w:t>[EQ07</w:t>
      </w:r>
      <w:r>
        <w:rPr>
          <w:color w:val="0070C0"/>
        </w:rPr>
        <w:t xml:space="preserve">] </w:t>
      </w:r>
      <w:r>
        <w:t xml:space="preserve">How soon </w:t>
      </w:r>
      <w:proofErr w:type="gramStart"/>
      <w:r>
        <w:t xml:space="preserve">after </w:t>
      </w:r>
      <w:r>
        <w:rPr>
          <w:b/>
        </w:rPr>
        <w:t xml:space="preserve"> </w:t>
      </w:r>
      <w:proofErr w:type="spellStart"/>
      <w:r w:rsidR="00A74B45">
        <w:rPr>
          <w:b/>
        </w:rPr>
        <w:t>Product</w:t>
      </w:r>
      <w:proofErr w:type="gramEnd"/>
      <w:r w:rsidR="00A74B45">
        <w:rPr>
          <w:b/>
        </w:rPr>
        <w:t>_B</w:t>
      </w:r>
      <w:proofErr w:type="spellEnd"/>
      <w:r>
        <w:t xml:space="preserve"> </w:t>
      </w:r>
      <w:r>
        <w:rPr>
          <w:color w:val="0070C0"/>
        </w:rPr>
        <w:t xml:space="preserve">[HYPERLINK </w:t>
      </w:r>
      <w:proofErr w:type="gramStart"/>
      <w:r>
        <w:rPr>
          <w:color w:val="0070C0"/>
        </w:rPr>
        <w:t xml:space="preserve">TO  </w:t>
      </w:r>
      <w:proofErr w:type="spellStart"/>
      <w:r w:rsidR="00A74B45">
        <w:rPr>
          <w:color w:val="0070C0"/>
        </w:rPr>
        <w:t>Product</w:t>
      </w:r>
      <w:proofErr w:type="gramEnd"/>
      <w:r w:rsidR="00A74B45">
        <w:rPr>
          <w:color w:val="0070C0"/>
        </w:rPr>
        <w:t>_A</w:t>
      </w:r>
      <w:proofErr w:type="spellEnd"/>
      <w:r>
        <w:rPr>
          <w:color w:val="0070C0"/>
        </w:rPr>
        <w:t xml:space="preserve"> 2]</w:t>
      </w:r>
      <w:r>
        <w:t xml:space="preserve"> becomes available in the market, would you be likely to buy this product</w:t>
      </w:r>
      <w:r>
        <w:rPr>
          <w:b/>
        </w:rPr>
        <w:t xml:space="preserve">? </w:t>
      </w:r>
      <w:commentRangeEnd w:id="44"/>
      <w:r w:rsidR="009B55A8">
        <w:rPr>
          <w:rStyle w:val="CommentReference"/>
          <w:rFonts w:eastAsiaTheme="minorHAnsi"/>
        </w:rPr>
        <w:commentReference w:id="44"/>
      </w:r>
      <w:r>
        <w:t xml:space="preserve">Please assume the concept performs as described in the profile. </w:t>
      </w:r>
      <w:r>
        <w:rPr>
          <w:color w:val="0070C0"/>
          <w:sz w:val="22"/>
          <w:szCs w:val="22"/>
        </w:rPr>
        <w:t>[</w:t>
      </w:r>
      <w:r>
        <w:rPr>
          <w:color w:val="0070C0"/>
        </w:rPr>
        <w:t xml:space="preserve">SHOW ONLY </w:t>
      </w:r>
      <w:r w:rsidRPr="00A71F5F">
        <w:rPr>
          <w:color w:val="0070C0"/>
        </w:rPr>
        <w:t xml:space="preserve">IF </w:t>
      </w:r>
      <w:r>
        <w:rPr>
          <w:color w:val="0070C0"/>
        </w:rPr>
        <w:t>E</w:t>
      </w:r>
      <w:r w:rsidRPr="00A71F5F">
        <w:rPr>
          <w:color w:val="0070C0"/>
        </w:rPr>
        <w:t>Q0</w:t>
      </w:r>
      <w:r>
        <w:rPr>
          <w:color w:val="0070C0"/>
        </w:rPr>
        <w:t>5=3,4,</w:t>
      </w:r>
      <w:r w:rsidRPr="00A71F5F">
        <w:rPr>
          <w:color w:val="0070C0"/>
        </w:rPr>
        <w:t>5</w:t>
      </w:r>
      <w:r>
        <w:rPr>
          <w:color w:val="0070C0"/>
        </w:rPr>
        <w:t xml:space="preserve">] </w:t>
      </w:r>
    </w:p>
    <w:p w14:paraId="5578B10C" w14:textId="77777777" w:rsidR="008C6D2B" w:rsidRDefault="008C6D2B" w:rsidP="008C6D2B">
      <w:pPr>
        <w:tabs>
          <w:tab w:val="left" w:pos="1134"/>
          <w:tab w:val="left" w:pos="9350"/>
        </w:tabs>
        <w:jc w:val="both"/>
        <w:rPr>
          <w:color w:val="0070C0"/>
        </w:rPr>
      </w:pPr>
    </w:p>
    <w:tbl>
      <w:tblPr>
        <w:tblW w:w="5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25"/>
      </w:tblGrid>
      <w:tr w:rsidR="008C6D2B" w14:paraId="61FEF740" w14:textId="77777777" w:rsidTr="00FE55E1">
        <w:trPr>
          <w:trHeight w:val="329"/>
          <w:jc w:val="center"/>
        </w:trPr>
        <w:tc>
          <w:tcPr>
            <w:tcW w:w="5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2CF6A6" w14:textId="77777777" w:rsidR="008C6D2B" w:rsidRDefault="008C6D2B" w:rsidP="00FE55E1">
            <w:pPr>
              <w:jc w:val="center"/>
              <w:rPr>
                <w:b/>
                <w:sz w:val="22"/>
                <w:szCs w:val="22"/>
              </w:rPr>
            </w:pPr>
            <w:r>
              <w:rPr>
                <w:b/>
                <w:sz w:val="22"/>
                <w:szCs w:val="22"/>
              </w:rPr>
              <w:t># of Months</w:t>
            </w:r>
          </w:p>
        </w:tc>
      </w:tr>
      <w:tr w:rsidR="008C6D2B" w14:paraId="3DCD3CED"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0D602DE4" w14:textId="77777777" w:rsidR="008C6D2B" w:rsidRDefault="008C6D2B" w:rsidP="00FE55E1">
            <w:pPr>
              <w:jc w:val="center"/>
              <w:rPr>
                <w:sz w:val="22"/>
                <w:szCs w:val="22"/>
              </w:rPr>
            </w:pPr>
            <w:r>
              <w:rPr>
                <w:sz w:val="22"/>
                <w:szCs w:val="22"/>
              </w:rPr>
              <w:t xml:space="preserve">_________ </w:t>
            </w:r>
            <w:r>
              <w:rPr>
                <w:color w:val="0070C0"/>
                <w:sz w:val="22"/>
                <w:szCs w:val="22"/>
              </w:rPr>
              <w:t>[0-72]</w:t>
            </w:r>
          </w:p>
        </w:tc>
      </w:tr>
      <w:tr w:rsidR="008C6D2B" w14:paraId="759C94EA"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05A71350" w14:textId="794D8265" w:rsidR="008C6D2B" w:rsidRDefault="008C6D2B" w:rsidP="00FE55E1">
            <w:pPr>
              <w:jc w:val="center"/>
              <w:rPr>
                <w:sz w:val="22"/>
                <w:szCs w:val="22"/>
              </w:rPr>
            </w:pPr>
            <w:r>
              <w:rPr>
                <w:sz w:val="22"/>
                <w:szCs w:val="22"/>
              </w:rPr>
              <w:t xml:space="preserve">Will not consider </w:t>
            </w:r>
            <w:proofErr w:type="gramStart"/>
            <w:r>
              <w:rPr>
                <w:sz w:val="22"/>
                <w:szCs w:val="22"/>
              </w:rPr>
              <w:t xml:space="preserve">buying  </w:t>
            </w:r>
            <w:proofErr w:type="spellStart"/>
            <w:r w:rsidR="00A74B45">
              <w:rPr>
                <w:sz w:val="22"/>
                <w:szCs w:val="22"/>
              </w:rPr>
              <w:t>Product</w:t>
            </w:r>
            <w:proofErr w:type="gramEnd"/>
            <w:r w:rsidR="00A74B45">
              <w:rPr>
                <w:sz w:val="22"/>
                <w:szCs w:val="22"/>
              </w:rPr>
              <w:t>_B</w:t>
            </w:r>
            <w:proofErr w:type="spellEnd"/>
            <w:r w:rsidR="000D4AF6">
              <w:rPr>
                <w:sz w:val="22"/>
                <w:szCs w:val="22"/>
              </w:rPr>
              <w:t xml:space="preserve"> </w:t>
            </w:r>
            <w:r>
              <w:rPr>
                <w:color w:val="4472C4"/>
                <w:sz w:val="22"/>
                <w:szCs w:val="22"/>
              </w:rPr>
              <w:t>[EXCLUSIVE]</w:t>
            </w:r>
          </w:p>
        </w:tc>
      </w:tr>
      <w:tr w:rsidR="008C6D2B" w14:paraId="77FDF020"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1309BF56" w14:textId="77777777" w:rsidR="008C6D2B" w:rsidRDefault="008C6D2B" w:rsidP="00FE55E1">
            <w:pPr>
              <w:jc w:val="center"/>
              <w:rPr>
                <w:sz w:val="22"/>
                <w:szCs w:val="22"/>
              </w:rPr>
            </w:pPr>
            <w:r>
              <w:rPr>
                <w:sz w:val="22"/>
                <w:szCs w:val="22"/>
              </w:rPr>
              <w:t>I’m not sure</w:t>
            </w:r>
          </w:p>
        </w:tc>
      </w:tr>
    </w:tbl>
    <w:p w14:paraId="25475A78" w14:textId="2F9D82F2" w:rsidR="008C6D2B" w:rsidRDefault="00000000" w:rsidP="008C6D2B">
      <w:pPr>
        <w:spacing w:line="288" w:lineRule="auto"/>
        <w:rPr>
          <w:b/>
        </w:rPr>
      </w:pPr>
      <w:r>
        <w:pict w14:anchorId="18B7DFE0">
          <v:rect id="_x0000_i1069" style="width:0;height:1.5pt" o:hralign="center" o:bullet="t" o:hrstd="t" o:hr="t" fillcolor="#a0a0a0" stroked="f"/>
        </w:pict>
      </w:r>
    </w:p>
    <w:p w14:paraId="48B54060" w14:textId="77777777" w:rsidR="000D4AF6" w:rsidRPr="000D4AF6" w:rsidRDefault="000D4AF6" w:rsidP="008C6D2B">
      <w:pPr>
        <w:spacing w:line="288" w:lineRule="auto"/>
        <w:rPr>
          <w:b/>
        </w:rPr>
      </w:pPr>
    </w:p>
    <w:p w14:paraId="3D6670BB" w14:textId="400DBE78" w:rsidR="008C6D2B" w:rsidRPr="004F6C4D" w:rsidRDefault="004F6C4D" w:rsidP="008C6D2B">
      <w:pPr>
        <w:spacing w:line="288" w:lineRule="auto"/>
        <w:rPr>
          <w:b/>
          <w:bCs/>
          <w:color w:val="0070C0"/>
          <w:sz w:val="22"/>
          <w:szCs w:val="22"/>
        </w:rPr>
      </w:pPr>
      <w:proofErr w:type="gramStart"/>
      <w:r w:rsidRPr="004F6C4D">
        <w:rPr>
          <w:b/>
          <w:bCs/>
          <w:color w:val="0070C0"/>
          <w:sz w:val="22"/>
          <w:szCs w:val="22"/>
        </w:rPr>
        <w:t>[</w:t>
      </w:r>
      <w:r>
        <w:rPr>
          <w:b/>
          <w:bCs/>
          <w:color w:val="0070C0"/>
          <w:sz w:val="22"/>
          <w:szCs w:val="22"/>
        </w:rPr>
        <w:t xml:space="preserve"> </w:t>
      </w:r>
      <w:r w:rsidRPr="004F6C4D">
        <w:rPr>
          <w:b/>
          <w:bCs/>
          <w:color w:val="0070C0"/>
          <w:sz w:val="22"/>
          <w:szCs w:val="22"/>
        </w:rPr>
        <w:t>SHOW</w:t>
      </w:r>
      <w:proofErr w:type="gramEnd"/>
      <w:r w:rsidRPr="004F6C4D">
        <w:rPr>
          <w:b/>
          <w:bCs/>
          <w:color w:val="0070C0"/>
          <w:sz w:val="22"/>
          <w:szCs w:val="22"/>
        </w:rPr>
        <w:t xml:space="preserve"> TO </w:t>
      </w:r>
      <w:proofErr w:type="gramStart"/>
      <w:r w:rsidRPr="004F6C4D">
        <w:rPr>
          <w:b/>
          <w:bCs/>
          <w:color w:val="0070C0"/>
          <w:sz w:val="22"/>
          <w:szCs w:val="22"/>
        </w:rPr>
        <w:t>ALL</w:t>
      </w:r>
      <w:r>
        <w:rPr>
          <w:b/>
          <w:bCs/>
          <w:color w:val="0070C0"/>
          <w:sz w:val="22"/>
          <w:szCs w:val="22"/>
        </w:rPr>
        <w:t xml:space="preserve"> </w:t>
      </w:r>
      <w:r w:rsidRPr="004F6C4D">
        <w:rPr>
          <w:b/>
          <w:bCs/>
          <w:color w:val="0070C0"/>
          <w:sz w:val="22"/>
          <w:szCs w:val="22"/>
        </w:rPr>
        <w:t>]</w:t>
      </w:r>
      <w:proofErr w:type="gramEnd"/>
    </w:p>
    <w:p w14:paraId="1DFF862F" w14:textId="77777777" w:rsidR="008C6D2B" w:rsidRDefault="008C6D2B" w:rsidP="008C6D2B">
      <w:pPr>
        <w:spacing w:line="288" w:lineRule="auto"/>
        <w:rPr>
          <w:color w:val="0070C0"/>
          <w:sz w:val="22"/>
          <w:szCs w:val="22"/>
        </w:rPr>
      </w:pPr>
      <w:r>
        <w:rPr>
          <w:color w:val="0070C0"/>
          <w:sz w:val="22"/>
          <w:szCs w:val="22"/>
        </w:rPr>
        <w:lastRenderedPageBreak/>
        <w:t>[INTRODUCTION SCREEN]</w:t>
      </w:r>
    </w:p>
    <w:bookmarkEnd w:id="26"/>
    <w:p w14:paraId="6ECB8127" w14:textId="6AF59884" w:rsidR="008C6D2B" w:rsidRDefault="008C6D2B" w:rsidP="008C6D2B">
      <w:pPr>
        <w:spacing w:after="0" w:line="288" w:lineRule="auto"/>
        <w:rPr>
          <w:sz w:val="22"/>
          <w:szCs w:val="22"/>
        </w:rPr>
      </w:pPr>
      <w:r>
        <w:t xml:space="preserve">Now we would like to share with you a product description of a new </w:t>
      </w:r>
      <w:r>
        <w:rPr>
          <w:b/>
        </w:rPr>
        <w:t>Camera</w:t>
      </w:r>
      <w:r>
        <w:rPr>
          <w:b/>
          <w:i/>
          <w:color w:val="000000"/>
        </w:rPr>
        <w:t xml:space="preserve">. </w:t>
      </w:r>
      <w:r>
        <w:t xml:space="preserve">We will refer to this system as </w:t>
      </w:r>
      <w:r w:rsidR="000D4AF6">
        <w:rPr>
          <w:b/>
          <w:color w:val="000000"/>
          <w:sz w:val="22"/>
          <w:szCs w:val="22"/>
        </w:rPr>
        <w:t>GoPro</w:t>
      </w:r>
      <w:r>
        <w:rPr>
          <w:b/>
          <w:color w:val="000000"/>
          <w:sz w:val="22"/>
          <w:szCs w:val="22"/>
        </w:rPr>
        <w:t xml:space="preserve"> HERO BLACK 9.</w:t>
      </w:r>
    </w:p>
    <w:p w14:paraId="1026AB55" w14:textId="77777777" w:rsidR="008C6D2B" w:rsidRDefault="008C6D2B" w:rsidP="008C6D2B">
      <w:pPr>
        <w:spacing w:after="0" w:line="288" w:lineRule="auto"/>
        <w:rPr>
          <w:b/>
        </w:rPr>
      </w:pPr>
    </w:p>
    <w:p w14:paraId="3687A097" w14:textId="05E6253C" w:rsidR="008C6D2B" w:rsidRDefault="008C6D2B" w:rsidP="008C6D2B">
      <w:pPr>
        <w:spacing w:after="0" w:line="288" w:lineRule="auto"/>
        <w:rPr>
          <w:color w:val="000000"/>
          <w:sz w:val="22"/>
          <w:szCs w:val="22"/>
        </w:rPr>
      </w:pPr>
      <w:r>
        <w:t xml:space="preserve">Please take some time to review </w:t>
      </w:r>
      <w:r w:rsidR="000D4AF6">
        <w:rPr>
          <w:b/>
          <w:color w:val="000000"/>
          <w:sz w:val="22"/>
          <w:szCs w:val="22"/>
        </w:rPr>
        <w:t>GoPro</w:t>
      </w:r>
      <w:r>
        <w:rPr>
          <w:b/>
          <w:color w:val="000000"/>
          <w:sz w:val="22"/>
          <w:szCs w:val="22"/>
        </w:rPr>
        <w:t xml:space="preserve"> HERO BLACK 9 </w:t>
      </w:r>
      <w:r>
        <w:rPr>
          <w:color w:val="000000"/>
          <w:sz w:val="22"/>
          <w:szCs w:val="22"/>
        </w:rPr>
        <w:t xml:space="preserve">and answer the questions that follow.  After you finish reading the concept, please click ‘NEXT’ to advance to the next screen.  </w:t>
      </w:r>
    </w:p>
    <w:p w14:paraId="0C2889FD" w14:textId="77777777" w:rsidR="008C6D2B" w:rsidRDefault="008C6D2B" w:rsidP="008C6D2B">
      <w:pPr>
        <w:spacing w:after="0" w:line="288" w:lineRule="auto"/>
        <w:rPr>
          <w:color w:val="000000"/>
          <w:sz w:val="22"/>
          <w:szCs w:val="22"/>
        </w:rPr>
      </w:pPr>
    </w:p>
    <w:p w14:paraId="0A426D2E" w14:textId="77777777" w:rsidR="008C6D2B" w:rsidRDefault="008C6D2B" w:rsidP="008C6D2B">
      <w:pPr>
        <w:spacing w:after="0" w:line="288" w:lineRule="auto"/>
        <w:rPr>
          <w:color w:val="000000"/>
          <w:sz w:val="22"/>
          <w:szCs w:val="22"/>
        </w:rPr>
      </w:pPr>
      <w:r>
        <w:rPr>
          <w:color w:val="000000"/>
          <w:sz w:val="22"/>
          <w:szCs w:val="22"/>
        </w:rPr>
        <w:t xml:space="preserve">The screen will remain open on the concept for 40 seconds to give you the opportunity to read through the concept before you can proceed. If you need more than 40 seconds to read through the concept, you will have as much time as you need. Simply click Next when you </w:t>
      </w:r>
      <w:proofErr w:type="gramStart"/>
      <w:r>
        <w:rPr>
          <w:color w:val="000000"/>
          <w:sz w:val="22"/>
          <w:szCs w:val="22"/>
        </w:rPr>
        <w:t>are</w:t>
      </w:r>
      <w:proofErr w:type="gramEnd"/>
      <w:r>
        <w:rPr>
          <w:color w:val="000000"/>
          <w:sz w:val="22"/>
          <w:szCs w:val="22"/>
        </w:rPr>
        <w:t xml:space="preserve"> finished reading the concept.</w:t>
      </w:r>
    </w:p>
    <w:p w14:paraId="31632F04" w14:textId="77777777" w:rsidR="008C6D2B" w:rsidRDefault="008C6D2B" w:rsidP="008C6D2B">
      <w:pPr>
        <w:spacing w:after="0" w:line="288" w:lineRule="auto"/>
        <w:rPr>
          <w:color w:val="000000"/>
          <w:sz w:val="22"/>
          <w:szCs w:val="22"/>
        </w:rPr>
      </w:pPr>
    </w:p>
    <w:p w14:paraId="450F73DC" w14:textId="77777777" w:rsidR="008C6D2B" w:rsidRDefault="008C6D2B" w:rsidP="008C6D2B">
      <w:pPr>
        <w:spacing w:after="0" w:line="288" w:lineRule="auto"/>
        <w:rPr>
          <w:color w:val="000000"/>
          <w:sz w:val="22"/>
          <w:szCs w:val="22"/>
        </w:rPr>
      </w:pPr>
      <w:r>
        <w:rPr>
          <w:color w:val="000000"/>
          <w:sz w:val="22"/>
          <w:szCs w:val="22"/>
        </w:rPr>
        <w:t xml:space="preserve">The concept description will be available as a hyperlink in the following screens and will open on a separate window to review. Please open the hyperlink, so you can reference it at any time during this survey. </w:t>
      </w:r>
    </w:p>
    <w:p w14:paraId="7CDC9CBB" w14:textId="77777777" w:rsidR="008C6D2B" w:rsidRDefault="008C6D2B" w:rsidP="008C6D2B">
      <w:pPr>
        <w:spacing w:after="0" w:line="288" w:lineRule="auto"/>
      </w:pPr>
    </w:p>
    <w:p w14:paraId="36759BA9" w14:textId="4DD0054B" w:rsidR="008C6D2B" w:rsidRDefault="008C6D2B" w:rsidP="008C6D2B">
      <w:pPr>
        <w:spacing w:line="288" w:lineRule="auto"/>
        <w:rPr>
          <w:color w:val="00B0F0"/>
        </w:rPr>
      </w:pPr>
      <w:r>
        <w:rPr>
          <w:color w:val="00B0F0"/>
        </w:rPr>
        <w:t xml:space="preserve">SHOW </w:t>
      </w:r>
      <w:r w:rsidR="000D4AF6">
        <w:rPr>
          <w:color w:val="00B0F0"/>
        </w:rPr>
        <w:t>GoPro</w:t>
      </w:r>
      <w:r w:rsidRPr="0079744D">
        <w:rPr>
          <w:color w:val="00B0F0"/>
        </w:rPr>
        <w:t xml:space="preserve"> HERO BLACK 9 Profile</w:t>
      </w:r>
      <w:r>
        <w:rPr>
          <w:color w:val="00B0F0"/>
        </w:rPr>
        <w:t xml:space="preserve">– </w:t>
      </w:r>
      <w:r w:rsidRPr="008F39CA">
        <w:rPr>
          <w:b/>
          <w:bCs/>
          <w:color w:val="00B0F0"/>
        </w:rPr>
        <w:t xml:space="preserve">CONCEPT BOARD </w:t>
      </w:r>
      <w:r>
        <w:rPr>
          <w:b/>
          <w:bCs/>
          <w:color w:val="00B0F0"/>
        </w:rPr>
        <w:t>3</w:t>
      </w:r>
    </w:p>
    <w:p w14:paraId="58E16142" w14:textId="77777777" w:rsidR="008C6D2B" w:rsidRDefault="008C6D2B" w:rsidP="008C6D2B">
      <w:pPr>
        <w:spacing w:line="288" w:lineRule="auto"/>
        <w:rPr>
          <w:smallCaps/>
          <w:color w:val="00B0F0"/>
        </w:rPr>
      </w:pPr>
      <w:r>
        <w:rPr>
          <w:smallCaps/>
          <w:color w:val="00B0F0"/>
        </w:rPr>
        <w:t>[Screen must stay open at least 40 Secs before respondent can Proceed]</w:t>
      </w:r>
    </w:p>
    <w:p w14:paraId="595D0A06" w14:textId="77777777" w:rsidR="008C6D2B" w:rsidRDefault="008C6D2B" w:rsidP="008C6D2B">
      <w:pPr>
        <w:spacing w:line="288" w:lineRule="auto"/>
        <w:rPr>
          <w:color w:val="00B0F0"/>
        </w:rPr>
      </w:pPr>
      <w:r>
        <w:rPr>
          <w:smallCaps/>
          <w:color w:val="00B0F0"/>
        </w:rPr>
        <w:t>[Capture concept being shown]</w:t>
      </w:r>
    </w:p>
    <w:p w14:paraId="61567B58" w14:textId="77777777" w:rsidR="008C6D2B" w:rsidRDefault="00000000" w:rsidP="008C6D2B">
      <w:pPr>
        <w:spacing w:line="288" w:lineRule="auto"/>
        <w:rPr>
          <w:color w:val="0070C0"/>
          <w:sz w:val="22"/>
          <w:szCs w:val="22"/>
        </w:rPr>
      </w:pPr>
      <w:r>
        <w:pict w14:anchorId="61144155">
          <v:rect id="_x0000_i1070" style="width:0;height:1.5pt" o:hralign="center" o:hrstd="t" o:hr="t" fillcolor="#a0a0a0" stroked="f"/>
        </w:pict>
      </w:r>
    </w:p>
    <w:p w14:paraId="4DC6BFC7" w14:textId="6F954AC3" w:rsidR="008C6D2B" w:rsidRPr="00F1522A" w:rsidRDefault="008C6D2B" w:rsidP="008C6D2B">
      <w:pPr>
        <w:pBdr>
          <w:top w:val="nil"/>
          <w:left w:val="nil"/>
          <w:bottom w:val="nil"/>
          <w:right w:val="nil"/>
          <w:between w:val="nil"/>
        </w:pBdr>
        <w:spacing w:before="120" w:after="165" w:line="288" w:lineRule="auto"/>
        <w:rPr>
          <w:rFonts w:eastAsia="Gill Sans"/>
          <w:color w:val="000000"/>
          <w:sz w:val="22"/>
          <w:szCs w:val="22"/>
        </w:rPr>
      </w:pPr>
      <w:r>
        <w:rPr>
          <w:rFonts w:ascii="Gill Sans" w:eastAsia="Gill Sans" w:hAnsi="Gill Sans"/>
          <w:color w:val="0070C0"/>
          <w:sz w:val="22"/>
          <w:szCs w:val="22"/>
        </w:rPr>
        <w:t xml:space="preserve">[FQ01] </w:t>
      </w:r>
      <w:r w:rsidRPr="00F1522A">
        <w:rPr>
          <w:rFonts w:eastAsia="Gill Sans"/>
          <w:color w:val="000000"/>
          <w:sz w:val="22"/>
          <w:szCs w:val="22"/>
        </w:rPr>
        <w:t xml:space="preserve">On a scale of 1 to 5 where 1 is ‘Poor’ and a 5 is ‘Excellent’, what is your </w:t>
      </w:r>
      <w:r w:rsidRPr="00F1522A">
        <w:rPr>
          <w:rFonts w:eastAsia="Gill Sans"/>
          <w:b/>
          <w:color w:val="000000"/>
          <w:sz w:val="22"/>
          <w:szCs w:val="22"/>
        </w:rPr>
        <w:t>overall impression</w:t>
      </w:r>
      <w:r w:rsidRPr="00F1522A">
        <w:rPr>
          <w:rFonts w:eastAsia="Gill Sans"/>
          <w:color w:val="000000"/>
          <w:sz w:val="22"/>
          <w:szCs w:val="22"/>
        </w:rPr>
        <w:t xml:space="preserve"> of </w:t>
      </w:r>
      <w:r w:rsidR="000D4AF6">
        <w:rPr>
          <w:rFonts w:eastAsia="Gill Sans"/>
          <w:b/>
          <w:color w:val="000000"/>
          <w:sz w:val="22"/>
          <w:szCs w:val="22"/>
        </w:rPr>
        <w:t>GoPro</w:t>
      </w:r>
      <w:r w:rsidRPr="00F1522A">
        <w:rPr>
          <w:rFonts w:eastAsia="Gill Sans"/>
          <w:b/>
          <w:color w:val="000000"/>
          <w:sz w:val="22"/>
          <w:szCs w:val="22"/>
        </w:rPr>
        <w:t xml:space="preserve"> HERO BLACK 9</w:t>
      </w:r>
      <w:r w:rsidRPr="00F1522A">
        <w:rPr>
          <w:rFonts w:eastAsia="Gill Sans"/>
          <w:color w:val="000000"/>
          <w:sz w:val="22"/>
          <w:szCs w:val="22"/>
        </w:rPr>
        <w:t>?</w:t>
      </w:r>
    </w:p>
    <w:p w14:paraId="5CB802D8" w14:textId="624EBFCD" w:rsidR="008C6D2B" w:rsidRDefault="008C6D2B" w:rsidP="008C6D2B">
      <w:pPr>
        <w:pBdr>
          <w:top w:val="nil"/>
          <w:left w:val="nil"/>
          <w:bottom w:val="nil"/>
          <w:right w:val="nil"/>
          <w:between w:val="nil"/>
        </w:pBdr>
        <w:spacing w:before="120" w:after="165" w:line="288" w:lineRule="auto"/>
        <w:rPr>
          <w:rFonts w:ascii="Gill Sans" w:eastAsia="Gill Sans" w:hAnsi="Gill Sans"/>
          <w:color w:val="000000"/>
          <w:sz w:val="22"/>
          <w:szCs w:val="22"/>
        </w:rPr>
      </w:pPr>
      <w:r w:rsidRPr="00F1522A">
        <w:rPr>
          <w:rFonts w:eastAsia="Gill Sans"/>
          <w:i/>
          <w:sz w:val="22"/>
          <w:szCs w:val="22"/>
        </w:rPr>
        <w:t xml:space="preserve">Click </w:t>
      </w:r>
      <w:r w:rsidRPr="00F1522A">
        <w:rPr>
          <w:rFonts w:eastAsia="Gill Sans"/>
          <w:i/>
          <w:sz w:val="22"/>
          <w:szCs w:val="22"/>
          <w:u w:val="single"/>
        </w:rPr>
        <w:t>here</w:t>
      </w:r>
      <w:r w:rsidRPr="00F1522A">
        <w:rPr>
          <w:rFonts w:eastAsia="Gill Sans"/>
          <w:i/>
          <w:sz w:val="22"/>
          <w:szCs w:val="22"/>
        </w:rPr>
        <w:t xml:space="preserve"> to review </w:t>
      </w:r>
      <w:r w:rsidR="000D4AF6">
        <w:rPr>
          <w:rFonts w:eastAsia="Gill Sans"/>
          <w:i/>
          <w:sz w:val="22"/>
          <w:szCs w:val="22"/>
        </w:rPr>
        <w:t>GoPro</w:t>
      </w:r>
      <w:r w:rsidRPr="00F1522A">
        <w:rPr>
          <w:rFonts w:eastAsia="Gill Sans"/>
          <w:i/>
          <w:sz w:val="22"/>
          <w:szCs w:val="22"/>
        </w:rPr>
        <w:t xml:space="preserve"> HERO BLACK </w:t>
      </w:r>
      <w:proofErr w:type="gramStart"/>
      <w:r w:rsidRPr="00F1522A">
        <w:rPr>
          <w:rFonts w:eastAsia="Gill Sans"/>
          <w:i/>
          <w:sz w:val="22"/>
          <w:szCs w:val="22"/>
        </w:rPr>
        <w:t>9 .</w:t>
      </w:r>
      <w:proofErr w:type="gramEnd"/>
      <w:r>
        <w:rPr>
          <w:rFonts w:ascii="Gill Sans" w:eastAsia="Gill Sans" w:hAnsi="Gill Sans"/>
          <w:sz w:val="22"/>
          <w:szCs w:val="22"/>
        </w:rPr>
        <w:t xml:space="preserve"> </w:t>
      </w:r>
      <w:r>
        <w:rPr>
          <w:rFonts w:ascii="Gill Sans" w:eastAsia="Gill Sans" w:hAnsi="Gill Sans"/>
          <w:color w:val="0070C0"/>
          <w:sz w:val="22"/>
          <w:szCs w:val="22"/>
        </w:rPr>
        <w:t xml:space="preserve">[HYPERLINK TO </w:t>
      </w:r>
      <w:r w:rsidR="000D4AF6">
        <w:rPr>
          <w:rFonts w:ascii="Gill Sans" w:eastAsia="Gill Sans" w:hAnsi="Gill Sans"/>
          <w:color w:val="0070C0"/>
          <w:sz w:val="22"/>
          <w:szCs w:val="22"/>
        </w:rPr>
        <w:t>GoPro</w:t>
      </w:r>
      <w:r>
        <w:rPr>
          <w:rFonts w:ascii="Gill Sans" w:eastAsia="Gill Sans" w:hAnsi="Gill Sans"/>
          <w:color w:val="0070C0"/>
          <w:sz w:val="22"/>
          <w:szCs w:val="22"/>
        </w:rPr>
        <w:t xml:space="preserve"> HERO BLACK 9]</w:t>
      </w:r>
    </w:p>
    <w:tbl>
      <w:tblPr>
        <w:tblW w:w="9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29"/>
        <w:gridCol w:w="1530"/>
        <w:gridCol w:w="1530"/>
        <w:gridCol w:w="1530"/>
        <w:gridCol w:w="1530"/>
      </w:tblGrid>
      <w:tr w:rsidR="008C6D2B" w14:paraId="2EAA21CF" w14:textId="77777777" w:rsidTr="00FE55E1">
        <w:trPr>
          <w:trHeight w:val="58"/>
        </w:trPr>
        <w:tc>
          <w:tcPr>
            <w:tcW w:w="2065" w:type="dxa"/>
            <w:shd w:val="clear" w:color="auto" w:fill="F2F2F2"/>
            <w:vAlign w:val="center"/>
          </w:tcPr>
          <w:p w14:paraId="1A51F23C" w14:textId="77777777" w:rsidR="008C6D2B" w:rsidRDefault="008C6D2B" w:rsidP="00FE55E1">
            <w:pPr>
              <w:spacing w:line="288" w:lineRule="auto"/>
              <w:rPr>
                <w:b/>
                <w:color w:val="000000"/>
                <w:sz w:val="22"/>
                <w:szCs w:val="22"/>
              </w:rPr>
            </w:pPr>
          </w:p>
        </w:tc>
        <w:tc>
          <w:tcPr>
            <w:tcW w:w="1529" w:type="dxa"/>
            <w:shd w:val="clear" w:color="auto" w:fill="F2F2F2"/>
            <w:vAlign w:val="center"/>
          </w:tcPr>
          <w:p w14:paraId="54C6B280" w14:textId="77777777" w:rsidR="008C6D2B" w:rsidRDefault="008C6D2B" w:rsidP="00FE55E1">
            <w:pPr>
              <w:spacing w:after="200" w:line="288" w:lineRule="auto"/>
              <w:jc w:val="center"/>
              <w:rPr>
                <w:b/>
                <w:sz w:val="22"/>
                <w:szCs w:val="22"/>
              </w:rPr>
            </w:pPr>
            <w:r>
              <w:rPr>
                <w:b/>
                <w:sz w:val="22"/>
                <w:szCs w:val="22"/>
              </w:rPr>
              <w:t>1= Poor</w:t>
            </w:r>
          </w:p>
        </w:tc>
        <w:tc>
          <w:tcPr>
            <w:tcW w:w="1530" w:type="dxa"/>
            <w:shd w:val="clear" w:color="auto" w:fill="F2F2F2"/>
            <w:vAlign w:val="center"/>
          </w:tcPr>
          <w:p w14:paraId="65BAB602" w14:textId="77777777" w:rsidR="008C6D2B" w:rsidRDefault="008C6D2B" w:rsidP="00FE55E1">
            <w:pPr>
              <w:spacing w:after="200" w:line="288" w:lineRule="auto"/>
              <w:jc w:val="center"/>
              <w:rPr>
                <w:b/>
                <w:sz w:val="22"/>
                <w:szCs w:val="22"/>
              </w:rPr>
            </w:pPr>
            <w:r>
              <w:rPr>
                <w:b/>
                <w:sz w:val="22"/>
                <w:szCs w:val="22"/>
              </w:rPr>
              <w:t>2= Fair</w:t>
            </w:r>
          </w:p>
        </w:tc>
        <w:tc>
          <w:tcPr>
            <w:tcW w:w="1530" w:type="dxa"/>
            <w:shd w:val="clear" w:color="auto" w:fill="F2F2F2"/>
            <w:vAlign w:val="center"/>
          </w:tcPr>
          <w:p w14:paraId="46E55EF1" w14:textId="77777777" w:rsidR="008C6D2B" w:rsidRDefault="008C6D2B" w:rsidP="00FE55E1">
            <w:pPr>
              <w:spacing w:after="200" w:line="288" w:lineRule="auto"/>
              <w:jc w:val="center"/>
              <w:rPr>
                <w:b/>
                <w:sz w:val="22"/>
                <w:szCs w:val="22"/>
              </w:rPr>
            </w:pPr>
            <w:r>
              <w:rPr>
                <w:b/>
                <w:sz w:val="22"/>
                <w:szCs w:val="22"/>
              </w:rPr>
              <w:t>3= Average</w:t>
            </w:r>
          </w:p>
        </w:tc>
        <w:tc>
          <w:tcPr>
            <w:tcW w:w="1530" w:type="dxa"/>
            <w:shd w:val="clear" w:color="auto" w:fill="F2F2F2"/>
            <w:vAlign w:val="center"/>
          </w:tcPr>
          <w:p w14:paraId="687812D3" w14:textId="77777777" w:rsidR="008C6D2B" w:rsidRDefault="008C6D2B" w:rsidP="00FE55E1">
            <w:pPr>
              <w:spacing w:after="200" w:line="288" w:lineRule="auto"/>
              <w:jc w:val="center"/>
              <w:rPr>
                <w:b/>
                <w:sz w:val="22"/>
                <w:szCs w:val="22"/>
              </w:rPr>
            </w:pPr>
            <w:r>
              <w:rPr>
                <w:b/>
                <w:sz w:val="22"/>
                <w:szCs w:val="22"/>
              </w:rPr>
              <w:t>4= Good</w:t>
            </w:r>
          </w:p>
        </w:tc>
        <w:tc>
          <w:tcPr>
            <w:tcW w:w="1530" w:type="dxa"/>
            <w:shd w:val="clear" w:color="auto" w:fill="F2F2F2"/>
            <w:vAlign w:val="center"/>
          </w:tcPr>
          <w:p w14:paraId="6177093C" w14:textId="77777777" w:rsidR="008C6D2B" w:rsidRDefault="008C6D2B" w:rsidP="00FE55E1">
            <w:pPr>
              <w:spacing w:after="200" w:line="288" w:lineRule="auto"/>
              <w:jc w:val="center"/>
              <w:rPr>
                <w:b/>
                <w:sz w:val="22"/>
                <w:szCs w:val="22"/>
              </w:rPr>
            </w:pPr>
            <w:r>
              <w:rPr>
                <w:b/>
                <w:sz w:val="22"/>
                <w:szCs w:val="22"/>
              </w:rPr>
              <w:t>5= Excellent</w:t>
            </w:r>
          </w:p>
        </w:tc>
      </w:tr>
      <w:tr w:rsidR="008C6D2B" w14:paraId="54746F78" w14:textId="77777777" w:rsidTr="00FE55E1">
        <w:trPr>
          <w:trHeight w:val="295"/>
        </w:trPr>
        <w:tc>
          <w:tcPr>
            <w:tcW w:w="2065" w:type="dxa"/>
            <w:vAlign w:val="center"/>
          </w:tcPr>
          <w:p w14:paraId="4FDFC1F6" w14:textId="47725896" w:rsidR="008C6D2B" w:rsidRDefault="008C6D2B" w:rsidP="00FE55E1">
            <w:pPr>
              <w:pBdr>
                <w:top w:val="nil"/>
                <w:left w:val="nil"/>
                <w:bottom w:val="nil"/>
                <w:right w:val="nil"/>
                <w:between w:val="nil"/>
              </w:pBdr>
              <w:tabs>
                <w:tab w:val="left" w:pos="720"/>
              </w:tabs>
              <w:spacing w:line="288" w:lineRule="auto"/>
              <w:rPr>
                <w:rFonts w:ascii="Gill Sans" w:eastAsia="Gill Sans" w:hAnsi="Gill Sans"/>
                <w:b/>
                <w:color w:val="000000"/>
                <w:sz w:val="22"/>
                <w:szCs w:val="22"/>
              </w:rPr>
            </w:pPr>
            <w:r>
              <w:rPr>
                <w:rFonts w:ascii="Gill Sans" w:eastAsia="Gill Sans" w:hAnsi="Gill Sans"/>
                <w:b/>
                <w:color w:val="000000"/>
                <w:sz w:val="22"/>
                <w:szCs w:val="22"/>
              </w:rPr>
              <w:t xml:space="preserve">Overall impression of </w:t>
            </w:r>
            <w:r w:rsidR="000D4AF6">
              <w:rPr>
                <w:rFonts w:ascii="Gill Sans" w:eastAsia="Gill Sans" w:hAnsi="Gill Sans"/>
                <w:b/>
                <w:color w:val="000000"/>
                <w:sz w:val="22"/>
                <w:szCs w:val="22"/>
              </w:rPr>
              <w:t>GoPro</w:t>
            </w:r>
            <w:r>
              <w:rPr>
                <w:rFonts w:ascii="Gill Sans" w:eastAsia="Gill Sans" w:hAnsi="Gill Sans"/>
                <w:b/>
                <w:color w:val="000000"/>
                <w:sz w:val="22"/>
                <w:szCs w:val="22"/>
              </w:rPr>
              <w:t xml:space="preserve"> HERO BLACK 9</w:t>
            </w:r>
          </w:p>
        </w:tc>
        <w:tc>
          <w:tcPr>
            <w:tcW w:w="1529" w:type="dxa"/>
            <w:vAlign w:val="center"/>
          </w:tcPr>
          <w:p w14:paraId="5620EA4F"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47C9C0C6"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21F5513C"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5B3A3473" w14:textId="77777777" w:rsidR="008C6D2B" w:rsidRDefault="008C6D2B" w:rsidP="00FE55E1">
            <w:pPr>
              <w:spacing w:line="288" w:lineRule="auto"/>
              <w:jc w:val="center"/>
              <w:rPr>
                <w:sz w:val="22"/>
                <w:szCs w:val="22"/>
              </w:rPr>
            </w:pPr>
            <w:r>
              <w:rPr>
                <w:rFonts w:ascii="Arial" w:eastAsia="Arial" w:hAnsi="Arial" w:cs="Arial"/>
                <w:sz w:val="22"/>
                <w:szCs w:val="22"/>
              </w:rPr>
              <w:t>ᴑ</w:t>
            </w:r>
          </w:p>
        </w:tc>
        <w:tc>
          <w:tcPr>
            <w:tcW w:w="1530" w:type="dxa"/>
            <w:vAlign w:val="center"/>
          </w:tcPr>
          <w:p w14:paraId="62FB0ED2" w14:textId="77777777" w:rsidR="008C6D2B" w:rsidRPr="00DB7C17" w:rsidRDefault="008C6D2B" w:rsidP="00FE55E1">
            <w:pPr>
              <w:spacing w:line="288" w:lineRule="auto"/>
              <w:jc w:val="center"/>
              <w:rPr>
                <w:rFonts w:ascii="Arial" w:eastAsia="Arial" w:hAnsi="Arial" w:cs="Arial"/>
                <w:sz w:val="22"/>
                <w:szCs w:val="22"/>
              </w:rPr>
            </w:pPr>
            <w:r>
              <w:rPr>
                <w:rFonts w:ascii="Arial" w:eastAsia="Arial" w:hAnsi="Arial" w:cs="Arial"/>
                <w:sz w:val="22"/>
                <w:szCs w:val="22"/>
              </w:rPr>
              <w:t>ᴑ</w:t>
            </w:r>
          </w:p>
        </w:tc>
      </w:tr>
    </w:tbl>
    <w:p w14:paraId="11E53EFD" w14:textId="2E84BB29" w:rsidR="008C6D2B" w:rsidRDefault="00000000" w:rsidP="008C6D2B">
      <w:pPr>
        <w:tabs>
          <w:tab w:val="left" w:pos="915"/>
        </w:tabs>
        <w:spacing w:line="288" w:lineRule="auto"/>
        <w:rPr>
          <w:color w:val="4472C4" w:themeColor="accent1"/>
        </w:rPr>
      </w:pPr>
      <w:r>
        <w:pict w14:anchorId="42A77D75">
          <v:rect id="_x0000_i1071" style="width:0;height:1.5pt" o:hralign="center" o:hrstd="t" o:hr="t" fillcolor="#a0a0a0" stroked="f"/>
        </w:pict>
      </w:r>
    </w:p>
    <w:p w14:paraId="22AE3512" w14:textId="5FC4B176" w:rsidR="008C6D2B" w:rsidRPr="005549B9" w:rsidRDefault="008C6D2B" w:rsidP="008C6D2B">
      <w:pPr>
        <w:spacing w:after="160"/>
      </w:pPr>
      <w:r w:rsidRPr="005549B9">
        <w:rPr>
          <w:color w:val="4472C4"/>
          <w:sz w:val="22"/>
          <w:szCs w:val="22"/>
        </w:rPr>
        <w:t>[</w:t>
      </w:r>
      <w:r>
        <w:rPr>
          <w:color w:val="4472C4"/>
          <w:sz w:val="22"/>
          <w:szCs w:val="22"/>
        </w:rPr>
        <w:t>F</w:t>
      </w:r>
      <w:r w:rsidRPr="005549B9">
        <w:rPr>
          <w:color w:val="4472C4"/>
          <w:sz w:val="22"/>
          <w:szCs w:val="22"/>
        </w:rPr>
        <w:t>Q02]</w:t>
      </w:r>
      <w:r w:rsidRPr="005549B9">
        <w:rPr>
          <w:sz w:val="22"/>
          <w:szCs w:val="22"/>
        </w:rPr>
        <w:t xml:space="preserve"> </w:t>
      </w:r>
      <w:r w:rsidRPr="005549B9">
        <w:t xml:space="preserve">Please highlight the MOST IMPORTANT and the LEAST IMPORTANT Features in the </w:t>
      </w:r>
      <w:r w:rsidR="000D4AF6">
        <w:t>GoPro</w:t>
      </w:r>
      <w:r>
        <w:t xml:space="preserve"> HERO BLACK 9</w:t>
      </w:r>
      <w:r w:rsidRPr="005549B9">
        <w:t xml:space="preserve"> description.</w:t>
      </w:r>
    </w:p>
    <w:p w14:paraId="1036C01E" w14:textId="77777777" w:rsidR="008C6D2B" w:rsidRPr="005549B9" w:rsidRDefault="008C6D2B" w:rsidP="008C6D2B">
      <w:pPr>
        <w:spacing w:after="160"/>
        <w:rPr>
          <w:color w:val="0070C0"/>
        </w:rPr>
      </w:pPr>
      <w:r w:rsidRPr="005549B9">
        <w:rPr>
          <w:color w:val="0070C0"/>
        </w:rPr>
        <w:t xml:space="preserve">[SHOW CONCEPT TO ALLOW RESPONDENTS TO HIGHLIGHT WORDS/PHRASES] </w:t>
      </w:r>
    </w:p>
    <w:p w14:paraId="1F750ACE" w14:textId="77777777" w:rsidR="008C6D2B" w:rsidRPr="005549B9" w:rsidRDefault="00000000" w:rsidP="008C6D2B">
      <w:pPr>
        <w:tabs>
          <w:tab w:val="left" w:pos="915"/>
        </w:tabs>
        <w:spacing w:line="288" w:lineRule="auto"/>
        <w:rPr>
          <w:sz w:val="22"/>
          <w:szCs w:val="22"/>
        </w:rPr>
      </w:pPr>
      <w:r>
        <w:pict w14:anchorId="611B331E">
          <v:rect id="_x0000_i1072" style="width:0;height:1.5pt" o:hralign="center" o:hrstd="t" o:hr="t" fillcolor="#a0a0a0" stroked="f"/>
        </w:pict>
      </w:r>
    </w:p>
    <w:p w14:paraId="682C3462" w14:textId="19302C90" w:rsidR="008C6D2B" w:rsidRPr="007450A4" w:rsidRDefault="008C6D2B" w:rsidP="008C6D2B">
      <w:pPr>
        <w:pBdr>
          <w:top w:val="nil"/>
          <w:left w:val="nil"/>
          <w:bottom w:val="nil"/>
          <w:right w:val="nil"/>
          <w:between w:val="nil"/>
        </w:pBdr>
        <w:spacing w:before="120" w:after="165" w:line="288" w:lineRule="auto"/>
        <w:rPr>
          <w:color w:val="000000"/>
          <w:shd w:val="clear" w:color="auto" w:fill="FFFF00"/>
        </w:rPr>
      </w:pPr>
      <w:r w:rsidRPr="005549B9">
        <w:rPr>
          <w:color w:val="0070C0"/>
          <w:sz w:val="22"/>
          <w:szCs w:val="22"/>
        </w:rPr>
        <w:t>[</w:t>
      </w:r>
      <w:r>
        <w:rPr>
          <w:color w:val="0070C0"/>
          <w:sz w:val="22"/>
          <w:szCs w:val="22"/>
        </w:rPr>
        <w:t>F</w:t>
      </w:r>
      <w:r w:rsidRPr="005549B9">
        <w:rPr>
          <w:color w:val="0070C0"/>
          <w:sz w:val="22"/>
          <w:szCs w:val="22"/>
        </w:rPr>
        <w:t xml:space="preserve">Q03] </w:t>
      </w:r>
      <w:r w:rsidRPr="00F1522A">
        <w:rPr>
          <w:color w:val="000000" w:themeColor="text1"/>
        </w:rPr>
        <w:t xml:space="preserve">What, if any Features would you like this camera to have that do not appear in the current </w:t>
      </w:r>
      <w:proofErr w:type="gramStart"/>
      <w:r w:rsidRPr="00F1522A">
        <w:rPr>
          <w:color w:val="000000" w:themeColor="text1"/>
        </w:rPr>
        <w:t>concept ?</w:t>
      </w:r>
      <w:proofErr w:type="gramEnd"/>
      <w:r w:rsidRPr="00F1522A">
        <w:rPr>
          <w:color w:val="000000" w:themeColor="text1"/>
        </w:rPr>
        <w:t xml:space="preserve"> </w:t>
      </w:r>
      <w:r w:rsidRPr="00F1522A">
        <w:rPr>
          <w:rFonts w:eastAsia="Gill Sans"/>
          <w:i/>
        </w:rPr>
        <w:t xml:space="preserve">Click </w:t>
      </w:r>
      <w:r w:rsidRPr="00F1522A">
        <w:rPr>
          <w:rFonts w:eastAsia="Gill Sans"/>
          <w:i/>
          <w:u w:val="single"/>
        </w:rPr>
        <w:t>here</w:t>
      </w:r>
      <w:r w:rsidRPr="00F1522A">
        <w:rPr>
          <w:rFonts w:eastAsia="Gill Sans"/>
          <w:i/>
        </w:rPr>
        <w:t xml:space="preserve"> to review </w:t>
      </w:r>
      <w:r w:rsidR="000D4AF6">
        <w:rPr>
          <w:rFonts w:eastAsia="Gill Sans"/>
          <w:i/>
        </w:rPr>
        <w:t>GoPro</w:t>
      </w:r>
      <w:r w:rsidRPr="00F1522A">
        <w:rPr>
          <w:rFonts w:eastAsia="Gill Sans"/>
          <w:i/>
        </w:rPr>
        <w:t xml:space="preserve"> HERO BLACK 9</w:t>
      </w:r>
      <w:r w:rsidRPr="00F1522A">
        <w:rPr>
          <w:rFonts w:eastAsia="Gill Sans"/>
          <w:i/>
          <w:sz w:val="22"/>
          <w:szCs w:val="22"/>
        </w:rPr>
        <w:t>.</w:t>
      </w:r>
      <w:r>
        <w:rPr>
          <w:rFonts w:ascii="Gill Sans" w:eastAsia="Gill Sans" w:hAnsi="Gill Sans"/>
          <w:sz w:val="22"/>
          <w:szCs w:val="22"/>
        </w:rPr>
        <w:t xml:space="preserve"> </w:t>
      </w:r>
      <w:r>
        <w:rPr>
          <w:rFonts w:ascii="Gill Sans" w:eastAsia="Gill Sans" w:hAnsi="Gill Sans"/>
          <w:color w:val="0070C0"/>
          <w:sz w:val="22"/>
          <w:szCs w:val="22"/>
        </w:rPr>
        <w:t xml:space="preserve">[HYPERLINK TO </w:t>
      </w:r>
      <w:r w:rsidR="000D4AF6">
        <w:rPr>
          <w:rFonts w:ascii="Gill Sans" w:eastAsia="Gill Sans" w:hAnsi="Gill Sans"/>
          <w:color w:val="0070C0"/>
          <w:sz w:val="22"/>
          <w:szCs w:val="22"/>
        </w:rPr>
        <w:t>GoPro</w:t>
      </w:r>
      <w:r>
        <w:rPr>
          <w:rFonts w:ascii="Gill Sans" w:eastAsia="Gill Sans" w:hAnsi="Gill Sans"/>
          <w:color w:val="0070C0"/>
          <w:sz w:val="22"/>
          <w:szCs w:val="22"/>
        </w:rPr>
        <w:t xml:space="preserve"> HERO BLACK 9]</w:t>
      </w:r>
    </w:p>
    <w:p w14:paraId="02E2929C" w14:textId="77777777" w:rsidR="008C6D2B" w:rsidRDefault="008C6D2B" w:rsidP="008C6D2B">
      <w:pPr>
        <w:tabs>
          <w:tab w:val="left" w:pos="915"/>
        </w:tabs>
        <w:spacing w:line="288" w:lineRule="auto"/>
        <w:rPr>
          <w:color w:val="0070C0"/>
          <w:sz w:val="22"/>
          <w:szCs w:val="22"/>
        </w:rPr>
      </w:pPr>
      <w:r>
        <w:rPr>
          <w:sz w:val="22"/>
          <w:szCs w:val="22"/>
        </w:rPr>
        <w:t xml:space="preserve">________ </w:t>
      </w:r>
      <w:r>
        <w:rPr>
          <w:color w:val="0070C0"/>
          <w:sz w:val="22"/>
          <w:szCs w:val="22"/>
        </w:rPr>
        <w:t>[TEXT BOX] [COLLECT OE] [Let them move further without answering]</w:t>
      </w:r>
    </w:p>
    <w:p w14:paraId="491F1994" w14:textId="3B266F25" w:rsidR="008C6D2B" w:rsidRPr="00F1522A" w:rsidRDefault="00000000" w:rsidP="008C6D2B">
      <w:pPr>
        <w:tabs>
          <w:tab w:val="left" w:pos="915"/>
        </w:tabs>
        <w:spacing w:line="288" w:lineRule="auto"/>
      </w:pPr>
      <w:r>
        <w:lastRenderedPageBreak/>
        <w:pict w14:anchorId="6B84EC8C">
          <v:rect id="_x0000_i1073" style="width:0;height:1.5pt" o:hralign="center" o:hrstd="t" o:hr="t" fillcolor="#a0a0a0" stroked="f"/>
        </w:pict>
      </w:r>
      <w:commentRangeStart w:id="45"/>
      <w:r w:rsidR="008C6D2B">
        <w:rPr>
          <w:color w:val="0070C0"/>
          <w:sz w:val="22"/>
          <w:szCs w:val="22"/>
        </w:rPr>
        <w:t xml:space="preserve">[FQ04] </w:t>
      </w:r>
      <w:r w:rsidR="008C6D2B" w:rsidRPr="00F1522A">
        <w:rPr>
          <w:color w:val="000000"/>
        </w:rPr>
        <w:t>On a</w:t>
      </w:r>
      <w:r w:rsidR="008C6D2B" w:rsidRPr="00F1522A">
        <w:t xml:space="preserve"> scale of 1 to 5 where 1 is ‘Completely Unlikely’ and 5 is ‘Completely Likely’, how likely would you be to </w:t>
      </w:r>
      <w:r w:rsidR="008C6D2B" w:rsidRPr="00F1522A">
        <w:rPr>
          <w:b/>
        </w:rPr>
        <w:t>follow up</w:t>
      </w:r>
      <w:r w:rsidR="008C6D2B" w:rsidRPr="00F1522A">
        <w:t xml:space="preserve"> and </w:t>
      </w:r>
      <w:r w:rsidR="008C6D2B" w:rsidRPr="00F1522A">
        <w:rPr>
          <w:b/>
        </w:rPr>
        <w:t>learn more</w:t>
      </w:r>
      <w:r w:rsidR="008C6D2B" w:rsidRPr="00F1522A">
        <w:t xml:space="preserve"> about </w:t>
      </w:r>
      <w:r w:rsidR="000D4AF6">
        <w:rPr>
          <w:rFonts w:eastAsia="Gill Sans"/>
          <w:b/>
          <w:color w:val="000000"/>
        </w:rPr>
        <w:t>GoPro</w:t>
      </w:r>
      <w:r w:rsidR="008C6D2B" w:rsidRPr="00F1522A">
        <w:rPr>
          <w:rFonts w:eastAsia="Gill Sans"/>
          <w:b/>
          <w:color w:val="000000"/>
        </w:rPr>
        <w:t xml:space="preserve"> HERO BLACK 9</w:t>
      </w:r>
      <w:r w:rsidR="008C6D2B" w:rsidRPr="00F1522A">
        <w:t>?</w:t>
      </w:r>
      <w:commentRangeEnd w:id="45"/>
      <w:r w:rsidR="009B55A8">
        <w:rPr>
          <w:rStyle w:val="CommentReference"/>
          <w:rFonts w:eastAsiaTheme="minorHAnsi"/>
        </w:rPr>
        <w:commentReference w:id="45"/>
      </w:r>
    </w:p>
    <w:p w14:paraId="4925115E" w14:textId="4B0985A7" w:rsidR="008C6D2B" w:rsidRPr="00F1522A" w:rsidRDefault="008C6D2B" w:rsidP="008C6D2B">
      <w:pPr>
        <w:spacing w:line="288" w:lineRule="auto"/>
        <w:rPr>
          <w:color w:val="00B0F0"/>
        </w:rPr>
      </w:pPr>
      <w:r w:rsidRPr="00F1522A">
        <w:rPr>
          <w:i/>
        </w:rPr>
        <w:t xml:space="preserve">If you need, click </w:t>
      </w:r>
      <w:r w:rsidRPr="00F1522A">
        <w:rPr>
          <w:i/>
          <w:u w:val="single"/>
        </w:rPr>
        <w:t>here</w:t>
      </w:r>
      <w:r w:rsidRPr="00F1522A">
        <w:rPr>
          <w:i/>
        </w:rPr>
        <w:t xml:space="preserve"> to view the </w:t>
      </w:r>
      <w:r w:rsidR="000D4AF6">
        <w:rPr>
          <w:rFonts w:eastAsia="Gill Sans"/>
          <w:i/>
        </w:rPr>
        <w:t>GoPro</w:t>
      </w:r>
      <w:r w:rsidRPr="00F1522A">
        <w:rPr>
          <w:rFonts w:eastAsia="Gill Sans"/>
          <w:i/>
        </w:rPr>
        <w:t xml:space="preserve"> HERO BLACK 9 </w:t>
      </w:r>
      <w:r w:rsidRPr="00F1522A">
        <w:rPr>
          <w:i/>
        </w:rPr>
        <w:t xml:space="preserve">concept profile </w:t>
      </w:r>
      <w:proofErr w:type="gramStart"/>
      <w:r w:rsidRPr="00F1522A">
        <w:rPr>
          <w:i/>
        </w:rPr>
        <w:t>again.</w:t>
      </w:r>
      <w:r w:rsidRPr="00F1522A">
        <w:rPr>
          <w:color w:val="0070C0"/>
        </w:rPr>
        <w:t>[</w:t>
      </w:r>
      <w:proofErr w:type="gramEnd"/>
      <w:r w:rsidRPr="00F1522A">
        <w:rPr>
          <w:color w:val="0070C0"/>
        </w:rPr>
        <w:t xml:space="preserve">HYPERLINK TO </w:t>
      </w:r>
      <w:r w:rsidR="000D4AF6">
        <w:rPr>
          <w:rFonts w:eastAsia="Gill Sans"/>
          <w:color w:val="0070C0"/>
        </w:rPr>
        <w:t>GoPro</w:t>
      </w:r>
      <w:r w:rsidRPr="00F1522A">
        <w:rPr>
          <w:rFonts w:eastAsia="Gill Sans"/>
          <w:color w:val="0070C0"/>
        </w:rPr>
        <w:t xml:space="preserve"> HERO BLACK 9]</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14:paraId="104EC848" w14:textId="77777777" w:rsidTr="00FE55E1">
        <w:trPr>
          <w:trHeight w:val="417"/>
        </w:trPr>
        <w:tc>
          <w:tcPr>
            <w:tcW w:w="2065" w:type="dxa"/>
            <w:shd w:val="clear" w:color="auto" w:fill="F2F2F2"/>
            <w:vAlign w:val="bottom"/>
          </w:tcPr>
          <w:p w14:paraId="2E182262" w14:textId="77777777" w:rsidR="008C6D2B" w:rsidRPr="00F1522A" w:rsidRDefault="008C6D2B" w:rsidP="00FE55E1">
            <w:pPr>
              <w:pBdr>
                <w:top w:val="nil"/>
                <w:left w:val="nil"/>
                <w:bottom w:val="nil"/>
                <w:right w:val="nil"/>
                <w:between w:val="nil"/>
              </w:pBdr>
              <w:spacing w:line="288" w:lineRule="auto"/>
              <w:rPr>
                <w:rFonts w:eastAsia="Gill Sans"/>
                <w:sz w:val="22"/>
                <w:szCs w:val="22"/>
              </w:rPr>
            </w:pPr>
          </w:p>
        </w:tc>
        <w:tc>
          <w:tcPr>
            <w:tcW w:w="1573" w:type="dxa"/>
            <w:shd w:val="clear" w:color="auto" w:fill="F2F2F2"/>
          </w:tcPr>
          <w:p w14:paraId="6EEBDE45" w14:textId="77777777" w:rsidR="008C6D2B" w:rsidRPr="00F1522A" w:rsidRDefault="008C6D2B" w:rsidP="00FE55E1">
            <w:pPr>
              <w:spacing w:after="200" w:line="288" w:lineRule="auto"/>
              <w:jc w:val="center"/>
              <w:rPr>
                <w:b/>
                <w:sz w:val="22"/>
                <w:szCs w:val="22"/>
              </w:rPr>
            </w:pPr>
            <w:r w:rsidRPr="00F1522A">
              <w:rPr>
                <w:b/>
                <w:sz w:val="22"/>
                <w:szCs w:val="22"/>
              </w:rPr>
              <w:t>1= Completely Unlikely</w:t>
            </w:r>
          </w:p>
        </w:tc>
        <w:tc>
          <w:tcPr>
            <w:tcW w:w="1573" w:type="dxa"/>
            <w:shd w:val="clear" w:color="auto" w:fill="F2F2F2"/>
          </w:tcPr>
          <w:p w14:paraId="69BAE0A5" w14:textId="77777777" w:rsidR="008C6D2B" w:rsidRPr="00F1522A" w:rsidRDefault="008C6D2B" w:rsidP="00FE55E1">
            <w:pPr>
              <w:spacing w:after="200" w:line="288" w:lineRule="auto"/>
              <w:jc w:val="center"/>
              <w:rPr>
                <w:b/>
                <w:sz w:val="22"/>
                <w:szCs w:val="22"/>
              </w:rPr>
            </w:pPr>
            <w:r w:rsidRPr="00F1522A">
              <w:rPr>
                <w:b/>
                <w:sz w:val="22"/>
                <w:szCs w:val="22"/>
              </w:rPr>
              <w:t>2= Somewhat Unlikely</w:t>
            </w:r>
          </w:p>
        </w:tc>
        <w:tc>
          <w:tcPr>
            <w:tcW w:w="1573" w:type="dxa"/>
            <w:shd w:val="clear" w:color="auto" w:fill="F2F2F2"/>
          </w:tcPr>
          <w:p w14:paraId="41490337" w14:textId="77777777" w:rsidR="008C6D2B" w:rsidRPr="00F1522A" w:rsidRDefault="008C6D2B" w:rsidP="00FE55E1">
            <w:pPr>
              <w:spacing w:after="200" w:line="288" w:lineRule="auto"/>
              <w:jc w:val="center"/>
              <w:rPr>
                <w:b/>
                <w:sz w:val="22"/>
                <w:szCs w:val="22"/>
              </w:rPr>
            </w:pPr>
            <w:r w:rsidRPr="00F1522A">
              <w:rPr>
                <w:b/>
                <w:sz w:val="22"/>
                <w:szCs w:val="22"/>
              </w:rPr>
              <w:t>3= Neither Likely nor Unlikely</w:t>
            </w:r>
          </w:p>
        </w:tc>
        <w:tc>
          <w:tcPr>
            <w:tcW w:w="1573" w:type="dxa"/>
            <w:shd w:val="clear" w:color="auto" w:fill="F2F2F2"/>
          </w:tcPr>
          <w:p w14:paraId="290D36B0" w14:textId="77777777" w:rsidR="008C6D2B" w:rsidRPr="00F1522A" w:rsidRDefault="008C6D2B" w:rsidP="00FE55E1">
            <w:pPr>
              <w:spacing w:after="200" w:line="288" w:lineRule="auto"/>
              <w:jc w:val="center"/>
              <w:rPr>
                <w:b/>
                <w:sz w:val="22"/>
                <w:szCs w:val="22"/>
              </w:rPr>
            </w:pPr>
            <w:r w:rsidRPr="00F1522A">
              <w:rPr>
                <w:b/>
                <w:sz w:val="22"/>
                <w:szCs w:val="22"/>
              </w:rPr>
              <w:t>4= Somewhat Likely</w:t>
            </w:r>
          </w:p>
        </w:tc>
        <w:tc>
          <w:tcPr>
            <w:tcW w:w="1574" w:type="dxa"/>
            <w:shd w:val="clear" w:color="auto" w:fill="F2F2F2"/>
          </w:tcPr>
          <w:p w14:paraId="7AF7D261" w14:textId="77777777" w:rsidR="008C6D2B" w:rsidRPr="00F1522A" w:rsidRDefault="008C6D2B" w:rsidP="00FE55E1">
            <w:pPr>
              <w:spacing w:after="200" w:line="288" w:lineRule="auto"/>
              <w:jc w:val="center"/>
              <w:rPr>
                <w:b/>
                <w:sz w:val="22"/>
                <w:szCs w:val="22"/>
              </w:rPr>
            </w:pPr>
            <w:r w:rsidRPr="00F1522A">
              <w:rPr>
                <w:b/>
                <w:sz w:val="22"/>
                <w:szCs w:val="22"/>
              </w:rPr>
              <w:t>5= Completely Likely</w:t>
            </w:r>
          </w:p>
        </w:tc>
      </w:tr>
      <w:tr w:rsidR="008C6D2B" w14:paraId="1B313F72" w14:textId="77777777" w:rsidTr="00FE55E1">
        <w:trPr>
          <w:trHeight w:val="147"/>
        </w:trPr>
        <w:tc>
          <w:tcPr>
            <w:tcW w:w="2065" w:type="dxa"/>
          </w:tcPr>
          <w:p w14:paraId="39661B25" w14:textId="42F58399" w:rsidR="008C6D2B" w:rsidRPr="00F1522A" w:rsidRDefault="008C6D2B" w:rsidP="00FE55E1">
            <w:pPr>
              <w:pBdr>
                <w:top w:val="nil"/>
                <w:left w:val="nil"/>
                <w:bottom w:val="nil"/>
                <w:right w:val="nil"/>
                <w:between w:val="nil"/>
              </w:pBdr>
              <w:spacing w:line="288" w:lineRule="auto"/>
              <w:rPr>
                <w:rFonts w:eastAsia="Gill Sans"/>
                <w:b/>
                <w:sz w:val="22"/>
                <w:szCs w:val="22"/>
              </w:rPr>
            </w:pPr>
            <w:r w:rsidRPr="00F1522A">
              <w:rPr>
                <w:rFonts w:eastAsia="Gill Sans"/>
                <w:b/>
                <w:color w:val="000000"/>
                <w:sz w:val="22"/>
                <w:szCs w:val="22"/>
              </w:rPr>
              <w:t xml:space="preserve">Likelihood to follow up and learn more about </w:t>
            </w:r>
            <w:r w:rsidR="000D4AF6">
              <w:rPr>
                <w:rFonts w:eastAsia="Gill Sans"/>
                <w:b/>
                <w:color w:val="000000"/>
                <w:sz w:val="22"/>
                <w:szCs w:val="22"/>
              </w:rPr>
              <w:t>GoPro</w:t>
            </w:r>
            <w:r w:rsidRPr="00F1522A">
              <w:rPr>
                <w:rFonts w:eastAsia="Gill Sans"/>
                <w:b/>
                <w:color w:val="000000"/>
                <w:sz w:val="22"/>
                <w:szCs w:val="22"/>
              </w:rPr>
              <w:t xml:space="preserve"> HERO BLACK 9</w:t>
            </w:r>
          </w:p>
        </w:tc>
        <w:tc>
          <w:tcPr>
            <w:tcW w:w="1573" w:type="dxa"/>
            <w:vAlign w:val="center"/>
          </w:tcPr>
          <w:p w14:paraId="1D2C1BA2" w14:textId="77777777" w:rsidR="008C6D2B" w:rsidRPr="00F1522A" w:rsidRDefault="008C6D2B" w:rsidP="00FE55E1">
            <w:pPr>
              <w:pBdr>
                <w:top w:val="nil"/>
                <w:left w:val="nil"/>
                <w:bottom w:val="nil"/>
                <w:right w:val="nil"/>
                <w:between w:val="nil"/>
              </w:pBdr>
              <w:spacing w:line="288" w:lineRule="auto"/>
              <w:jc w:val="center"/>
              <w:rPr>
                <w:rFonts w:eastAsia="Gill Sans"/>
                <w:sz w:val="22"/>
                <w:szCs w:val="22"/>
              </w:rPr>
            </w:pPr>
            <w:r w:rsidRPr="00F1522A">
              <w:rPr>
                <w:rFonts w:ascii="Arial" w:eastAsia="Arial" w:hAnsi="Arial" w:cs="Arial"/>
                <w:sz w:val="22"/>
                <w:szCs w:val="22"/>
              </w:rPr>
              <w:t>ᴑ</w:t>
            </w:r>
          </w:p>
        </w:tc>
        <w:tc>
          <w:tcPr>
            <w:tcW w:w="1573" w:type="dxa"/>
            <w:vAlign w:val="center"/>
          </w:tcPr>
          <w:p w14:paraId="402CCA60" w14:textId="77777777" w:rsidR="008C6D2B" w:rsidRPr="00F1522A" w:rsidRDefault="008C6D2B" w:rsidP="00FE55E1">
            <w:pPr>
              <w:pBdr>
                <w:top w:val="nil"/>
                <w:left w:val="nil"/>
                <w:bottom w:val="nil"/>
                <w:right w:val="nil"/>
                <w:between w:val="nil"/>
              </w:pBdr>
              <w:spacing w:line="288" w:lineRule="auto"/>
              <w:jc w:val="center"/>
              <w:rPr>
                <w:rFonts w:eastAsia="Gill Sans"/>
                <w:sz w:val="22"/>
                <w:szCs w:val="22"/>
              </w:rPr>
            </w:pPr>
            <w:r w:rsidRPr="00F1522A">
              <w:rPr>
                <w:rFonts w:ascii="Arial" w:eastAsia="Arial" w:hAnsi="Arial" w:cs="Arial"/>
                <w:sz w:val="22"/>
                <w:szCs w:val="22"/>
              </w:rPr>
              <w:t>ᴑ</w:t>
            </w:r>
          </w:p>
        </w:tc>
        <w:tc>
          <w:tcPr>
            <w:tcW w:w="1573" w:type="dxa"/>
            <w:vAlign w:val="center"/>
          </w:tcPr>
          <w:p w14:paraId="115CAB61" w14:textId="77777777" w:rsidR="008C6D2B" w:rsidRPr="00F1522A" w:rsidRDefault="008C6D2B" w:rsidP="00FE55E1">
            <w:pPr>
              <w:pBdr>
                <w:top w:val="nil"/>
                <w:left w:val="nil"/>
                <w:bottom w:val="nil"/>
                <w:right w:val="nil"/>
                <w:between w:val="nil"/>
              </w:pBdr>
              <w:spacing w:line="288" w:lineRule="auto"/>
              <w:jc w:val="center"/>
              <w:rPr>
                <w:rFonts w:eastAsia="Gill Sans"/>
                <w:sz w:val="22"/>
                <w:szCs w:val="22"/>
              </w:rPr>
            </w:pPr>
            <w:r w:rsidRPr="00F1522A">
              <w:rPr>
                <w:rFonts w:ascii="Arial" w:eastAsia="Arial" w:hAnsi="Arial" w:cs="Arial"/>
                <w:sz w:val="22"/>
                <w:szCs w:val="22"/>
              </w:rPr>
              <w:t>ᴑ</w:t>
            </w:r>
          </w:p>
        </w:tc>
        <w:tc>
          <w:tcPr>
            <w:tcW w:w="1573" w:type="dxa"/>
            <w:vAlign w:val="center"/>
          </w:tcPr>
          <w:p w14:paraId="2B276E4C" w14:textId="77777777" w:rsidR="008C6D2B" w:rsidRPr="00F1522A" w:rsidRDefault="008C6D2B" w:rsidP="00FE55E1">
            <w:pPr>
              <w:pBdr>
                <w:top w:val="nil"/>
                <w:left w:val="nil"/>
                <w:bottom w:val="nil"/>
                <w:right w:val="nil"/>
                <w:between w:val="nil"/>
              </w:pBdr>
              <w:spacing w:line="288" w:lineRule="auto"/>
              <w:jc w:val="center"/>
              <w:rPr>
                <w:rFonts w:eastAsia="Gill Sans"/>
                <w:sz w:val="22"/>
                <w:szCs w:val="22"/>
              </w:rPr>
            </w:pPr>
            <w:r w:rsidRPr="00F1522A">
              <w:rPr>
                <w:rFonts w:ascii="Arial" w:eastAsia="Arial" w:hAnsi="Arial" w:cs="Arial"/>
                <w:sz w:val="22"/>
                <w:szCs w:val="22"/>
              </w:rPr>
              <w:t>ᴑ</w:t>
            </w:r>
          </w:p>
        </w:tc>
        <w:tc>
          <w:tcPr>
            <w:tcW w:w="1574" w:type="dxa"/>
            <w:vAlign w:val="center"/>
          </w:tcPr>
          <w:p w14:paraId="22BF2D15" w14:textId="77777777" w:rsidR="008C6D2B" w:rsidRPr="00F1522A" w:rsidRDefault="008C6D2B" w:rsidP="00FE55E1">
            <w:pPr>
              <w:pBdr>
                <w:top w:val="nil"/>
                <w:left w:val="nil"/>
                <w:bottom w:val="nil"/>
                <w:right w:val="nil"/>
                <w:between w:val="nil"/>
              </w:pBdr>
              <w:spacing w:line="288" w:lineRule="auto"/>
              <w:jc w:val="center"/>
              <w:rPr>
                <w:rFonts w:eastAsia="Gill Sans"/>
                <w:sz w:val="22"/>
                <w:szCs w:val="22"/>
              </w:rPr>
            </w:pPr>
            <w:r w:rsidRPr="00F1522A">
              <w:rPr>
                <w:rFonts w:ascii="Arial" w:eastAsia="Arial" w:hAnsi="Arial" w:cs="Arial"/>
                <w:sz w:val="22"/>
                <w:szCs w:val="22"/>
              </w:rPr>
              <w:t>ᴑ</w:t>
            </w:r>
          </w:p>
        </w:tc>
      </w:tr>
    </w:tbl>
    <w:p w14:paraId="4B5BB076" w14:textId="77777777" w:rsidR="008C6D2B" w:rsidRPr="001276FD" w:rsidRDefault="008C6D2B" w:rsidP="008C6D2B">
      <w:pPr>
        <w:tabs>
          <w:tab w:val="left" w:pos="915"/>
        </w:tabs>
        <w:spacing w:line="288" w:lineRule="auto"/>
        <w:rPr>
          <w:color w:val="0070C0"/>
          <w:sz w:val="22"/>
          <w:szCs w:val="22"/>
        </w:rPr>
      </w:pPr>
    </w:p>
    <w:p w14:paraId="178D739D" w14:textId="77777777" w:rsidR="008C6D2B" w:rsidRDefault="00000000" w:rsidP="008C6D2B">
      <w:pPr>
        <w:pBdr>
          <w:top w:val="nil"/>
          <w:left w:val="nil"/>
          <w:bottom w:val="nil"/>
          <w:right w:val="nil"/>
          <w:between w:val="nil"/>
        </w:pBdr>
        <w:spacing w:after="0" w:line="288" w:lineRule="auto"/>
        <w:rPr>
          <w:rFonts w:ascii="Gill Sans" w:eastAsia="Gill Sans" w:hAnsi="Gill Sans"/>
          <w:color w:val="000000"/>
          <w:sz w:val="22"/>
          <w:szCs w:val="22"/>
        </w:rPr>
      </w:pPr>
      <w:r>
        <w:pict w14:anchorId="6573B137">
          <v:rect id="_x0000_i1074" style="width:0;height:1.5pt" o:hralign="center" o:hrstd="t" o:hr="t" fillcolor="#a0a0a0" stroked="f"/>
        </w:pict>
      </w:r>
    </w:p>
    <w:p w14:paraId="28991239" w14:textId="77777777" w:rsidR="008C6D2B" w:rsidRDefault="008C6D2B" w:rsidP="008C6D2B">
      <w:pPr>
        <w:tabs>
          <w:tab w:val="left" w:pos="915"/>
        </w:tabs>
        <w:spacing w:line="288" w:lineRule="auto"/>
        <w:rPr>
          <w:color w:val="0070C0"/>
          <w:sz w:val="22"/>
          <w:szCs w:val="22"/>
        </w:rPr>
      </w:pPr>
    </w:p>
    <w:p w14:paraId="135CD36D" w14:textId="586343EE" w:rsidR="008C6D2B" w:rsidRPr="00F1522A" w:rsidRDefault="008C6D2B" w:rsidP="008C6D2B">
      <w:pPr>
        <w:tabs>
          <w:tab w:val="left" w:pos="915"/>
        </w:tabs>
        <w:spacing w:line="288" w:lineRule="auto"/>
      </w:pPr>
      <w:commentRangeStart w:id="46"/>
      <w:r>
        <w:rPr>
          <w:color w:val="0070C0"/>
          <w:sz w:val="22"/>
          <w:szCs w:val="22"/>
        </w:rPr>
        <w:t xml:space="preserve">[FQ05] </w:t>
      </w:r>
      <w:r w:rsidRPr="00F1522A">
        <w:rPr>
          <w:color w:val="000000"/>
        </w:rPr>
        <w:t>On a</w:t>
      </w:r>
      <w:r w:rsidRPr="00F1522A">
        <w:t xml:space="preserve"> scale of 1 to 5 where 1 is ‘Completely Unlikely’ and 5 is ‘Completely Likely’, how likely would you be to </w:t>
      </w:r>
      <w:r w:rsidRPr="00F1522A">
        <w:rPr>
          <w:b/>
        </w:rPr>
        <w:t>buy</w:t>
      </w:r>
      <w:r w:rsidRPr="00F1522A">
        <w:t xml:space="preserve"> </w:t>
      </w:r>
      <w:r w:rsidR="000D4AF6">
        <w:rPr>
          <w:b/>
        </w:rPr>
        <w:t>GoPro</w:t>
      </w:r>
      <w:r w:rsidRPr="00F1522A">
        <w:rPr>
          <w:b/>
        </w:rPr>
        <w:t xml:space="preserve"> HERO BLACK 9</w:t>
      </w:r>
      <w:r w:rsidRPr="00F1522A">
        <w:t>?</w:t>
      </w:r>
      <w:commentRangeEnd w:id="46"/>
      <w:r w:rsidR="009B55A8">
        <w:rPr>
          <w:rStyle w:val="CommentReference"/>
          <w:rFonts w:eastAsiaTheme="minorHAnsi"/>
        </w:rPr>
        <w:commentReference w:id="46"/>
      </w:r>
    </w:p>
    <w:p w14:paraId="6B27B158" w14:textId="4FF391B5" w:rsidR="008C6D2B" w:rsidRPr="00F1522A" w:rsidRDefault="008C6D2B" w:rsidP="008C6D2B">
      <w:pPr>
        <w:spacing w:line="288" w:lineRule="auto"/>
        <w:rPr>
          <w:color w:val="00B0F0"/>
        </w:rPr>
      </w:pPr>
      <w:r w:rsidRPr="00F1522A">
        <w:rPr>
          <w:i/>
        </w:rPr>
        <w:t xml:space="preserve">If you need, click </w:t>
      </w:r>
      <w:r w:rsidRPr="00F1522A">
        <w:rPr>
          <w:i/>
          <w:u w:val="single"/>
        </w:rPr>
        <w:t>here</w:t>
      </w:r>
      <w:r w:rsidRPr="00F1522A">
        <w:rPr>
          <w:i/>
        </w:rPr>
        <w:t xml:space="preserve"> to view the </w:t>
      </w:r>
      <w:r w:rsidR="000D4AF6">
        <w:rPr>
          <w:i/>
        </w:rPr>
        <w:t>GoPro</w:t>
      </w:r>
      <w:r w:rsidRPr="00F1522A">
        <w:rPr>
          <w:i/>
        </w:rPr>
        <w:t xml:space="preserve"> HERO BLACK 9 concept profile </w:t>
      </w:r>
      <w:proofErr w:type="gramStart"/>
      <w:r w:rsidRPr="00F1522A">
        <w:rPr>
          <w:i/>
        </w:rPr>
        <w:t>again.</w:t>
      </w:r>
      <w:r w:rsidRPr="00F1522A">
        <w:rPr>
          <w:color w:val="0070C0"/>
        </w:rPr>
        <w:t>[</w:t>
      </w:r>
      <w:proofErr w:type="gramEnd"/>
      <w:r w:rsidRPr="00F1522A">
        <w:rPr>
          <w:color w:val="0070C0"/>
        </w:rPr>
        <w:t xml:space="preserve">HYPERLINK TO </w:t>
      </w:r>
      <w:r w:rsidR="000D4AF6">
        <w:rPr>
          <w:color w:val="0070C0"/>
        </w:rPr>
        <w:t>GoPro</w:t>
      </w:r>
      <w:r w:rsidRPr="00F1522A">
        <w:rPr>
          <w:color w:val="0070C0"/>
        </w:rPr>
        <w:t xml:space="preserve"> HERO BLACK 9]</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rsidRPr="00F1522A" w14:paraId="431911EF" w14:textId="77777777" w:rsidTr="00FE55E1">
        <w:trPr>
          <w:trHeight w:val="417"/>
        </w:trPr>
        <w:tc>
          <w:tcPr>
            <w:tcW w:w="2065" w:type="dxa"/>
            <w:shd w:val="clear" w:color="auto" w:fill="F2F2F2"/>
            <w:vAlign w:val="bottom"/>
          </w:tcPr>
          <w:p w14:paraId="6CCB7860" w14:textId="77777777" w:rsidR="008C6D2B" w:rsidRPr="00F1522A" w:rsidRDefault="008C6D2B" w:rsidP="00FE55E1">
            <w:pPr>
              <w:pBdr>
                <w:top w:val="nil"/>
                <w:left w:val="nil"/>
                <w:bottom w:val="nil"/>
                <w:right w:val="nil"/>
                <w:between w:val="nil"/>
              </w:pBdr>
              <w:spacing w:line="288" w:lineRule="auto"/>
              <w:rPr>
                <w:rFonts w:eastAsia="Gill Sans"/>
              </w:rPr>
            </w:pPr>
          </w:p>
        </w:tc>
        <w:tc>
          <w:tcPr>
            <w:tcW w:w="1573" w:type="dxa"/>
            <w:shd w:val="clear" w:color="auto" w:fill="F2F2F2"/>
          </w:tcPr>
          <w:p w14:paraId="54D5DB02" w14:textId="77777777" w:rsidR="008C6D2B" w:rsidRPr="00F1522A" w:rsidRDefault="008C6D2B" w:rsidP="00FE55E1">
            <w:pPr>
              <w:spacing w:after="200" w:line="288" w:lineRule="auto"/>
              <w:jc w:val="center"/>
              <w:rPr>
                <w:b/>
              </w:rPr>
            </w:pPr>
            <w:r w:rsidRPr="00F1522A">
              <w:rPr>
                <w:b/>
              </w:rPr>
              <w:t>1= Completely Unlikely</w:t>
            </w:r>
          </w:p>
        </w:tc>
        <w:tc>
          <w:tcPr>
            <w:tcW w:w="1573" w:type="dxa"/>
            <w:shd w:val="clear" w:color="auto" w:fill="F2F2F2"/>
          </w:tcPr>
          <w:p w14:paraId="2B3FB75E" w14:textId="77777777" w:rsidR="008C6D2B" w:rsidRPr="00F1522A" w:rsidRDefault="008C6D2B" w:rsidP="00FE55E1">
            <w:pPr>
              <w:spacing w:after="200" w:line="288" w:lineRule="auto"/>
              <w:jc w:val="center"/>
              <w:rPr>
                <w:b/>
              </w:rPr>
            </w:pPr>
            <w:r w:rsidRPr="00F1522A">
              <w:rPr>
                <w:b/>
              </w:rPr>
              <w:t>2= Somewhat Unlikely</w:t>
            </w:r>
          </w:p>
        </w:tc>
        <w:tc>
          <w:tcPr>
            <w:tcW w:w="1573" w:type="dxa"/>
            <w:shd w:val="clear" w:color="auto" w:fill="F2F2F2"/>
          </w:tcPr>
          <w:p w14:paraId="466A4A3E" w14:textId="77777777" w:rsidR="008C6D2B" w:rsidRPr="00F1522A" w:rsidRDefault="008C6D2B" w:rsidP="00FE55E1">
            <w:pPr>
              <w:spacing w:after="200" w:line="288" w:lineRule="auto"/>
              <w:jc w:val="center"/>
              <w:rPr>
                <w:b/>
              </w:rPr>
            </w:pPr>
            <w:r w:rsidRPr="00F1522A">
              <w:rPr>
                <w:b/>
              </w:rPr>
              <w:t>3= Neither Likely nor Unlikely</w:t>
            </w:r>
          </w:p>
        </w:tc>
        <w:tc>
          <w:tcPr>
            <w:tcW w:w="1573" w:type="dxa"/>
            <w:shd w:val="clear" w:color="auto" w:fill="F2F2F2"/>
          </w:tcPr>
          <w:p w14:paraId="76AF1618" w14:textId="77777777" w:rsidR="008C6D2B" w:rsidRPr="00F1522A" w:rsidRDefault="008C6D2B" w:rsidP="00FE55E1">
            <w:pPr>
              <w:spacing w:after="200" w:line="288" w:lineRule="auto"/>
              <w:jc w:val="center"/>
              <w:rPr>
                <w:b/>
              </w:rPr>
            </w:pPr>
            <w:r w:rsidRPr="00F1522A">
              <w:rPr>
                <w:b/>
              </w:rPr>
              <w:t>4= Somewhat Likely</w:t>
            </w:r>
          </w:p>
        </w:tc>
        <w:tc>
          <w:tcPr>
            <w:tcW w:w="1574" w:type="dxa"/>
            <w:shd w:val="clear" w:color="auto" w:fill="F2F2F2"/>
          </w:tcPr>
          <w:p w14:paraId="35EF944D" w14:textId="77777777" w:rsidR="008C6D2B" w:rsidRPr="00F1522A" w:rsidRDefault="008C6D2B" w:rsidP="00FE55E1">
            <w:pPr>
              <w:spacing w:after="200" w:line="288" w:lineRule="auto"/>
              <w:jc w:val="center"/>
              <w:rPr>
                <w:b/>
              </w:rPr>
            </w:pPr>
            <w:r w:rsidRPr="00F1522A">
              <w:rPr>
                <w:b/>
              </w:rPr>
              <w:t>5= Completely Likely</w:t>
            </w:r>
          </w:p>
        </w:tc>
      </w:tr>
      <w:tr w:rsidR="008C6D2B" w:rsidRPr="00F1522A" w14:paraId="386863EC" w14:textId="77777777" w:rsidTr="00FE55E1">
        <w:trPr>
          <w:trHeight w:val="147"/>
        </w:trPr>
        <w:tc>
          <w:tcPr>
            <w:tcW w:w="2065" w:type="dxa"/>
          </w:tcPr>
          <w:p w14:paraId="33D1CE00" w14:textId="300E19B3" w:rsidR="008C6D2B" w:rsidRPr="00F1522A" w:rsidRDefault="008C6D2B" w:rsidP="00FE55E1">
            <w:pPr>
              <w:pBdr>
                <w:top w:val="nil"/>
                <w:left w:val="nil"/>
                <w:bottom w:val="nil"/>
                <w:right w:val="nil"/>
                <w:between w:val="nil"/>
              </w:pBdr>
              <w:spacing w:line="288" w:lineRule="auto"/>
              <w:rPr>
                <w:rFonts w:eastAsia="Gill Sans"/>
                <w:b/>
              </w:rPr>
            </w:pPr>
            <w:r w:rsidRPr="00F1522A">
              <w:rPr>
                <w:rFonts w:eastAsia="Gill Sans"/>
                <w:b/>
                <w:color w:val="000000"/>
              </w:rPr>
              <w:t xml:space="preserve">Likelihood to buy </w:t>
            </w:r>
            <w:r w:rsidR="000D4AF6">
              <w:rPr>
                <w:rFonts w:eastAsia="Gill Sans"/>
                <w:b/>
                <w:color w:val="000000"/>
              </w:rPr>
              <w:t>GoPro</w:t>
            </w:r>
            <w:r w:rsidRPr="00F1522A">
              <w:rPr>
                <w:rFonts w:eastAsia="Gill Sans"/>
                <w:b/>
                <w:color w:val="000000"/>
              </w:rPr>
              <w:t xml:space="preserve"> HERO BLACK 9</w:t>
            </w:r>
          </w:p>
        </w:tc>
        <w:tc>
          <w:tcPr>
            <w:tcW w:w="1573" w:type="dxa"/>
            <w:vAlign w:val="center"/>
          </w:tcPr>
          <w:p w14:paraId="12D8971E" w14:textId="77777777" w:rsidR="008C6D2B" w:rsidRPr="00F1522A" w:rsidRDefault="008C6D2B" w:rsidP="00FE55E1">
            <w:pPr>
              <w:pBdr>
                <w:top w:val="nil"/>
                <w:left w:val="nil"/>
                <w:bottom w:val="nil"/>
                <w:right w:val="nil"/>
                <w:between w:val="nil"/>
              </w:pBdr>
              <w:spacing w:line="288" w:lineRule="auto"/>
              <w:jc w:val="center"/>
              <w:rPr>
                <w:rFonts w:eastAsia="Gill Sans"/>
              </w:rPr>
            </w:pPr>
            <w:r w:rsidRPr="00F1522A">
              <w:rPr>
                <w:rFonts w:ascii="Arial" w:eastAsia="Arial" w:hAnsi="Arial" w:cs="Arial"/>
              </w:rPr>
              <w:t>ᴑ</w:t>
            </w:r>
          </w:p>
        </w:tc>
        <w:tc>
          <w:tcPr>
            <w:tcW w:w="1573" w:type="dxa"/>
            <w:vAlign w:val="center"/>
          </w:tcPr>
          <w:p w14:paraId="1A2A0775" w14:textId="77777777" w:rsidR="008C6D2B" w:rsidRPr="00F1522A" w:rsidRDefault="008C6D2B" w:rsidP="00FE55E1">
            <w:pPr>
              <w:pBdr>
                <w:top w:val="nil"/>
                <w:left w:val="nil"/>
                <w:bottom w:val="nil"/>
                <w:right w:val="nil"/>
                <w:between w:val="nil"/>
              </w:pBdr>
              <w:spacing w:line="288" w:lineRule="auto"/>
              <w:jc w:val="center"/>
              <w:rPr>
                <w:rFonts w:eastAsia="Gill Sans"/>
              </w:rPr>
            </w:pPr>
            <w:r w:rsidRPr="00F1522A">
              <w:rPr>
                <w:rFonts w:ascii="Arial" w:eastAsia="Arial" w:hAnsi="Arial" w:cs="Arial"/>
              </w:rPr>
              <w:t>ᴑ</w:t>
            </w:r>
          </w:p>
        </w:tc>
        <w:tc>
          <w:tcPr>
            <w:tcW w:w="1573" w:type="dxa"/>
            <w:vAlign w:val="center"/>
          </w:tcPr>
          <w:p w14:paraId="596CD7C3" w14:textId="77777777" w:rsidR="008C6D2B" w:rsidRPr="00F1522A" w:rsidRDefault="008C6D2B" w:rsidP="00FE55E1">
            <w:pPr>
              <w:pBdr>
                <w:top w:val="nil"/>
                <w:left w:val="nil"/>
                <w:bottom w:val="nil"/>
                <w:right w:val="nil"/>
                <w:between w:val="nil"/>
              </w:pBdr>
              <w:spacing w:line="288" w:lineRule="auto"/>
              <w:jc w:val="center"/>
              <w:rPr>
                <w:rFonts w:eastAsia="Gill Sans"/>
              </w:rPr>
            </w:pPr>
            <w:r w:rsidRPr="00F1522A">
              <w:rPr>
                <w:rFonts w:ascii="Arial" w:eastAsia="Arial" w:hAnsi="Arial" w:cs="Arial"/>
              </w:rPr>
              <w:t>ᴑ</w:t>
            </w:r>
          </w:p>
        </w:tc>
        <w:tc>
          <w:tcPr>
            <w:tcW w:w="1573" w:type="dxa"/>
            <w:vAlign w:val="center"/>
          </w:tcPr>
          <w:p w14:paraId="3F9E3FE3" w14:textId="77777777" w:rsidR="008C6D2B" w:rsidRPr="00F1522A" w:rsidRDefault="008C6D2B" w:rsidP="00FE55E1">
            <w:pPr>
              <w:pBdr>
                <w:top w:val="nil"/>
                <w:left w:val="nil"/>
                <w:bottom w:val="nil"/>
                <w:right w:val="nil"/>
                <w:between w:val="nil"/>
              </w:pBdr>
              <w:spacing w:line="288" w:lineRule="auto"/>
              <w:jc w:val="center"/>
              <w:rPr>
                <w:rFonts w:eastAsia="Gill Sans"/>
              </w:rPr>
            </w:pPr>
            <w:r w:rsidRPr="00F1522A">
              <w:rPr>
                <w:rFonts w:ascii="Arial" w:eastAsia="Arial" w:hAnsi="Arial" w:cs="Arial"/>
              </w:rPr>
              <w:t>ᴑ</w:t>
            </w:r>
          </w:p>
        </w:tc>
        <w:tc>
          <w:tcPr>
            <w:tcW w:w="1574" w:type="dxa"/>
            <w:vAlign w:val="center"/>
          </w:tcPr>
          <w:p w14:paraId="3505BE75" w14:textId="77777777" w:rsidR="008C6D2B" w:rsidRPr="00F1522A" w:rsidRDefault="008C6D2B" w:rsidP="00FE55E1">
            <w:pPr>
              <w:pBdr>
                <w:top w:val="nil"/>
                <w:left w:val="nil"/>
                <w:bottom w:val="nil"/>
                <w:right w:val="nil"/>
                <w:between w:val="nil"/>
              </w:pBdr>
              <w:spacing w:line="288" w:lineRule="auto"/>
              <w:jc w:val="center"/>
              <w:rPr>
                <w:rFonts w:eastAsia="Gill Sans"/>
              </w:rPr>
            </w:pPr>
            <w:r w:rsidRPr="00F1522A">
              <w:rPr>
                <w:rFonts w:ascii="Arial" w:eastAsia="Arial" w:hAnsi="Arial" w:cs="Arial"/>
              </w:rPr>
              <w:t>ᴑ</w:t>
            </w:r>
          </w:p>
        </w:tc>
      </w:tr>
    </w:tbl>
    <w:p w14:paraId="17CE3146" w14:textId="77777777" w:rsidR="008C6D2B" w:rsidRPr="00F1522A" w:rsidRDefault="00000000" w:rsidP="008C6D2B">
      <w:pPr>
        <w:tabs>
          <w:tab w:val="left" w:pos="1134"/>
          <w:tab w:val="left" w:pos="9350"/>
        </w:tabs>
        <w:jc w:val="both"/>
        <w:rPr>
          <w:color w:val="0070C0"/>
        </w:rPr>
      </w:pPr>
      <w:r>
        <w:rPr>
          <w:color w:val="4472C4" w:themeColor="accent1"/>
        </w:rPr>
        <w:pict w14:anchorId="22627CA6">
          <v:rect id="_x0000_i1075" style="width:0;height:1.5pt" o:hralign="center" o:hrstd="t" o:hr="t" fillcolor="#a0a0a0" stroked="f"/>
        </w:pict>
      </w:r>
    </w:p>
    <w:p w14:paraId="5C450A6B" w14:textId="26D43141" w:rsidR="008C6D2B" w:rsidRPr="00F1522A" w:rsidRDefault="008C6D2B" w:rsidP="008C6D2B">
      <w:pPr>
        <w:tabs>
          <w:tab w:val="left" w:pos="915"/>
        </w:tabs>
        <w:spacing w:line="288" w:lineRule="auto"/>
      </w:pPr>
      <w:commentRangeStart w:id="47"/>
      <w:r w:rsidRPr="00F1522A">
        <w:rPr>
          <w:color w:val="0070C0"/>
        </w:rPr>
        <w:t xml:space="preserve">[FQ06a] </w:t>
      </w:r>
      <w:proofErr w:type="gramStart"/>
      <w:r w:rsidRPr="00F1522A">
        <w:rPr>
          <w:color w:val="000000"/>
        </w:rPr>
        <w:t>On</w:t>
      </w:r>
      <w:proofErr w:type="gramEnd"/>
      <w:r w:rsidRPr="00F1522A">
        <w:rPr>
          <w:color w:val="000000"/>
        </w:rPr>
        <w:t xml:space="preserve"> a</w:t>
      </w:r>
      <w:r w:rsidRPr="00F1522A">
        <w:t xml:space="preserve"> scale of 1 to 5 where 1 is ‘Completely Disagree’ and 5 is ‘Completely Agree, how new and different is </w:t>
      </w:r>
      <w:r w:rsidR="000D4AF6">
        <w:rPr>
          <w:b/>
        </w:rPr>
        <w:t>GoPro</w:t>
      </w:r>
      <w:r w:rsidRPr="00F1522A">
        <w:rPr>
          <w:b/>
        </w:rPr>
        <w:t xml:space="preserve"> HERO BLACK 9</w:t>
      </w:r>
      <w:r w:rsidRPr="00F1522A">
        <w:t>?</w:t>
      </w:r>
      <w:commentRangeEnd w:id="47"/>
      <w:r w:rsidR="009B55A8">
        <w:rPr>
          <w:rStyle w:val="CommentReference"/>
          <w:rFonts w:eastAsiaTheme="minorHAnsi"/>
        </w:rPr>
        <w:commentReference w:id="47"/>
      </w:r>
    </w:p>
    <w:p w14:paraId="5FAD895B" w14:textId="2A02A61C" w:rsidR="008C6D2B" w:rsidRPr="00F1522A" w:rsidRDefault="008C6D2B" w:rsidP="008C6D2B">
      <w:pPr>
        <w:spacing w:line="288" w:lineRule="auto"/>
        <w:rPr>
          <w:color w:val="00B0F0"/>
        </w:rPr>
      </w:pPr>
      <w:r w:rsidRPr="00F1522A">
        <w:rPr>
          <w:i/>
        </w:rPr>
        <w:t xml:space="preserve">If you need, click </w:t>
      </w:r>
      <w:r w:rsidRPr="00F1522A">
        <w:rPr>
          <w:i/>
          <w:u w:val="single"/>
        </w:rPr>
        <w:t>here</w:t>
      </w:r>
      <w:r w:rsidRPr="00F1522A">
        <w:rPr>
          <w:i/>
        </w:rPr>
        <w:t xml:space="preserve"> to view the </w:t>
      </w:r>
      <w:r w:rsidR="000D4AF6">
        <w:rPr>
          <w:i/>
        </w:rPr>
        <w:t>GoPro</w:t>
      </w:r>
      <w:r w:rsidRPr="00F1522A">
        <w:rPr>
          <w:i/>
        </w:rPr>
        <w:t xml:space="preserve"> HERO BLACK 9 concept profile </w:t>
      </w:r>
      <w:proofErr w:type="gramStart"/>
      <w:r w:rsidRPr="00F1522A">
        <w:rPr>
          <w:i/>
        </w:rPr>
        <w:t>again.</w:t>
      </w:r>
      <w:r w:rsidRPr="00F1522A">
        <w:rPr>
          <w:color w:val="0070C0"/>
        </w:rPr>
        <w:t>[</w:t>
      </w:r>
      <w:proofErr w:type="gramEnd"/>
      <w:r w:rsidRPr="00F1522A">
        <w:rPr>
          <w:color w:val="0070C0"/>
        </w:rPr>
        <w:t xml:space="preserve">HYPERLINK TO </w:t>
      </w:r>
      <w:r w:rsidR="000D4AF6">
        <w:rPr>
          <w:color w:val="0070C0"/>
        </w:rPr>
        <w:t>GoPro</w:t>
      </w:r>
      <w:r w:rsidRPr="00F1522A">
        <w:rPr>
          <w:color w:val="0070C0"/>
        </w:rPr>
        <w:t xml:space="preserve"> HERO BLACK 9]</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rsidRPr="00F1522A" w14:paraId="5C328575" w14:textId="77777777" w:rsidTr="00FE55E1">
        <w:trPr>
          <w:trHeight w:val="417"/>
        </w:trPr>
        <w:tc>
          <w:tcPr>
            <w:tcW w:w="2065" w:type="dxa"/>
            <w:shd w:val="clear" w:color="auto" w:fill="F2F2F2"/>
            <w:vAlign w:val="bottom"/>
          </w:tcPr>
          <w:p w14:paraId="1F7B43C6" w14:textId="77777777" w:rsidR="008C6D2B" w:rsidRPr="00F1522A" w:rsidRDefault="008C6D2B" w:rsidP="00FE55E1">
            <w:pPr>
              <w:spacing w:line="288" w:lineRule="auto"/>
            </w:pPr>
          </w:p>
        </w:tc>
        <w:tc>
          <w:tcPr>
            <w:tcW w:w="1573" w:type="dxa"/>
            <w:shd w:val="clear" w:color="auto" w:fill="F2F2F2"/>
          </w:tcPr>
          <w:p w14:paraId="56E3C2FE" w14:textId="77777777" w:rsidR="008C6D2B" w:rsidRPr="00F1522A" w:rsidRDefault="008C6D2B" w:rsidP="00FE55E1">
            <w:pPr>
              <w:spacing w:after="200" w:line="288" w:lineRule="auto"/>
              <w:jc w:val="center"/>
              <w:rPr>
                <w:b/>
              </w:rPr>
            </w:pPr>
            <w:r w:rsidRPr="00F1522A">
              <w:rPr>
                <w:b/>
              </w:rPr>
              <w:t>1= Completely Disagree</w:t>
            </w:r>
          </w:p>
        </w:tc>
        <w:tc>
          <w:tcPr>
            <w:tcW w:w="1573" w:type="dxa"/>
            <w:shd w:val="clear" w:color="auto" w:fill="F2F2F2"/>
          </w:tcPr>
          <w:p w14:paraId="7ABC6FB9" w14:textId="77777777" w:rsidR="008C6D2B" w:rsidRPr="00F1522A" w:rsidRDefault="008C6D2B" w:rsidP="00FE55E1">
            <w:pPr>
              <w:spacing w:after="200" w:line="288" w:lineRule="auto"/>
              <w:jc w:val="center"/>
              <w:rPr>
                <w:b/>
              </w:rPr>
            </w:pPr>
            <w:r w:rsidRPr="00F1522A">
              <w:rPr>
                <w:b/>
              </w:rPr>
              <w:t>2= Somewhat Disagree</w:t>
            </w:r>
          </w:p>
        </w:tc>
        <w:tc>
          <w:tcPr>
            <w:tcW w:w="1573" w:type="dxa"/>
            <w:shd w:val="clear" w:color="auto" w:fill="F2F2F2"/>
          </w:tcPr>
          <w:p w14:paraId="2A170A2A" w14:textId="77777777" w:rsidR="008C6D2B" w:rsidRPr="00F1522A" w:rsidRDefault="008C6D2B" w:rsidP="00FE55E1">
            <w:pPr>
              <w:spacing w:after="200" w:line="288" w:lineRule="auto"/>
              <w:jc w:val="center"/>
              <w:rPr>
                <w:b/>
              </w:rPr>
            </w:pPr>
            <w:r w:rsidRPr="00F1522A">
              <w:rPr>
                <w:b/>
              </w:rPr>
              <w:t>3= Neither Agree nor Disagree</w:t>
            </w:r>
          </w:p>
        </w:tc>
        <w:tc>
          <w:tcPr>
            <w:tcW w:w="1573" w:type="dxa"/>
            <w:shd w:val="clear" w:color="auto" w:fill="F2F2F2"/>
          </w:tcPr>
          <w:p w14:paraId="50EDADC5" w14:textId="77777777" w:rsidR="008C6D2B" w:rsidRPr="00F1522A" w:rsidRDefault="008C6D2B" w:rsidP="00FE55E1">
            <w:pPr>
              <w:spacing w:after="200" w:line="288" w:lineRule="auto"/>
              <w:jc w:val="center"/>
              <w:rPr>
                <w:b/>
              </w:rPr>
            </w:pPr>
            <w:r w:rsidRPr="00F1522A">
              <w:rPr>
                <w:b/>
              </w:rPr>
              <w:t>4= Somewhat Agree</w:t>
            </w:r>
          </w:p>
        </w:tc>
        <w:tc>
          <w:tcPr>
            <w:tcW w:w="1574" w:type="dxa"/>
            <w:shd w:val="clear" w:color="auto" w:fill="F2F2F2"/>
          </w:tcPr>
          <w:p w14:paraId="49304777" w14:textId="77777777" w:rsidR="008C6D2B" w:rsidRPr="00F1522A" w:rsidRDefault="008C6D2B" w:rsidP="00FE55E1">
            <w:pPr>
              <w:spacing w:after="200" w:line="288" w:lineRule="auto"/>
              <w:jc w:val="center"/>
              <w:rPr>
                <w:b/>
              </w:rPr>
            </w:pPr>
            <w:r w:rsidRPr="00F1522A">
              <w:rPr>
                <w:b/>
              </w:rPr>
              <w:t>5= Completely Agree</w:t>
            </w:r>
          </w:p>
        </w:tc>
      </w:tr>
      <w:tr w:rsidR="008C6D2B" w:rsidRPr="00F1522A" w14:paraId="6854D515" w14:textId="77777777" w:rsidTr="00FE55E1">
        <w:trPr>
          <w:trHeight w:val="147"/>
        </w:trPr>
        <w:tc>
          <w:tcPr>
            <w:tcW w:w="2065" w:type="dxa"/>
          </w:tcPr>
          <w:p w14:paraId="1936C28E" w14:textId="3DC0CF47" w:rsidR="008C6D2B" w:rsidRPr="00F1522A" w:rsidRDefault="000D4AF6" w:rsidP="00FE55E1">
            <w:pPr>
              <w:spacing w:line="288" w:lineRule="auto"/>
              <w:rPr>
                <w:b/>
              </w:rPr>
            </w:pPr>
            <w:r>
              <w:rPr>
                <w:rFonts w:eastAsia="Gill Sans"/>
                <w:b/>
                <w:color w:val="000000"/>
              </w:rPr>
              <w:lastRenderedPageBreak/>
              <w:t>GoPro</w:t>
            </w:r>
            <w:r w:rsidR="008C6D2B" w:rsidRPr="00F1522A">
              <w:rPr>
                <w:rFonts w:eastAsia="Gill Sans"/>
                <w:b/>
                <w:color w:val="000000"/>
              </w:rPr>
              <w:t xml:space="preserve"> HERO BLACK 9 </w:t>
            </w:r>
            <w:r w:rsidR="008C6D2B" w:rsidRPr="00F1522A">
              <w:rPr>
                <w:b/>
                <w:color w:val="000000"/>
              </w:rPr>
              <w:t>is New and Different</w:t>
            </w:r>
          </w:p>
        </w:tc>
        <w:tc>
          <w:tcPr>
            <w:tcW w:w="1573" w:type="dxa"/>
            <w:vAlign w:val="center"/>
          </w:tcPr>
          <w:p w14:paraId="64D28E63" w14:textId="77777777" w:rsidR="008C6D2B" w:rsidRPr="00F1522A" w:rsidRDefault="008C6D2B" w:rsidP="00FE55E1">
            <w:pPr>
              <w:spacing w:line="288" w:lineRule="auto"/>
              <w:jc w:val="center"/>
            </w:pPr>
            <w:r w:rsidRPr="00F1522A">
              <w:rPr>
                <w:rFonts w:ascii="Arial" w:eastAsia="Arial" w:hAnsi="Arial" w:cs="Arial"/>
              </w:rPr>
              <w:t>ᴑ</w:t>
            </w:r>
          </w:p>
        </w:tc>
        <w:tc>
          <w:tcPr>
            <w:tcW w:w="1573" w:type="dxa"/>
            <w:vAlign w:val="center"/>
          </w:tcPr>
          <w:p w14:paraId="7CAD4CC5" w14:textId="77777777" w:rsidR="008C6D2B" w:rsidRPr="00F1522A" w:rsidRDefault="008C6D2B" w:rsidP="00FE55E1">
            <w:pPr>
              <w:spacing w:line="288" w:lineRule="auto"/>
              <w:jc w:val="center"/>
            </w:pPr>
            <w:r w:rsidRPr="00F1522A">
              <w:rPr>
                <w:rFonts w:ascii="Arial" w:eastAsia="Arial" w:hAnsi="Arial" w:cs="Arial"/>
              </w:rPr>
              <w:t>ᴑ</w:t>
            </w:r>
          </w:p>
        </w:tc>
        <w:tc>
          <w:tcPr>
            <w:tcW w:w="1573" w:type="dxa"/>
            <w:vAlign w:val="center"/>
          </w:tcPr>
          <w:p w14:paraId="1F67157C" w14:textId="77777777" w:rsidR="008C6D2B" w:rsidRPr="00F1522A" w:rsidRDefault="008C6D2B" w:rsidP="00FE55E1">
            <w:pPr>
              <w:spacing w:line="288" w:lineRule="auto"/>
              <w:jc w:val="center"/>
            </w:pPr>
            <w:r w:rsidRPr="00F1522A">
              <w:rPr>
                <w:rFonts w:ascii="Arial" w:eastAsia="Arial" w:hAnsi="Arial" w:cs="Arial"/>
              </w:rPr>
              <w:t>ᴑ</w:t>
            </w:r>
          </w:p>
        </w:tc>
        <w:tc>
          <w:tcPr>
            <w:tcW w:w="1573" w:type="dxa"/>
            <w:vAlign w:val="center"/>
          </w:tcPr>
          <w:p w14:paraId="50AFE986" w14:textId="77777777" w:rsidR="008C6D2B" w:rsidRPr="00F1522A" w:rsidRDefault="008C6D2B" w:rsidP="00FE55E1">
            <w:pPr>
              <w:spacing w:line="288" w:lineRule="auto"/>
              <w:jc w:val="center"/>
            </w:pPr>
            <w:r w:rsidRPr="00F1522A">
              <w:rPr>
                <w:rFonts w:ascii="Arial" w:eastAsia="Arial" w:hAnsi="Arial" w:cs="Arial"/>
              </w:rPr>
              <w:t>ᴑ</w:t>
            </w:r>
          </w:p>
        </w:tc>
        <w:tc>
          <w:tcPr>
            <w:tcW w:w="1574" w:type="dxa"/>
            <w:vAlign w:val="center"/>
          </w:tcPr>
          <w:p w14:paraId="079E8B5B" w14:textId="77777777" w:rsidR="008C6D2B" w:rsidRPr="00F1522A" w:rsidRDefault="008C6D2B" w:rsidP="00FE55E1">
            <w:pPr>
              <w:spacing w:line="288" w:lineRule="auto"/>
              <w:jc w:val="center"/>
            </w:pPr>
            <w:r w:rsidRPr="00F1522A">
              <w:rPr>
                <w:rFonts w:ascii="Arial" w:eastAsia="Arial" w:hAnsi="Arial" w:cs="Arial"/>
              </w:rPr>
              <w:t>ᴑ</w:t>
            </w:r>
          </w:p>
        </w:tc>
      </w:tr>
    </w:tbl>
    <w:p w14:paraId="197F7B38" w14:textId="77777777" w:rsidR="008C6D2B" w:rsidRPr="00F1522A" w:rsidRDefault="00000000" w:rsidP="008C6D2B">
      <w:pPr>
        <w:spacing w:after="0" w:line="288" w:lineRule="auto"/>
        <w:rPr>
          <w:color w:val="000000"/>
        </w:rPr>
      </w:pPr>
      <w:r>
        <w:pict w14:anchorId="3754B4D6">
          <v:rect id="_x0000_i1076" style="width:0;height:1.5pt" o:hralign="center" o:hrstd="t" o:hr="t" fillcolor="#a0a0a0" stroked="f"/>
        </w:pict>
      </w:r>
    </w:p>
    <w:p w14:paraId="4AA6DF19" w14:textId="350C6D0D" w:rsidR="008C6D2B" w:rsidRPr="00F1522A" w:rsidRDefault="008C6D2B" w:rsidP="008C6D2B">
      <w:pPr>
        <w:tabs>
          <w:tab w:val="left" w:pos="915"/>
        </w:tabs>
        <w:spacing w:line="288" w:lineRule="auto"/>
      </w:pPr>
      <w:commentRangeStart w:id="48"/>
      <w:r w:rsidRPr="00F1522A">
        <w:rPr>
          <w:color w:val="0070C0"/>
        </w:rPr>
        <w:t xml:space="preserve">[FQ06b] </w:t>
      </w:r>
      <w:proofErr w:type="gramStart"/>
      <w:r w:rsidRPr="00F1522A">
        <w:rPr>
          <w:color w:val="000000"/>
        </w:rPr>
        <w:t>On</w:t>
      </w:r>
      <w:proofErr w:type="gramEnd"/>
      <w:r w:rsidRPr="00F1522A">
        <w:rPr>
          <w:color w:val="000000"/>
        </w:rPr>
        <w:t xml:space="preserve"> a</w:t>
      </w:r>
      <w:r w:rsidRPr="00F1522A">
        <w:t xml:space="preserve"> scale of 1 to 5 where 1 is ‘Completely Disagree’ and 5 is ‘Completely Agree,’ how much does </w:t>
      </w:r>
      <w:r w:rsidR="000D4AF6">
        <w:rPr>
          <w:b/>
        </w:rPr>
        <w:t>GoPro</w:t>
      </w:r>
      <w:r w:rsidRPr="00F1522A">
        <w:rPr>
          <w:b/>
        </w:rPr>
        <w:t xml:space="preserve"> HERO BLACK 9 </w:t>
      </w:r>
      <w:r w:rsidRPr="00F1522A">
        <w:t>meet the needs for you as a creator / streamer?</w:t>
      </w:r>
      <w:commentRangeEnd w:id="48"/>
      <w:r w:rsidR="009B55A8">
        <w:rPr>
          <w:rStyle w:val="CommentReference"/>
          <w:rFonts w:eastAsiaTheme="minorHAnsi"/>
        </w:rPr>
        <w:commentReference w:id="48"/>
      </w:r>
    </w:p>
    <w:p w14:paraId="7EC98E0E" w14:textId="0D834D42" w:rsidR="008C6D2B" w:rsidRPr="00F1522A" w:rsidRDefault="008C6D2B" w:rsidP="008C6D2B">
      <w:pPr>
        <w:spacing w:line="288" w:lineRule="auto"/>
        <w:rPr>
          <w:color w:val="00B0F0"/>
        </w:rPr>
      </w:pPr>
      <w:r w:rsidRPr="00F1522A">
        <w:rPr>
          <w:i/>
        </w:rPr>
        <w:t xml:space="preserve">If you need, click </w:t>
      </w:r>
      <w:r w:rsidRPr="00F1522A">
        <w:rPr>
          <w:i/>
          <w:u w:val="single"/>
        </w:rPr>
        <w:t>here</w:t>
      </w:r>
      <w:r w:rsidRPr="00F1522A">
        <w:rPr>
          <w:i/>
        </w:rPr>
        <w:t xml:space="preserve"> to view the </w:t>
      </w:r>
      <w:r w:rsidR="000D4AF6">
        <w:rPr>
          <w:i/>
        </w:rPr>
        <w:t>GoPro</w:t>
      </w:r>
      <w:r w:rsidRPr="00F1522A">
        <w:rPr>
          <w:i/>
        </w:rPr>
        <w:t xml:space="preserve"> HERO BLACK 9 concept profile </w:t>
      </w:r>
      <w:proofErr w:type="gramStart"/>
      <w:r w:rsidRPr="00F1522A">
        <w:rPr>
          <w:i/>
        </w:rPr>
        <w:t>again.</w:t>
      </w:r>
      <w:r w:rsidRPr="00F1522A">
        <w:rPr>
          <w:color w:val="0070C0"/>
        </w:rPr>
        <w:t>[</w:t>
      </w:r>
      <w:proofErr w:type="gramEnd"/>
      <w:r w:rsidRPr="00F1522A">
        <w:rPr>
          <w:color w:val="0070C0"/>
        </w:rPr>
        <w:t xml:space="preserve">HYPERLINK TO </w:t>
      </w:r>
      <w:r w:rsidR="000D4AF6">
        <w:rPr>
          <w:color w:val="0070C0"/>
        </w:rPr>
        <w:t>GoPro</w:t>
      </w:r>
      <w:r w:rsidRPr="00F1522A">
        <w:rPr>
          <w:color w:val="0070C0"/>
        </w:rPr>
        <w:t xml:space="preserve"> HERO BLACK 9]</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573"/>
        <w:gridCol w:w="1573"/>
        <w:gridCol w:w="1573"/>
        <w:gridCol w:w="1573"/>
        <w:gridCol w:w="1574"/>
      </w:tblGrid>
      <w:tr w:rsidR="008C6D2B" w:rsidRPr="00F1522A" w14:paraId="471F7011" w14:textId="77777777" w:rsidTr="00FE55E1">
        <w:trPr>
          <w:trHeight w:val="417"/>
        </w:trPr>
        <w:tc>
          <w:tcPr>
            <w:tcW w:w="2065" w:type="dxa"/>
            <w:shd w:val="clear" w:color="auto" w:fill="F2F2F2"/>
            <w:vAlign w:val="bottom"/>
          </w:tcPr>
          <w:p w14:paraId="155BB656" w14:textId="77777777" w:rsidR="008C6D2B" w:rsidRPr="00F1522A" w:rsidRDefault="008C6D2B" w:rsidP="00FE55E1">
            <w:pPr>
              <w:spacing w:line="288" w:lineRule="auto"/>
            </w:pPr>
          </w:p>
        </w:tc>
        <w:tc>
          <w:tcPr>
            <w:tcW w:w="1573" w:type="dxa"/>
            <w:shd w:val="clear" w:color="auto" w:fill="F2F2F2"/>
          </w:tcPr>
          <w:p w14:paraId="7A6EAF78" w14:textId="77777777" w:rsidR="008C6D2B" w:rsidRPr="00F1522A" w:rsidRDefault="008C6D2B" w:rsidP="00FE55E1">
            <w:pPr>
              <w:spacing w:after="200" w:line="288" w:lineRule="auto"/>
              <w:jc w:val="center"/>
              <w:rPr>
                <w:b/>
              </w:rPr>
            </w:pPr>
            <w:r w:rsidRPr="00F1522A">
              <w:rPr>
                <w:b/>
              </w:rPr>
              <w:t>1= Completely Disagree</w:t>
            </w:r>
          </w:p>
        </w:tc>
        <w:tc>
          <w:tcPr>
            <w:tcW w:w="1573" w:type="dxa"/>
            <w:shd w:val="clear" w:color="auto" w:fill="F2F2F2"/>
          </w:tcPr>
          <w:p w14:paraId="034E9193" w14:textId="77777777" w:rsidR="008C6D2B" w:rsidRPr="00F1522A" w:rsidRDefault="008C6D2B" w:rsidP="00FE55E1">
            <w:pPr>
              <w:spacing w:after="200" w:line="288" w:lineRule="auto"/>
              <w:jc w:val="center"/>
              <w:rPr>
                <w:b/>
              </w:rPr>
            </w:pPr>
            <w:r w:rsidRPr="00F1522A">
              <w:rPr>
                <w:b/>
              </w:rPr>
              <w:t>2= Somewhat Disagree</w:t>
            </w:r>
          </w:p>
        </w:tc>
        <w:tc>
          <w:tcPr>
            <w:tcW w:w="1573" w:type="dxa"/>
            <w:shd w:val="clear" w:color="auto" w:fill="F2F2F2"/>
          </w:tcPr>
          <w:p w14:paraId="783354FE" w14:textId="77777777" w:rsidR="008C6D2B" w:rsidRPr="00F1522A" w:rsidRDefault="008C6D2B" w:rsidP="00FE55E1">
            <w:pPr>
              <w:spacing w:after="200" w:line="288" w:lineRule="auto"/>
              <w:jc w:val="center"/>
              <w:rPr>
                <w:b/>
              </w:rPr>
            </w:pPr>
            <w:r w:rsidRPr="00F1522A">
              <w:rPr>
                <w:b/>
              </w:rPr>
              <w:t>3= Neither Agree nor Disagree</w:t>
            </w:r>
          </w:p>
        </w:tc>
        <w:tc>
          <w:tcPr>
            <w:tcW w:w="1573" w:type="dxa"/>
            <w:shd w:val="clear" w:color="auto" w:fill="F2F2F2"/>
          </w:tcPr>
          <w:p w14:paraId="64509500" w14:textId="77777777" w:rsidR="008C6D2B" w:rsidRPr="00F1522A" w:rsidRDefault="008C6D2B" w:rsidP="00FE55E1">
            <w:pPr>
              <w:spacing w:after="200" w:line="288" w:lineRule="auto"/>
              <w:jc w:val="center"/>
              <w:rPr>
                <w:b/>
              </w:rPr>
            </w:pPr>
            <w:r w:rsidRPr="00F1522A">
              <w:rPr>
                <w:b/>
              </w:rPr>
              <w:t>4= Somewhat Agree</w:t>
            </w:r>
          </w:p>
        </w:tc>
        <w:tc>
          <w:tcPr>
            <w:tcW w:w="1574" w:type="dxa"/>
            <w:shd w:val="clear" w:color="auto" w:fill="F2F2F2"/>
          </w:tcPr>
          <w:p w14:paraId="0271142B" w14:textId="77777777" w:rsidR="008C6D2B" w:rsidRPr="00F1522A" w:rsidRDefault="008C6D2B" w:rsidP="00FE55E1">
            <w:pPr>
              <w:spacing w:after="200" w:line="288" w:lineRule="auto"/>
              <w:jc w:val="center"/>
              <w:rPr>
                <w:b/>
              </w:rPr>
            </w:pPr>
            <w:r w:rsidRPr="00F1522A">
              <w:rPr>
                <w:b/>
              </w:rPr>
              <w:t>5= Completely Agree</w:t>
            </w:r>
          </w:p>
        </w:tc>
      </w:tr>
      <w:tr w:rsidR="008C6D2B" w:rsidRPr="00F1522A" w14:paraId="05C6A897" w14:textId="77777777" w:rsidTr="00FE55E1">
        <w:trPr>
          <w:trHeight w:val="147"/>
        </w:trPr>
        <w:tc>
          <w:tcPr>
            <w:tcW w:w="2065" w:type="dxa"/>
          </w:tcPr>
          <w:p w14:paraId="1C1B09BB" w14:textId="4E6AE442" w:rsidR="008C6D2B" w:rsidRPr="00F1522A" w:rsidRDefault="000D4AF6" w:rsidP="00FE55E1">
            <w:pPr>
              <w:spacing w:line="288" w:lineRule="auto"/>
              <w:rPr>
                <w:b/>
              </w:rPr>
            </w:pPr>
            <w:r>
              <w:rPr>
                <w:rFonts w:eastAsia="Gill Sans"/>
                <w:b/>
                <w:color w:val="000000"/>
              </w:rPr>
              <w:t>GoPro</w:t>
            </w:r>
            <w:r w:rsidR="008C6D2B" w:rsidRPr="00F1522A">
              <w:rPr>
                <w:rFonts w:eastAsia="Gill Sans"/>
                <w:b/>
                <w:color w:val="000000"/>
              </w:rPr>
              <w:t xml:space="preserve"> HERO BLACK </w:t>
            </w:r>
            <w:proofErr w:type="gramStart"/>
            <w:r w:rsidR="008C6D2B" w:rsidRPr="00F1522A">
              <w:rPr>
                <w:rFonts w:eastAsia="Gill Sans"/>
                <w:b/>
                <w:color w:val="000000"/>
              </w:rPr>
              <w:t xml:space="preserve">9 </w:t>
            </w:r>
            <w:r w:rsidR="008C6D2B" w:rsidRPr="00F1522A">
              <w:rPr>
                <w:b/>
                <w:color w:val="000000"/>
              </w:rPr>
              <w:t xml:space="preserve"> Meets</w:t>
            </w:r>
            <w:proofErr w:type="gramEnd"/>
            <w:r w:rsidR="008C6D2B" w:rsidRPr="00F1522A">
              <w:rPr>
                <w:b/>
                <w:color w:val="000000"/>
              </w:rPr>
              <w:t xml:space="preserve"> the Need</w:t>
            </w:r>
          </w:p>
        </w:tc>
        <w:tc>
          <w:tcPr>
            <w:tcW w:w="1573" w:type="dxa"/>
            <w:vAlign w:val="center"/>
          </w:tcPr>
          <w:p w14:paraId="54511556" w14:textId="77777777" w:rsidR="008C6D2B" w:rsidRPr="00F1522A" w:rsidRDefault="008C6D2B" w:rsidP="00FE55E1">
            <w:pPr>
              <w:spacing w:line="288" w:lineRule="auto"/>
              <w:jc w:val="center"/>
            </w:pPr>
            <w:r w:rsidRPr="00F1522A">
              <w:rPr>
                <w:rFonts w:ascii="Arial" w:eastAsia="Arial" w:hAnsi="Arial" w:cs="Arial"/>
              </w:rPr>
              <w:t>ᴑ</w:t>
            </w:r>
          </w:p>
        </w:tc>
        <w:tc>
          <w:tcPr>
            <w:tcW w:w="1573" w:type="dxa"/>
            <w:vAlign w:val="center"/>
          </w:tcPr>
          <w:p w14:paraId="45AC6C3E" w14:textId="77777777" w:rsidR="008C6D2B" w:rsidRPr="00F1522A" w:rsidRDefault="008C6D2B" w:rsidP="00FE55E1">
            <w:pPr>
              <w:spacing w:line="288" w:lineRule="auto"/>
              <w:jc w:val="center"/>
            </w:pPr>
            <w:r w:rsidRPr="00F1522A">
              <w:rPr>
                <w:rFonts w:ascii="Arial" w:eastAsia="Arial" w:hAnsi="Arial" w:cs="Arial"/>
              </w:rPr>
              <w:t>ᴑ</w:t>
            </w:r>
          </w:p>
        </w:tc>
        <w:tc>
          <w:tcPr>
            <w:tcW w:w="1573" w:type="dxa"/>
            <w:vAlign w:val="center"/>
          </w:tcPr>
          <w:p w14:paraId="02C164DD" w14:textId="77777777" w:rsidR="008C6D2B" w:rsidRPr="00F1522A" w:rsidRDefault="008C6D2B" w:rsidP="00FE55E1">
            <w:pPr>
              <w:spacing w:line="288" w:lineRule="auto"/>
              <w:jc w:val="center"/>
            </w:pPr>
            <w:r w:rsidRPr="00F1522A">
              <w:rPr>
                <w:rFonts w:ascii="Arial" w:eastAsia="Arial" w:hAnsi="Arial" w:cs="Arial"/>
              </w:rPr>
              <w:t>ᴑ</w:t>
            </w:r>
          </w:p>
        </w:tc>
        <w:tc>
          <w:tcPr>
            <w:tcW w:w="1573" w:type="dxa"/>
            <w:vAlign w:val="center"/>
          </w:tcPr>
          <w:p w14:paraId="504719B2" w14:textId="77777777" w:rsidR="008C6D2B" w:rsidRPr="00F1522A" w:rsidRDefault="008C6D2B" w:rsidP="00FE55E1">
            <w:pPr>
              <w:spacing w:line="288" w:lineRule="auto"/>
              <w:jc w:val="center"/>
            </w:pPr>
            <w:r w:rsidRPr="00F1522A">
              <w:rPr>
                <w:rFonts w:ascii="Arial" w:eastAsia="Arial" w:hAnsi="Arial" w:cs="Arial"/>
              </w:rPr>
              <w:t>ᴑ</w:t>
            </w:r>
          </w:p>
        </w:tc>
        <w:tc>
          <w:tcPr>
            <w:tcW w:w="1574" w:type="dxa"/>
            <w:vAlign w:val="center"/>
          </w:tcPr>
          <w:p w14:paraId="52B1B056" w14:textId="77777777" w:rsidR="008C6D2B" w:rsidRPr="00F1522A" w:rsidRDefault="008C6D2B" w:rsidP="00FE55E1">
            <w:pPr>
              <w:spacing w:line="288" w:lineRule="auto"/>
              <w:jc w:val="center"/>
            </w:pPr>
            <w:r w:rsidRPr="00F1522A">
              <w:rPr>
                <w:rFonts w:ascii="Arial" w:eastAsia="Arial" w:hAnsi="Arial" w:cs="Arial"/>
              </w:rPr>
              <w:t>ᴑ</w:t>
            </w:r>
          </w:p>
        </w:tc>
      </w:tr>
    </w:tbl>
    <w:p w14:paraId="313E5810" w14:textId="77777777" w:rsidR="008C6D2B" w:rsidRPr="00F1522A" w:rsidRDefault="008C6D2B" w:rsidP="008C6D2B">
      <w:pPr>
        <w:pBdr>
          <w:top w:val="nil"/>
          <w:left w:val="nil"/>
          <w:bottom w:val="nil"/>
          <w:right w:val="nil"/>
          <w:between w:val="nil"/>
        </w:pBdr>
        <w:spacing w:after="0" w:line="288" w:lineRule="auto"/>
        <w:rPr>
          <w:color w:val="000000"/>
        </w:rPr>
      </w:pPr>
    </w:p>
    <w:p w14:paraId="3FC521EC" w14:textId="77777777" w:rsidR="008C6D2B" w:rsidRPr="00F1522A" w:rsidRDefault="00000000" w:rsidP="008C6D2B">
      <w:pPr>
        <w:rPr>
          <w:color w:val="0070C0"/>
        </w:rPr>
      </w:pPr>
      <w:r>
        <w:pict w14:anchorId="47AA48FD">
          <v:rect id="_x0000_i1077" style="width:0;height:1.5pt" o:hralign="center" o:hrstd="t" o:hr="t" fillcolor="#a0a0a0" stroked="f"/>
        </w:pict>
      </w:r>
    </w:p>
    <w:p w14:paraId="08B338D9" w14:textId="77777777" w:rsidR="008C6D2B" w:rsidRPr="00F1522A" w:rsidRDefault="008C6D2B" w:rsidP="008C6D2B">
      <w:pPr>
        <w:tabs>
          <w:tab w:val="left" w:pos="1134"/>
          <w:tab w:val="left" w:pos="9350"/>
        </w:tabs>
        <w:jc w:val="both"/>
        <w:rPr>
          <w:color w:val="0070C0"/>
        </w:rPr>
      </w:pPr>
    </w:p>
    <w:p w14:paraId="5E9895B3" w14:textId="5849CEB5" w:rsidR="008C6D2B" w:rsidRPr="00F1522A" w:rsidRDefault="008C6D2B" w:rsidP="008C6D2B">
      <w:pPr>
        <w:tabs>
          <w:tab w:val="left" w:pos="1134"/>
          <w:tab w:val="left" w:pos="9350"/>
        </w:tabs>
        <w:jc w:val="both"/>
        <w:rPr>
          <w:color w:val="0070C0"/>
        </w:rPr>
      </w:pPr>
      <w:commentRangeStart w:id="49"/>
      <w:r w:rsidRPr="00F1522A">
        <w:rPr>
          <w:color w:val="0070C0"/>
        </w:rPr>
        <w:t xml:space="preserve">[FQ07] </w:t>
      </w:r>
      <w:r w:rsidRPr="00F1522A">
        <w:rPr>
          <w:color w:val="000000"/>
        </w:rPr>
        <w:t xml:space="preserve">How soon after </w:t>
      </w:r>
      <w:r w:rsidR="000D4AF6">
        <w:rPr>
          <w:b/>
          <w:color w:val="000000"/>
        </w:rPr>
        <w:t>GoPro</w:t>
      </w:r>
      <w:r w:rsidRPr="00F1522A">
        <w:rPr>
          <w:b/>
          <w:color w:val="000000"/>
        </w:rPr>
        <w:t xml:space="preserve"> HERO BLACK 9</w:t>
      </w:r>
      <w:r w:rsidRPr="00F1522A">
        <w:rPr>
          <w:color w:val="000000"/>
        </w:rPr>
        <w:t xml:space="preserve"> </w:t>
      </w:r>
      <w:r w:rsidRPr="00F1522A">
        <w:rPr>
          <w:color w:val="0070C0"/>
        </w:rPr>
        <w:t xml:space="preserve">[HYPERLINK TO </w:t>
      </w:r>
      <w:r w:rsidR="000D4AF6">
        <w:rPr>
          <w:color w:val="0070C0"/>
        </w:rPr>
        <w:t>GoPro</w:t>
      </w:r>
      <w:r w:rsidRPr="00F1522A">
        <w:rPr>
          <w:color w:val="0070C0"/>
        </w:rPr>
        <w:t xml:space="preserve"> HERO BLACK 9]</w:t>
      </w:r>
      <w:r w:rsidRPr="00F1522A">
        <w:rPr>
          <w:color w:val="000000"/>
        </w:rPr>
        <w:t xml:space="preserve"> becomes available in the market, would you be likely to buy this product</w:t>
      </w:r>
      <w:r w:rsidRPr="00F1522A">
        <w:rPr>
          <w:b/>
          <w:color w:val="000000"/>
        </w:rPr>
        <w:t xml:space="preserve">? </w:t>
      </w:r>
      <w:commentRangeEnd w:id="49"/>
      <w:r w:rsidR="009B55A8">
        <w:rPr>
          <w:rStyle w:val="CommentReference"/>
          <w:rFonts w:eastAsiaTheme="minorHAnsi"/>
        </w:rPr>
        <w:commentReference w:id="49"/>
      </w:r>
      <w:r w:rsidRPr="00F1522A">
        <w:rPr>
          <w:color w:val="000000"/>
        </w:rPr>
        <w:t xml:space="preserve">Please assume the concept performs as described in the profile. </w:t>
      </w:r>
      <w:r w:rsidRPr="00F1522A">
        <w:rPr>
          <w:color w:val="0070C0"/>
        </w:rPr>
        <w:t xml:space="preserve">[SHOW </w:t>
      </w:r>
      <w:proofErr w:type="gramStart"/>
      <w:r w:rsidRPr="00F1522A">
        <w:rPr>
          <w:color w:val="0070C0"/>
        </w:rPr>
        <w:t>ONLY IF</w:t>
      </w:r>
      <w:proofErr w:type="gramEnd"/>
      <w:r w:rsidRPr="00F1522A">
        <w:rPr>
          <w:color w:val="0070C0"/>
        </w:rPr>
        <w:t xml:space="preserve"> FQ05=3,4,5] </w:t>
      </w:r>
    </w:p>
    <w:tbl>
      <w:tblPr>
        <w:tblW w:w="5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25"/>
      </w:tblGrid>
      <w:tr w:rsidR="008C6D2B" w:rsidRPr="00F1522A" w14:paraId="77E6F607" w14:textId="77777777" w:rsidTr="00FE55E1">
        <w:trPr>
          <w:trHeight w:val="329"/>
          <w:jc w:val="center"/>
        </w:trPr>
        <w:tc>
          <w:tcPr>
            <w:tcW w:w="5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B3EF10" w14:textId="77777777" w:rsidR="008C6D2B" w:rsidRPr="00F1522A" w:rsidRDefault="008C6D2B" w:rsidP="00FE55E1">
            <w:pPr>
              <w:jc w:val="center"/>
              <w:rPr>
                <w:b/>
              </w:rPr>
            </w:pPr>
            <w:r w:rsidRPr="00F1522A">
              <w:rPr>
                <w:b/>
              </w:rPr>
              <w:t># of Months</w:t>
            </w:r>
          </w:p>
        </w:tc>
      </w:tr>
      <w:tr w:rsidR="008C6D2B" w:rsidRPr="00F1522A" w14:paraId="338E7AC3"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727953BD" w14:textId="77777777" w:rsidR="008C6D2B" w:rsidRPr="00F1522A" w:rsidRDefault="008C6D2B" w:rsidP="00FE55E1">
            <w:pPr>
              <w:jc w:val="center"/>
            </w:pPr>
            <w:r w:rsidRPr="00F1522A">
              <w:t xml:space="preserve">_________ </w:t>
            </w:r>
            <w:r w:rsidRPr="00F1522A">
              <w:rPr>
                <w:color w:val="0070C0"/>
              </w:rPr>
              <w:t>[0-72]</w:t>
            </w:r>
          </w:p>
        </w:tc>
      </w:tr>
      <w:tr w:rsidR="008C6D2B" w:rsidRPr="00F1522A" w14:paraId="68DD3AF3"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7C08637A" w14:textId="6B70ABD1" w:rsidR="008C6D2B" w:rsidRPr="00F1522A" w:rsidRDefault="008C6D2B" w:rsidP="00FE55E1">
            <w:pPr>
              <w:jc w:val="center"/>
            </w:pPr>
            <w:r w:rsidRPr="00F1522A">
              <w:t xml:space="preserve">Will not consider buying </w:t>
            </w:r>
            <w:r w:rsidR="000D4AF6">
              <w:t>GoPro</w:t>
            </w:r>
            <w:r w:rsidRPr="00F1522A">
              <w:t xml:space="preserve"> HERO BLACK 9 </w:t>
            </w:r>
            <w:r w:rsidRPr="00F1522A">
              <w:rPr>
                <w:color w:val="4472C4"/>
              </w:rPr>
              <w:t>[EXCLUSIVE]</w:t>
            </w:r>
          </w:p>
        </w:tc>
      </w:tr>
      <w:tr w:rsidR="008C6D2B" w:rsidRPr="00F1522A" w14:paraId="3FA9DF7F" w14:textId="77777777" w:rsidTr="00FE55E1">
        <w:trPr>
          <w:trHeight w:val="234"/>
          <w:jc w:val="center"/>
        </w:trPr>
        <w:tc>
          <w:tcPr>
            <w:tcW w:w="5125" w:type="dxa"/>
            <w:tcBorders>
              <w:top w:val="single" w:sz="4" w:space="0" w:color="000000"/>
              <w:left w:val="single" w:sz="4" w:space="0" w:color="000000"/>
              <w:bottom w:val="single" w:sz="4" w:space="0" w:color="000000"/>
              <w:right w:val="single" w:sz="4" w:space="0" w:color="000000"/>
            </w:tcBorders>
            <w:vAlign w:val="center"/>
          </w:tcPr>
          <w:p w14:paraId="0A2B7165" w14:textId="77777777" w:rsidR="008C6D2B" w:rsidRPr="00F1522A" w:rsidRDefault="008C6D2B" w:rsidP="00FE55E1">
            <w:pPr>
              <w:jc w:val="center"/>
            </w:pPr>
            <w:r w:rsidRPr="00F1522A">
              <w:t>I’m not sure</w:t>
            </w:r>
          </w:p>
        </w:tc>
      </w:tr>
    </w:tbl>
    <w:p w14:paraId="72EFE0A1" w14:textId="050B46EA" w:rsidR="008C6D2B" w:rsidRPr="0047052F" w:rsidRDefault="008C6D2B" w:rsidP="008C6D2B">
      <w:pPr>
        <w:pStyle w:val="Heading1"/>
        <w:spacing w:line="288" w:lineRule="auto"/>
        <w:rPr>
          <w:highlight w:val="yellow"/>
        </w:rPr>
      </w:pPr>
      <w:r w:rsidRPr="0047052F">
        <w:rPr>
          <w:highlight w:val="yellow"/>
        </w:rPr>
        <w:lastRenderedPageBreak/>
        <w:t>Section C- Gabor granger (</w:t>
      </w:r>
      <w:r w:rsidR="005C0FCC" w:rsidRPr="0047052F">
        <w:rPr>
          <w:highlight w:val="yellow"/>
        </w:rPr>
        <w:t>2</w:t>
      </w:r>
      <w:r w:rsidRPr="0047052F">
        <w:rPr>
          <w:highlight w:val="yellow"/>
        </w:rPr>
        <w:t xml:space="preserve"> min)</w:t>
      </w:r>
    </w:p>
    <w:p w14:paraId="778963FD" w14:textId="77777777" w:rsidR="008C6D2B" w:rsidRDefault="00000000" w:rsidP="008C6D2B">
      <w:pPr>
        <w:spacing w:line="288" w:lineRule="auto"/>
      </w:pPr>
      <w:r>
        <w:rPr>
          <w:highlight w:val="yellow"/>
        </w:rPr>
        <w:pict w14:anchorId="6ABEE42E">
          <v:rect id="_x0000_i1078" style="width:0;height:1.5pt" o:hralign="center" o:hrstd="t" o:hr="t" fillcolor="#a0a0a0" stroked="f"/>
        </w:pict>
      </w:r>
    </w:p>
    <w:p w14:paraId="6CCDE981" w14:textId="0BD83EBA" w:rsidR="008C6D2B" w:rsidRPr="00835EC2" w:rsidRDefault="008C6D2B" w:rsidP="008C6D2B">
      <w:pPr>
        <w:spacing w:after="0" w:line="288" w:lineRule="auto"/>
        <w:rPr>
          <w:b/>
          <w:bCs/>
          <w:color w:val="4472C4" w:themeColor="accent1"/>
        </w:rPr>
      </w:pPr>
      <w:r w:rsidRPr="00835EC2">
        <w:rPr>
          <w:b/>
          <w:bCs/>
          <w:color w:val="4472C4" w:themeColor="accent1"/>
        </w:rPr>
        <w:t>[</w:t>
      </w:r>
      <w:r>
        <w:rPr>
          <w:b/>
          <w:bCs/>
          <w:color w:val="4472C4" w:themeColor="accent1"/>
        </w:rPr>
        <w:t>S</w:t>
      </w:r>
      <w:r w:rsidRPr="00835EC2">
        <w:rPr>
          <w:b/>
          <w:bCs/>
          <w:color w:val="4472C4" w:themeColor="accent1"/>
        </w:rPr>
        <w:t xml:space="preserve">how </w:t>
      </w:r>
      <w:r w:rsidR="00CB5DF0">
        <w:rPr>
          <w:b/>
          <w:bCs/>
          <w:color w:val="4472C4" w:themeColor="accent1"/>
        </w:rPr>
        <w:t>to START-1</w:t>
      </w:r>
      <w:r w:rsidR="003974CF">
        <w:rPr>
          <w:b/>
          <w:bCs/>
          <w:color w:val="4472C4" w:themeColor="accent1"/>
        </w:rPr>
        <w:t xml:space="preserve"> only</w:t>
      </w:r>
      <w:r>
        <w:rPr>
          <w:b/>
          <w:bCs/>
          <w:color w:val="4472C4" w:themeColor="accent1"/>
        </w:rPr>
        <w:t>]</w:t>
      </w:r>
    </w:p>
    <w:p w14:paraId="3283D8CC" w14:textId="2B9DBF7D" w:rsidR="008C6D2B" w:rsidRDefault="008C6D2B" w:rsidP="008C6D2B">
      <w:pPr>
        <w:spacing w:after="0" w:line="288" w:lineRule="auto"/>
      </w:pPr>
      <w:commentRangeStart w:id="50"/>
      <w:r>
        <w:t xml:space="preserve">Please </w:t>
      </w:r>
      <w:sdt>
        <w:sdtPr>
          <w:tag w:val="goog_rdk_12"/>
          <w:id w:val="1455449614"/>
        </w:sdtPr>
        <w:sdtContent/>
      </w:sdt>
      <w:r>
        <w:t xml:space="preserve">consider </w:t>
      </w:r>
      <w:r w:rsidRPr="005C36C7">
        <w:t>“</w:t>
      </w:r>
      <w:sdt>
        <w:sdtPr>
          <w:tag w:val="goog_rdk_14"/>
          <w:id w:val="1337960627"/>
        </w:sdtPr>
        <w:sdtContent/>
      </w:sdt>
      <w:r w:rsidRPr="000B17AC">
        <w:rPr>
          <w:b/>
          <w:i/>
        </w:rPr>
        <w:t xml:space="preserve"> </w:t>
      </w:r>
      <w:r w:rsidRPr="000B17AC">
        <w:rPr>
          <w:b/>
          <w:iCs/>
          <w:u w:val="single"/>
        </w:rPr>
        <w:t xml:space="preserve"> </w:t>
      </w:r>
      <w:proofErr w:type="spellStart"/>
      <w:r w:rsidR="00A74B45">
        <w:rPr>
          <w:b/>
          <w:iCs/>
          <w:u w:val="single"/>
        </w:rPr>
        <w:t>Product_</w:t>
      </w:r>
      <w:proofErr w:type="gramStart"/>
      <w:r w:rsidR="00A74B45">
        <w:rPr>
          <w:b/>
          <w:iCs/>
          <w:u w:val="single"/>
        </w:rPr>
        <w:t>A</w:t>
      </w:r>
      <w:proofErr w:type="spellEnd"/>
      <w:r>
        <w:rPr>
          <w:b/>
          <w:iCs/>
          <w:u w:val="single"/>
        </w:rPr>
        <w:t xml:space="preserve"> </w:t>
      </w:r>
      <w:r w:rsidRPr="007D4E4E">
        <w:rPr>
          <w:b/>
          <w:iCs/>
        </w:rPr>
        <w:t>”</w:t>
      </w:r>
      <w:proofErr w:type="gramEnd"/>
      <w:r w:rsidRPr="007D4E4E">
        <w:rPr>
          <w:b/>
          <w:iCs/>
        </w:rPr>
        <w:t xml:space="preserve"> </w:t>
      </w:r>
      <w:sdt>
        <w:sdtPr>
          <w:rPr>
            <w:b/>
            <w:iCs/>
          </w:rPr>
          <w:tag w:val="goog_rdk_17"/>
          <w:id w:val="23921329"/>
        </w:sdtPr>
        <w:sdtContent>
          <w:r w:rsidRPr="007D4E4E">
            <w:rPr>
              <w:b/>
              <w:iCs/>
            </w:rPr>
            <w:t xml:space="preserve">     </w:t>
          </w:r>
        </w:sdtContent>
      </w:sdt>
    </w:p>
    <w:p w14:paraId="0720E959" w14:textId="77777777" w:rsidR="008C6D2B" w:rsidRPr="005628B3" w:rsidRDefault="008C6D2B" w:rsidP="008C6D2B">
      <w:pPr>
        <w:spacing w:after="0" w:line="288" w:lineRule="auto"/>
        <w:rPr>
          <w:color w:val="000000"/>
          <w:sz w:val="22"/>
          <w:szCs w:val="22"/>
        </w:rPr>
      </w:pPr>
      <w:r w:rsidRPr="005628B3">
        <w:rPr>
          <w:color w:val="000000"/>
          <w:sz w:val="22"/>
          <w:szCs w:val="22"/>
        </w:rPr>
        <w:t>Simply click Next when you finish reading the concept.</w:t>
      </w:r>
      <w:commentRangeEnd w:id="50"/>
      <w:r w:rsidR="005A2FD6">
        <w:rPr>
          <w:rStyle w:val="CommentReference"/>
          <w:rFonts w:eastAsiaTheme="minorHAnsi"/>
        </w:rPr>
        <w:commentReference w:id="50"/>
      </w:r>
    </w:p>
    <w:p w14:paraId="14A4A9A4" w14:textId="5DC7EC42" w:rsidR="008C6D2B" w:rsidRPr="005628B3" w:rsidRDefault="008C6D2B" w:rsidP="008C6D2B">
      <w:pPr>
        <w:spacing w:line="288" w:lineRule="auto"/>
        <w:rPr>
          <w:b/>
          <w:color w:val="0070C0"/>
          <w:lang w:val="en-IN"/>
        </w:rPr>
      </w:pPr>
      <w:r w:rsidRPr="005628B3">
        <w:rPr>
          <w:color w:val="0070C0"/>
        </w:rPr>
        <w:t xml:space="preserve">[SHOW HYPERLINK </w:t>
      </w:r>
      <w:r w:rsidRPr="005628B3">
        <w:rPr>
          <w:color w:val="4472C4" w:themeColor="accent1"/>
        </w:rPr>
        <w:t xml:space="preserve">TO </w:t>
      </w:r>
      <w:r w:rsidRPr="005628B3">
        <w:rPr>
          <w:b/>
          <w:i/>
          <w:color w:val="4472C4" w:themeColor="accent1"/>
        </w:rPr>
        <w:t xml:space="preserve"> </w:t>
      </w:r>
      <w:r w:rsidRPr="005628B3">
        <w:rPr>
          <w:b/>
          <w:iCs/>
          <w:color w:val="4472C4" w:themeColor="accent1"/>
          <w:u w:val="single"/>
        </w:rPr>
        <w:t xml:space="preserve"> </w:t>
      </w:r>
      <w:proofErr w:type="spellStart"/>
      <w:r w:rsidR="00A74B45">
        <w:rPr>
          <w:b/>
          <w:iCs/>
          <w:color w:val="4472C4" w:themeColor="accent1"/>
          <w:u w:val="single"/>
        </w:rPr>
        <w:t>Product_A</w:t>
      </w:r>
      <w:proofErr w:type="spellEnd"/>
      <w:r>
        <w:rPr>
          <w:b/>
          <w:iCs/>
          <w:color w:val="4472C4" w:themeColor="accent1"/>
          <w:u w:val="single"/>
        </w:rPr>
        <w:t xml:space="preserve"> 1</w:t>
      </w:r>
      <w:r w:rsidRPr="005628B3">
        <w:rPr>
          <w:b/>
          <w:color w:val="4472C4" w:themeColor="accent1"/>
        </w:rPr>
        <w:t xml:space="preserve"> </w:t>
      </w:r>
      <w:r w:rsidRPr="005628B3">
        <w:rPr>
          <w:b/>
          <w:color w:val="0070C0"/>
        </w:rPr>
        <w:t>-</w:t>
      </w:r>
      <w:r w:rsidR="003974CF">
        <w:rPr>
          <w:b/>
          <w:color w:val="0070C0"/>
        </w:rPr>
        <w:t xml:space="preserve"> </w:t>
      </w:r>
      <w:r w:rsidRPr="005628B3">
        <w:rPr>
          <w:b/>
          <w:color w:val="0070C0"/>
        </w:rPr>
        <w:t>Concept board 1</w:t>
      </w:r>
      <w:r w:rsidRPr="005628B3">
        <w:rPr>
          <w:color w:val="0070C0"/>
        </w:rPr>
        <w:t>]</w:t>
      </w:r>
    </w:p>
    <w:p w14:paraId="0C0CB5CC" w14:textId="77777777" w:rsidR="008C6D2B" w:rsidRDefault="008C6D2B" w:rsidP="008C6D2B">
      <w:pPr>
        <w:spacing w:after="0" w:line="288" w:lineRule="auto"/>
      </w:pPr>
    </w:p>
    <w:p w14:paraId="5EA715F2" w14:textId="59BF959D" w:rsidR="008C6D2B" w:rsidRDefault="008C6D2B" w:rsidP="008C6D2B">
      <w:pPr>
        <w:spacing w:line="288" w:lineRule="auto"/>
        <w:rPr>
          <w:color w:val="000000"/>
        </w:rPr>
      </w:pPr>
      <w:commentRangeStart w:id="51"/>
      <w:r>
        <w:rPr>
          <w:b/>
          <w:color w:val="00B0F0"/>
        </w:rPr>
        <w:t>CQ01a.</w:t>
      </w:r>
      <w:r>
        <w:rPr>
          <w:color w:val="00B0F0"/>
          <w:sz w:val="22"/>
          <w:szCs w:val="22"/>
        </w:rPr>
        <w:t xml:space="preserve"> </w:t>
      </w:r>
      <w:r>
        <w:t xml:space="preserve">On a </w:t>
      </w:r>
      <w:r>
        <w:rPr>
          <w:color w:val="000000"/>
        </w:rPr>
        <w:t xml:space="preserve">scale of 1 to </w:t>
      </w:r>
      <w:proofErr w:type="gramStart"/>
      <w:r>
        <w:rPr>
          <w:color w:val="000000"/>
        </w:rPr>
        <w:t>5 :</w:t>
      </w:r>
      <w:proofErr w:type="gramEnd"/>
      <w:r>
        <w:rPr>
          <w:color w:val="000000"/>
        </w:rPr>
        <w:t xml:space="preserve"> where 1 is ‘Definitely will not purchase’ and 5 is ‘Definitely will purchase’, </w:t>
      </w:r>
      <w:r>
        <w:t xml:space="preserve">how likely would you be to </w:t>
      </w:r>
      <w:proofErr w:type="gramStart"/>
      <w:r>
        <w:t xml:space="preserve">purchase </w:t>
      </w:r>
      <w:r>
        <w:rPr>
          <w:b/>
          <w:i/>
        </w:rPr>
        <w:t xml:space="preserve"> </w:t>
      </w:r>
      <w:proofErr w:type="spellStart"/>
      <w:r w:rsidR="00A74B45">
        <w:rPr>
          <w:b/>
          <w:i/>
        </w:rPr>
        <w:t>Product</w:t>
      </w:r>
      <w:proofErr w:type="gramEnd"/>
      <w:r w:rsidR="00A74B45">
        <w:rPr>
          <w:b/>
          <w:i/>
        </w:rPr>
        <w:t>_</w:t>
      </w:r>
      <w:proofErr w:type="gramStart"/>
      <w:r w:rsidR="00A74B45">
        <w:rPr>
          <w:b/>
          <w:i/>
        </w:rPr>
        <w:t>A</w:t>
      </w:r>
      <w:proofErr w:type="spellEnd"/>
      <w:r>
        <w:rPr>
          <w:b/>
          <w:i/>
        </w:rPr>
        <w:t xml:space="preserve"> ?</w:t>
      </w:r>
      <w:commentRangeEnd w:id="51"/>
      <w:proofErr w:type="gramEnd"/>
      <w:r w:rsidR="005A2FD6">
        <w:rPr>
          <w:rStyle w:val="CommentReference"/>
          <w:rFonts w:eastAsiaTheme="minorHAnsi"/>
        </w:rPr>
        <w:commentReference w:id="51"/>
      </w:r>
    </w:p>
    <w:p w14:paraId="4B01BFA7" w14:textId="25DB889F" w:rsidR="008C6D2B" w:rsidRDefault="008C6D2B" w:rsidP="008C6D2B">
      <w:pPr>
        <w:spacing w:line="288" w:lineRule="auto"/>
        <w:rPr>
          <w:color w:val="00B0F0"/>
        </w:rPr>
      </w:pPr>
      <w:r>
        <w:rPr>
          <w:i/>
          <w:color w:val="000000"/>
        </w:rPr>
        <w:t xml:space="preserve">Please click </w:t>
      </w:r>
      <w:r>
        <w:rPr>
          <w:i/>
          <w:color w:val="000000"/>
          <w:u w:val="single"/>
        </w:rPr>
        <w:t>here</w:t>
      </w:r>
      <w:r>
        <w:rPr>
          <w:i/>
          <w:color w:val="000000"/>
        </w:rPr>
        <w:t xml:space="preserve"> to review the concept </w:t>
      </w:r>
      <w:r>
        <w:rPr>
          <w:color w:val="0070C0"/>
        </w:rPr>
        <w:t xml:space="preserve">[SHOW HYPERLINK </w:t>
      </w:r>
      <w:proofErr w:type="gramStart"/>
      <w:r>
        <w:rPr>
          <w:color w:val="0070C0"/>
        </w:rPr>
        <w:t xml:space="preserve">TO </w:t>
      </w:r>
      <w:r>
        <w:rPr>
          <w:b/>
          <w:color w:val="0070C0"/>
        </w:rPr>
        <w:t xml:space="preserve"> </w:t>
      </w:r>
      <w:proofErr w:type="spellStart"/>
      <w:r w:rsidR="00A74B45">
        <w:rPr>
          <w:b/>
          <w:color w:val="0070C0"/>
        </w:rPr>
        <w:t>Product</w:t>
      </w:r>
      <w:proofErr w:type="gramEnd"/>
      <w:r w:rsidR="00A74B45">
        <w:rPr>
          <w:b/>
          <w:color w:val="0070C0"/>
        </w:rPr>
        <w:t>_A</w:t>
      </w:r>
      <w:proofErr w:type="spellEnd"/>
      <w:r>
        <w:rPr>
          <w:b/>
          <w:color w:val="0070C0"/>
        </w:rPr>
        <w:t xml:space="preserve"> 1- Concept board 1]</w:t>
      </w:r>
    </w:p>
    <w:p w14:paraId="1D22423C" w14:textId="065BD8C8" w:rsidR="008C6D2B" w:rsidRPr="0079744D" w:rsidRDefault="008C6D2B" w:rsidP="008C6D2B">
      <w:pPr>
        <w:rPr>
          <w:color w:val="00B0F0"/>
        </w:rPr>
      </w:pPr>
      <w:r w:rsidRPr="0079744D">
        <w:rPr>
          <w:color w:val="00B0F0"/>
        </w:rPr>
        <w:t xml:space="preserve">[RANDOMIZE WHICH ROW IS SHOWN FIRST]  </w:t>
      </w:r>
    </w:p>
    <w:p w14:paraId="4653C619" w14:textId="77777777" w:rsidR="008C6D2B" w:rsidRPr="0079744D" w:rsidRDefault="008C6D2B" w:rsidP="008C6D2B">
      <w:pPr>
        <w:rPr>
          <w:color w:val="00B0F0"/>
        </w:rPr>
      </w:pPr>
      <w:r w:rsidRPr="0079744D">
        <w:rPr>
          <w:color w:val="00B0F0"/>
        </w:rPr>
        <w:t>[IF RESPONSE &gt; 3, SHOW THE NEXT HIGHEST ROW.  REPEAT UNTIL RESPONSE &lt;3]</w:t>
      </w:r>
    </w:p>
    <w:p w14:paraId="16E37FCE" w14:textId="77777777" w:rsidR="008C6D2B" w:rsidRPr="0079744D" w:rsidRDefault="008C6D2B" w:rsidP="008C6D2B">
      <w:pPr>
        <w:rPr>
          <w:color w:val="00B0F0"/>
        </w:rPr>
      </w:pPr>
      <w:r w:rsidRPr="0079744D">
        <w:rPr>
          <w:color w:val="00B0F0"/>
        </w:rPr>
        <w:t>[IF RESPONSE &lt; 4, SHOW THE NEXT LOWEST ROW. REPEAT UNTIL RESPONSE &gt;4]</w:t>
      </w:r>
    </w:p>
    <w:p w14:paraId="30AAC9B2" w14:textId="77777777" w:rsidR="008C6D2B" w:rsidRPr="0079744D" w:rsidRDefault="008C6D2B" w:rsidP="008C6D2B">
      <w:pPr>
        <w:rPr>
          <w:bCs/>
          <w:color w:val="00B0F0"/>
        </w:rPr>
      </w:pPr>
      <w:r w:rsidRPr="0079744D">
        <w:rPr>
          <w:color w:val="00B0F0"/>
        </w:rPr>
        <w:t xml:space="preserve">[CAPTURE SEPARATE VARIABLE </w:t>
      </w:r>
      <w:sdt>
        <w:sdtPr>
          <w:tag w:val="goog_rdk_20"/>
          <w:id w:val="643786818"/>
        </w:sdtPr>
        <w:sdtContent/>
      </w:sdt>
      <w:r w:rsidRPr="0079744D">
        <w:rPr>
          <w:color w:val="00B0F0"/>
        </w:rPr>
        <w:t xml:space="preserve">OF </w:t>
      </w:r>
      <w:r w:rsidRPr="0079744D">
        <w:rPr>
          <w:b/>
          <w:color w:val="00B0F0"/>
        </w:rPr>
        <w:t>DOLLAR VALUE</w:t>
      </w:r>
      <w:r w:rsidRPr="0079744D">
        <w:rPr>
          <w:color w:val="00B0F0"/>
        </w:rPr>
        <w:t xml:space="preserve"> OF THE ROW NUMBER THAT IS THE HIGHEST FOR WHICH 4 OR 5 IS SELECTED]</w:t>
      </w:r>
    </w:p>
    <w:p w14:paraId="23086C8F" w14:textId="77777777" w:rsidR="008C6D2B" w:rsidRDefault="008C6D2B" w:rsidP="008C6D2B">
      <w:pPr>
        <w:spacing w:line="288" w:lineRule="auto"/>
        <w:rPr>
          <w:color w:val="00B0F0"/>
        </w:rPr>
      </w:pPr>
      <w:r w:rsidRPr="0079744D">
        <w:rPr>
          <w:b/>
          <w:color w:val="00B0F0"/>
        </w:rPr>
        <w:t>[SELECT ONE OPTION FOR EACH ROW]</w:t>
      </w:r>
    </w:p>
    <w:tbl>
      <w:tblPr>
        <w:tblW w:w="9536"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1417"/>
        <w:gridCol w:w="1276"/>
        <w:gridCol w:w="1418"/>
        <w:gridCol w:w="1275"/>
        <w:gridCol w:w="1418"/>
      </w:tblGrid>
      <w:tr w:rsidR="008C6D2B" w14:paraId="2DE674BF" w14:textId="77777777" w:rsidTr="00FE55E1">
        <w:trPr>
          <w:trHeight w:val="300"/>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397AF3" w14:textId="77777777" w:rsidR="008C6D2B" w:rsidRDefault="008C6D2B" w:rsidP="00FE55E1">
            <w:pPr>
              <w:spacing w:line="288" w:lineRule="auto"/>
              <w:rPr>
                <w:color w:val="000000"/>
              </w:rPr>
            </w:pP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592E7D50" w14:textId="77777777" w:rsidR="008C6D2B" w:rsidRDefault="008C6D2B" w:rsidP="00FE55E1">
            <w:pPr>
              <w:spacing w:line="288" w:lineRule="auto"/>
              <w:jc w:val="center"/>
              <w:rPr>
                <w:color w:val="000000"/>
              </w:rPr>
            </w:pPr>
            <w:r>
              <w:t xml:space="preserve">1 = </w:t>
            </w:r>
            <w:proofErr w:type="gramStart"/>
            <w:r>
              <w:rPr>
                <w:color w:val="000000"/>
              </w:rPr>
              <w:t>Definitely will</w:t>
            </w:r>
            <w:proofErr w:type="gramEnd"/>
            <w:r>
              <w:rPr>
                <w:color w:val="000000"/>
              </w:rPr>
              <w:t xml:space="preserve"> not purchase</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678A5960" w14:textId="77777777" w:rsidR="008C6D2B" w:rsidRDefault="008C6D2B" w:rsidP="00FE55E1">
            <w:pPr>
              <w:spacing w:line="288" w:lineRule="auto"/>
              <w:jc w:val="center"/>
              <w:rPr>
                <w:color w:val="000000"/>
              </w:rPr>
            </w:pPr>
            <w:r>
              <w:t xml:space="preserve">2 = </w:t>
            </w:r>
            <w:r>
              <w:rPr>
                <w:color w:val="000000"/>
              </w:rPr>
              <w:t>Probably will not purchase</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193A69F" w14:textId="77777777" w:rsidR="008C6D2B" w:rsidRDefault="008C6D2B" w:rsidP="00FE55E1">
            <w:pPr>
              <w:spacing w:line="288" w:lineRule="auto"/>
              <w:jc w:val="center"/>
              <w:rPr>
                <w:color w:val="000000"/>
              </w:rPr>
            </w:pPr>
            <w:r>
              <w:t xml:space="preserve">3 = </w:t>
            </w:r>
            <w:r>
              <w:rPr>
                <w:color w:val="000000"/>
              </w:rPr>
              <w:t>May or may not purchase</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586BE712" w14:textId="77777777" w:rsidR="008C6D2B" w:rsidRDefault="008C6D2B" w:rsidP="00FE55E1">
            <w:pPr>
              <w:spacing w:line="288" w:lineRule="auto"/>
              <w:jc w:val="center"/>
              <w:rPr>
                <w:color w:val="000000"/>
              </w:rPr>
            </w:pPr>
            <w:r>
              <w:t xml:space="preserve">4 = </w:t>
            </w:r>
            <w:r>
              <w:rPr>
                <w:color w:val="000000"/>
              </w:rPr>
              <w:t>Probably will purchase</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E8C780E" w14:textId="77777777" w:rsidR="008C6D2B" w:rsidRDefault="008C6D2B" w:rsidP="00FE55E1">
            <w:pPr>
              <w:spacing w:line="288" w:lineRule="auto"/>
              <w:jc w:val="center"/>
              <w:rPr>
                <w:color w:val="000000"/>
              </w:rPr>
            </w:pPr>
            <w:r>
              <w:t xml:space="preserve">5 = </w:t>
            </w:r>
            <w:proofErr w:type="gramStart"/>
            <w:r>
              <w:rPr>
                <w:color w:val="000000"/>
              </w:rPr>
              <w:t>Definitely will</w:t>
            </w:r>
            <w:proofErr w:type="gramEnd"/>
            <w:r>
              <w:rPr>
                <w:color w:val="000000"/>
              </w:rPr>
              <w:t xml:space="preserve"> purchase</w:t>
            </w:r>
          </w:p>
        </w:tc>
      </w:tr>
      <w:tr w:rsidR="008C6D2B" w14:paraId="6AB99C20"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199E0C" w14:textId="7214F468"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$249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5AD12A51"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25515E49"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D9AEFD6"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7BEFABFF"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4A64BE0" w14:textId="77777777" w:rsidR="008C6D2B" w:rsidRDefault="008C6D2B" w:rsidP="00FE55E1">
            <w:pPr>
              <w:spacing w:line="288" w:lineRule="auto"/>
              <w:jc w:val="center"/>
              <w:rPr>
                <w:color w:val="000000"/>
              </w:rPr>
            </w:pPr>
            <w:r>
              <w:rPr>
                <w:color w:val="000000"/>
              </w:rPr>
              <w:t>O</w:t>
            </w:r>
          </w:p>
        </w:tc>
      </w:tr>
      <w:tr w:rsidR="008C6D2B" w14:paraId="384FF6E5"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A769F7" w14:textId="28F11FE9"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$299 </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4A99099D"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6C12A0A0"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21A91D1A"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6FCE356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4E38AC8" w14:textId="77777777" w:rsidR="008C6D2B" w:rsidRDefault="008C6D2B" w:rsidP="00FE55E1">
            <w:pPr>
              <w:spacing w:line="288" w:lineRule="auto"/>
              <w:jc w:val="center"/>
              <w:rPr>
                <w:color w:val="000000"/>
              </w:rPr>
            </w:pPr>
            <w:r>
              <w:rPr>
                <w:color w:val="000000"/>
              </w:rPr>
              <w:t>O</w:t>
            </w:r>
          </w:p>
        </w:tc>
      </w:tr>
      <w:tr w:rsidR="008C6D2B" w14:paraId="2408E1BC"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BF79AB" w14:textId="4561F74D"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$349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42AB8417"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8F740A5"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077CF0F"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1F4F597A"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2286DCB" w14:textId="77777777" w:rsidR="008C6D2B" w:rsidRDefault="008C6D2B" w:rsidP="00FE55E1">
            <w:pPr>
              <w:spacing w:line="288" w:lineRule="auto"/>
              <w:jc w:val="center"/>
              <w:rPr>
                <w:color w:val="000000"/>
              </w:rPr>
            </w:pPr>
            <w:r>
              <w:rPr>
                <w:color w:val="000000"/>
              </w:rPr>
              <w:t>O</w:t>
            </w:r>
          </w:p>
        </w:tc>
      </w:tr>
      <w:tr w:rsidR="008C6D2B" w14:paraId="2F14FFBA"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C8ACBD" w14:textId="5A590DA7"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$399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44976E0E"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0065ED0D"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143B6A8"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7DC327F1"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2E039C5" w14:textId="77777777" w:rsidR="008C6D2B" w:rsidRDefault="008C6D2B" w:rsidP="00FE55E1">
            <w:pPr>
              <w:spacing w:line="288" w:lineRule="auto"/>
              <w:jc w:val="center"/>
              <w:rPr>
                <w:color w:val="000000"/>
              </w:rPr>
            </w:pPr>
            <w:r>
              <w:rPr>
                <w:color w:val="000000"/>
              </w:rPr>
              <w:t>O</w:t>
            </w:r>
          </w:p>
        </w:tc>
      </w:tr>
      <w:tr w:rsidR="008C6D2B" w14:paraId="2710832A"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A34F25" w14:textId="256DA0DA"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$499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3B2030B5"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CF969AB"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7579DC2"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274C171C"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2D1F5BC6" w14:textId="77777777" w:rsidR="008C6D2B" w:rsidRDefault="008C6D2B" w:rsidP="00FE55E1">
            <w:pPr>
              <w:spacing w:line="288" w:lineRule="auto"/>
              <w:jc w:val="center"/>
              <w:rPr>
                <w:color w:val="000000"/>
              </w:rPr>
            </w:pPr>
            <w:r>
              <w:rPr>
                <w:color w:val="000000"/>
              </w:rPr>
              <w:t>O</w:t>
            </w:r>
          </w:p>
        </w:tc>
      </w:tr>
      <w:tr w:rsidR="008C6D2B" w14:paraId="34516FA3"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8499A1" w14:textId="79C09539"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$499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5D06983E"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610B6BCC"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E3352D2"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61FCF05E"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F9E3B30" w14:textId="77777777" w:rsidR="008C6D2B" w:rsidRDefault="008C6D2B" w:rsidP="00FE55E1">
            <w:pPr>
              <w:spacing w:line="288" w:lineRule="auto"/>
              <w:jc w:val="center"/>
              <w:rPr>
                <w:color w:val="000000"/>
              </w:rPr>
            </w:pPr>
            <w:r>
              <w:rPr>
                <w:color w:val="000000"/>
              </w:rPr>
              <w:t>O</w:t>
            </w:r>
          </w:p>
        </w:tc>
      </w:tr>
      <w:tr w:rsidR="008C6D2B" w14:paraId="29293327"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3499D5" w14:textId="6C29973A"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$549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03FE3D26"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B7C9A32"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6343D45"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1D1F300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082133F" w14:textId="77777777" w:rsidR="008C6D2B" w:rsidRDefault="008C6D2B" w:rsidP="00FE55E1">
            <w:pPr>
              <w:spacing w:line="288" w:lineRule="auto"/>
              <w:jc w:val="center"/>
              <w:rPr>
                <w:color w:val="000000"/>
              </w:rPr>
            </w:pPr>
            <w:r>
              <w:rPr>
                <w:color w:val="000000"/>
              </w:rPr>
              <w:t>O</w:t>
            </w:r>
          </w:p>
        </w:tc>
      </w:tr>
      <w:tr w:rsidR="008C6D2B" w14:paraId="2D1FCD68"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C1BC9" w14:textId="129B7F17" w:rsidR="008C6D2B" w:rsidRDefault="008C6D2B" w:rsidP="00FE55E1">
            <w:pPr>
              <w:numPr>
                <w:ilvl w:val="0"/>
                <w:numId w:val="7"/>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Product_A</w:t>
            </w:r>
            <w:proofErr w:type="spellEnd"/>
            <w:r>
              <w:rPr>
                <w:rFonts w:ascii="Gill Sans" w:eastAsia="Gill Sans" w:hAnsi="Gill Sans"/>
                <w:b/>
                <w:i/>
              </w:rPr>
              <w:t xml:space="preserve"> at $599 </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7BE2C5D5"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5CC781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027B9A2"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1F096D4C"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7B2B03C" w14:textId="77777777" w:rsidR="008C6D2B" w:rsidRDefault="008C6D2B" w:rsidP="00FE55E1">
            <w:pPr>
              <w:spacing w:line="288" w:lineRule="auto"/>
              <w:jc w:val="center"/>
              <w:rPr>
                <w:color w:val="000000"/>
              </w:rPr>
            </w:pPr>
            <w:r>
              <w:rPr>
                <w:color w:val="000000"/>
              </w:rPr>
              <w:t>O</w:t>
            </w:r>
          </w:p>
        </w:tc>
      </w:tr>
    </w:tbl>
    <w:p w14:paraId="06F67C70" w14:textId="77777777" w:rsidR="008C6D2B" w:rsidRDefault="00000000" w:rsidP="008C6D2B">
      <w:pPr>
        <w:spacing w:after="0" w:line="288" w:lineRule="auto"/>
      </w:pPr>
      <w:r>
        <w:pict w14:anchorId="3844A37C">
          <v:rect id="_x0000_i1079" style="width:0;height:1.5pt" o:hralign="center" o:bullet="t" o:hrstd="t" o:hr="t" fillcolor="#a0a0a0" stroked="f"/>
        </w:pict>
      </w:r>
    </w:p>
    <w:p w14:paraId="7A2C2B01" w14:textId="77777777" w:rsidR="003974CF" w:rsidRDefault="003974CF" w:rsidP="008C6D2B">
      <w:pPr>
        <w:spacing w:after="0" w:line="288" w:lineRule="auto"/>
        <w:rPr>
          <w:b/>
          <w:bCs/>
          <w:color w:val="4472C4" w:themeColor="accent1"/>
        </w:rPr>
      </w:pPr>
    </w:p>
    <w:p w14:paraId="39109966" w14:textId="0B7AC93E" w:rsidR="008C6D2B" w:rsidRDefault="008C6D2B" w:rsidP="008C6D2B">
      <w:pPr>
        <w:spacing w:after="0" w:line="288" w:lineRule="auto"/>
        <w:rPr>
          <w:b/>
          <w:bCs/>
          <w:color w:val="4472C4" w:themeColor="accent1"/>
        </w:rPr>
      </w:pPr>
      <w:r w:rsidRPr="00835EC2">
        <w:rPr>
          <w:b/>
          <w:bCs/>
          <w:color w:val="4472C4" w:themeColor="accent1"/>
        </w:rPr>
        <w:lastRenderedPageBreak/>
        <w:t>[</w:t>
      </w:r>
      <w:r>
        <w:rPr>
          <w:b/>
          <w:bCs/>
          <w:color w:val="4472C4" w:themeColor="accent1"/>
        </w:rPr>
        <w:t>S</w:t>
      </w:r>
      <w:r w:rsidRPr="00835EC2">
        <w:rPr>
          <w:b/>
          <w:bCs/>
          <w:color w:val="4472C4" w:themeColor="accent1"/>
        </w:rPr>
        <w:t xml:space="preserve">how to </w:t>
      </w:r>
      <w:r>
        <w:rPr>
          <w:b/>
          <w:bCs/>
          <w:color w:val="4472C4" w:themeColor="accent1"/>
        </w:rPr>
        <w:t>START</w:t>
      </w:r>
      <w:r w:rsidR="003974CF">
        <w:rPr>
          <w:b/>
          <w:bCs/>
          <w:color w:val="4472C4" w:themeColor="accent1"/>
        </w:rPr>
        <w:t xml:space="preserve"> 2 </w:t>
      </w:r>
      <w:proofErr w:type="gramStart"/>
      <w:r w:rsidR="003974CF">
        <w:rPr>
          <w:b/>
          <w:bCs/>
          <w:color w:val="4472C4" w:themeColor="accent1"/>
        </w:rPr>
        <w:t xml:space="preserve">only </w:t>
      </w:r>
      <w:r>
        <w:rPr>
          <w:b/>
          <w:bCs/>
          <w:color w:val="4472C4" w:themeColor="accent1"/>
        </w:rPr>
        <w:t>]</w:t>
      </w:r>
      <w:proofErr w:type="gramEnd"/>
    </w:p>
    <w:p w14:paraId="0086F704" w14:textId="77777777" w:rsidR="003974CF" w:rsidRPr="00835EC2" w:rsidRDefault="003974CF" w:rsidP="008C6D2B">
      <w:pPr>
        <w:spacing w:after="0" w:line="288" w:lineRule="auto"/>
        <w:rPr>
          <w:b/>
          <w:bCs/>
          <w:color w:val="4472C4" w:themeColor="accent1"/>
        </w:rPr>
      </w:pPr>
    </w:p>
    <w:p w14:paraId="4CD9A72F" w14:textId="726741EF" w:rsidR="008C6D2B" w:rsidRDefault="008C6D2B" w:rsidP="008C6D2B">
      <w:pPr>
        <w:spacing w:after="0" w:line="288" w:lineRule="auto"/>
      </w:pPr>
      <w:commentRangeStart w:id="52"/>
      <w:r>
        <w:t xml:space="preserve">Please </w:t>
      </w:r>
      <w:sdt>
        <w:sdtPr>
          <w:tag w:val="goog_rdk_12"/>
          <w:id w:val="1231889594"/>
        </w:sdtPr>
        <w:sdtContent/>
      </w:sdt>
      <w:r>
        <w:t xml:space="preserve">consider </w:t>
      </w:r>
      <w:r w:rsidRPr="005C36C7">
        <w:t>“</w:t>
      </w:r>
      <w:sdt>
        <w:sdtPr>
          <w:tag w:val="goog_rdk_13"/>
          <w:id w:val="977420603"/>
        </w:sdtPr>
        <w:sdtContent/>
      </w:sdt>
      <w:sdt>
        <w:sdtPr>
          <w:tag w:val="goog_rdk_14"/>
          <w:id w:val="-663004201"/>
        </w:sdtPr>
        <w:sdtContent/>
      </w:sdt>
      <w:r w:rsidRPr="000B17AC">
        <w:rPr>
          <w:b/>
          <w:i/>
        </w:rPr>
        <w:t xml:space="preserve"> </w:t>
      </w:r>
      <w:r w:rsidRPr="000B17AC">
        <w:rPr>
          <w:b/>
          <w:iCs/>
          <w:u w:val="single"/>
        </w:rPr>
        <w:t xml:space="preserve"> </w:t>
      </w:r>
      <w:proofErr w:type="spellStart"/>
      <w:r w:rsidR="00A74B45">
        <w:rPr>
          <w:b/>
          <w:iCs/>
          <w:u w:val="single"/>
        </w:rPr>
        <w:t>Product_</w:t>
      </w:r>
      <w:proofErr w:type="gramStart"/>
      <w:r w:rsidR="00A74B45">
        <w:rPr>
          <w:b/>
          <w:iCs/>
          <w:u w:val="single"/>
        </w:rPr>
        <w:t>B</w:t>
      </w:r>
      <w:proofErr w:type="spellEnd"/>
      <w:r>
        <w:rPr>
          <w:b/>
          <w:iCs/>
          <w:u w:val="single"/>
        </w:rPr>
        <w:t xml:space="preserve"> </w:t>
      </w:r>
      <w:r w:rsidRPr="007D4E4E">
        <w:rPr>
          <w:b/>
          <w:iCs/>
        </w:rPr>
        <w:t>”</w:t>
      </w:r>
      <w:proofErr w:type="gramEnd"/>
      <w:r w:rsidRPr="007D4E4E">
        <w:rPr>
          <w:b/>
          <w:iCs/>
        </w:rPr>
        <w:t xml:space="preserve"> </w:t>
      </w:r>
      <w:sdt>
        <w:sdtPr>
          <w:rPr>
            <w:b/>
            <w:iCs/>
          </w:rPr>
          <w:tag w:val="goog_rdk_17"/>
          <w:id w:val="-1401590324"/>
        </w:sdtPr>
        <w:sdtContent>
          <w:r w:rsidRPr="007D4E4E">
            <w:rPr>
              <w:b/>
              <w:iCs/>
            </w:rPr>
            <w:t xml:space="preserve">     </w:t>
          </w:r>
        </w:sdtContent>
      </w:sdt>
    </w:p>
    <w:p w14:paraId="54EF9AB4" w14:textId="77777777" w:rsidR="008C6D2B" w:rsidRPr="005628B3" w:rsidRDefault="008C6D2B" w:rsidP="008C6D2B">
      <w:pPr>
        <w:spacing w:after="0" w:line="288" w:lineRule="auto"/>
        <w:rPr>
          <w:color w:val="000000"/>
          <w:sz w:val="22"/>
          <w:szCs w:val="22"/>
        </w:rPr>
      </w:pPr>
      <w:r w:rsidRPr="005628B3">
        <w:rPr>
          <w:color w:val="000000"/>
          <w:sz w:val="22"/>
          <w:szCs w:val="22"/>
        </w:rPr>
        <w:t>Simply click Next when you finish reading the concept.</w:t>
      </w:r>
      <w:commentRangeEnd w:id="52"/>
      <w:r w:rsidR="005A2FD6">
        <w:rPr>
          <w:rStyle w:val="CommentReference"/>
          <w:rFonts w:eastAsiaTheme="minorHAnsi"/>
        </w:rPr>
        <w:commentReference w:id="52"/>
      </w:r>
    </w:p>
    <w:p w14:paraId="070EC30F" w14:textId="7E5970F2" w:rsidR="008C6D2B" w:rsidRPr="005628B3" w:rsidRDefault="008C6D2B" w:rsidP="008C6D2B">
      <w:pPr>
        <w:spacing w:line="288" w:lineRule="auto"/>
        <w:rPr>
          <w:b/>
          <w:color w:val="0070C0"/>
          <w:lang w:val="en-IN"/>
        </w:rPr>
      </w:pPr>
      <w:r w:rsidRPr="005628B3">
        <w:rPr>
          <w:color w:val="0070C0"/>
        </w:rPr>
        <w:t xml:space="preserve">[SHOW HYPERLINK </w:t>
      </w:r>
      <w:r w:rsidRPr="005628B3">
        <w:rPr>
          <w:color w:val="4472C4" w:themeColor="accent1"/>
        </w:rPr>
        <w:t xml:space="preserve">TO </w:t>
      </w:r>
      <w:r w:rsidRPr="005628B3">
        <w:rPr>
          <w:b/>
          <w:i/>
          <w:color w:val="4472C4" w:themeColor="accent1"/>
        </w:rPr>
        <w:t xml:space="preserve"> </w:t>
      </w:r>
      <w:r w:rsidRPr="005628B3">
        <w:rPr>
          <w:b/>
          <w:iCs/>
          <w:color w:val="4472C4" w:themeColor="accent1"/>
          <w:u w:val="single"/>
        </w:rPr>
        <w:t xml:space="preserve"> </w:t>
      </w:r>
      <w:proofErr w:type="spellStart"/>
      <w:r w:rsidR="00A74B45">
        <w:rPr>
          <w:b/>
          <w:iCs/>
          <w:color w:val="4472C4" w:themeColor="accent1"/>
          <w:u w:val="single"/>
        </w:rPr>
        <w:t>Product_A</w:t>
      </w:r>
      <w:proofErr w:type="spellEnd"/>
      <w:r>
        <w:rPr>
          <w:b/>
          <w:iCs/>
          <w:color w:val="4472C4" w:themeColor="accent1"/>
          <w:u w:val="single"/>
        </w:rPr>
        <w:t xml:space="preserve"> 2</w:t>
      </w:r>
      <w:r w:rsidRPr="005628B3">
        <w:rPr>
          <w:b/>
          <w:color w:val="4472C4" w:themeColor="accent1"/>
        </w:rPr>
        <w:t xml:space="preserve"> </w:t>
      </w:r>
      <w:r w:rsidRPr="005628B3">
        <w:rPr>
          <w:b/>
          <w:color w:val="0070C0"/>
        </w:rPr>
        <w:t xml:space="preserve">-Concept board </w:t>
      </w:r>
      <w:r>
        <w:rPr>
          <w:b/>
          <w:color w:val="0070C0"/>
        </w:rPr>
        <w:t>2</w:t>
      </w:r>
      <w:r w:rsidRPr="005628B3">
        <w:rPr>
          <w:color w:val="0070C0"/>
        </w:rPr>
        <w:t>]</w:t>
      </w:r>
    </w:p>
    <w:p w14:paraId="5C5DDDDB" w14:textId="77777777" w:rsidR="008C6D2B" w:rsidRDefault="008C6D2B" w:rsidP="008C6D2B">
      <w:pPr>
        <w:spacing w:after="0" w:line="288" w:lineRule="auto"/>
      </w:pPr>
    </w:p>
    <w:p w14:paraId="1814F85F" w14:textId="484EEF52" w:rsidR="008C6D2B" w:rsidRDefault="008C6D2B" w:rsidP="008C6D2B">
      <w:pPr>
        <w:spacing w:line="288" w:lineRule="auto"/>
        <w:rPr>
          <w:color w:val="000000"/>
        </w:rPr>
      </w:pPr>
      <w:commentRangeStart w:id="53"/>
      <w:r>
        <w:rPr>
          <w:b/>
          <w:color w:val="00B0F0"/>
        </w:rPr>
        <w:t>CQ01b.</w:t>
      </w:r>
      <w:r>
        <w:rPr>
          <w:color w:val="00B0F0"/>
          <w:sz w:val="22"/>
          <w:szCs w:val="22"/>
        </w:rPr>
        <w:t xml:space="preserve"> </w:t>
      </w:r>
      <w:r>
        <w:t xml:space="preserve">On a </w:t>
      </w:r>
      <w:r>
        <w:rPr>
          <w:color w:val="000000"/>
        </w:rPr>
        <w:t xml:space="preserve">scale of 1 to </w:t>
      </w:r>
      <w:proofErr w:type="gramStart"/>
      <w:r>
        <w:rPr>
          <w:color w:val="000000"/>
        </w:rPr>
        <w:t>5 :</w:t>
      </w:r>
      <w:proofErr w:type="gramEnd"/>
      <w:r>
        <w:rPr>
          <w:color w:val="000000"/>
        </w:rPr>
        <w:t xml:space="preserve"> where 1 is ‘Definitely will not purchase’ and 5 is ‘Definitely will purchase’, </w:t>
      </w:r>
      <w:r>
        <w:t xml:space="preserve">how likely would you be to </w:t>
      </w:r>
      <w:proofErr w:type="gramStart"/>
      <w:r>
        <w:t xml:space="preserve">purchase </w:t>
      </w:r>
      <w:r>
        <w:rPr>
          <w:b/>
          <w:i/>
        </w:rPr>
        <w:t xml:space="preserve"> </w:t>
      </w:r>
      <w:proofErr w:type="spellStart"/>
      <w:r w:rsidR="00A74B45">
        <w:rPr>
          <w:b/>
          <w:i/>
        </w:rPr>
        <w:t>Product</w:t>
      </w:r>
      <w:proofErr w:type="gramEnd"/>
      <w:r w:rsidR="00A74B45">
        <w:rPr>
          <w:b/>
          <w:i/>
        </w:rPr>
        <w:t>_</w:t>
      </w:r>
      <w:proofErr w:type="gramStart"/>
      <w:r w:rsidR="00A74B45">
        <w:rPr>
          <w:b/>
          <w:i/>
        </w:rPr>
        <w:t>B</w:t>
      </w:r>
      <w:proofErr w:type="spellEnd"/>
      <w:r>
        <w:rPr>
          <w:b/>
          <w:i/>
        </w:rPr>
        <w:t xml:space="preserve"> ?</w:t>
      </w:r>
      <w:commentRangeEnd w:id="53"/>
      <w:proofErr w:type="gramEnd"/>
      <w:r w:rsidR="005A2FD6">
        <w:rPr>
          <w:rStyle w:val="CommentReference"/>
          <w:rFonts w:eastAsiaTheme="minorHAnsi"/>
        </w:rPr>
        <w:commentReference w:id="53"/>
      </w:r>
    </w:p>
    <w:p w14:paraId="778917DF" w14:textId="173FFCED" w:rsidR="008C6D2B" w:rsidRDefault="008C6D2B" w:rsidP="008C6D2B">
      <w:pPr>
        <w:spacing w:line="288" w:lineRule="auto"/>
        <w:rPr>
          <w:color w:val="00B0F0"/>
        </w:rPr>
      </w:pPr>
      <w:r>
        <w:rPr>
          <w:i/>
          <w:color w:val="000000"/>
        </w:rPr>
        <w:t xml:space="preserve">Please click </w:t>
      </w:r>
      <w:r>
        <w:rPr>
          <w:i/>
          <w:color w:val="000000"/>
          <w:u w:val="single"/>
        </w:rPr>
        <w:t>here</w:t>
      </w:r>
      <w:r>
        <w:rPr>
          <w:i/>
          <w:color w:val="000000"/>
        </w:rPr>
        <w:t xml:space="preserve"> to review the concept </w:t>
      </w:r>
      <w:r>
        <w:rPr>
          <w:color w:val="0070C0"/>
        </w:rPr>
        <w:t xml:space="preserve">[SHOW HYPERLINK </w:t>
      </w:r>
      <w:proofErr w:type="gramStart"/>
      <w:r>
        <w:rPr>
          <w:color w:val="0070C0"/>
        </w:rPr>
        <w:t xml:space="preserve">TO </w:t>
      </w:r>
      <w:r>
        <w:rPr>
          <w:b/>
          <w:color w:val="0070C0"/>
        </w:rPr>
        <w:t xml:space="preserve"> </w:t>
      </w:r>
      <w:proofErr w:type="spellStart"/>
      <w:r w:rsidR="00A74B45">
        <w:rPr>
          <w:b/>
          <w:color w:val="0070C0"/>
        </w:rPr>
        <w:t>Product</w:t>
      </w:r>
      <w:proofErr w:type="gramEnd"/>
      <w:r w:rsidR="00A74B45">
        <w:rPr>
          <w:b/>
          <w:color w:val="0070C0"/>
        </w:rPr>
        <w:t>_A</w:t>
      </w:r>
      <w:proofErr w:type="spellEnd"/>
      <w:r>
        <w:rPr>
          <w:b/>
          <w:color w:val="0070C0"/>
        </w:rPr>
        <w:t xml:space="preserve"> </w:t>
      </w:r>
      <w:r w:rsidR="003974CF">
        <w:rPr>
          <w:b/>
          <w:color w:val="0070C0"/>
        </w:rPr>
        <w:t xml:space="preserve">2 </w:t>
      </w:r>
      <w:r>
        <w:rPr>
          <w:b/>
          <w:color w:val="0070C0"/>
        </w:rPr>
        <w:t>- Concept board 2]</w:t>
      </w:r>
    </w:p>
    <w:p w14:paraId="6165AB2A" w14:textId="32B9343F" w:rsidR="008C6D2B" w:rsidRPr="0079744D" w:rsidRDefault="008C6D2B" w:rsidP="008C6D2B">
      <w:pPr>
        <w:rPr>
          <w:color w:val="00B0F0"/>
        </w:rPr>
      </w:pPr>
      <w:r w:rsidRPr="0079744D">
        <w:rPr>
          <w:color w:val="00B0F0"/>
        </w:rPr>
        <w:t xml:space="preserve">[RANDOMIZE WHICH ROW IS SHOWN FIRST]  </w:t>
      </w:r>
    </w:p>
    <w:p w14:paraId="14644C7E" w14:textId="77777777" w:rsidR="008C6D2B" w:rsidRPr="0079744D" w:rsidRDefault="008C6D2B" w:rsidP="008C6D2B">
      <w:pPr>
        <w:rPr>
          <w:color w:val="00B0F0"/>
        </w:rPr>
      </w:pPr>
      <w:r w:rsidRPr="0079744D">
        <w:rPr>
          <w:color w:val="00B0F0"/>
        </w:rPr>
        <w:t>[IF RESPONSE &gt; 3, SHOW THE NEXT HIGHEST ROW.  REPEAT UNTIL RESPONSE &lt;3]</w:t>
      </w:r>
    </w:p>
    <w:p w14:paraId="66D73644" w14:textId="77777777" w:rsidR="008C6D2B" w:rsidRPr="0079744D" w:rsidRDefault="008C6D2B" w:rsidP="008C6D2B">
      <w:pPr>
        <w:rPr>
          <w:color w:val="00B0F0"/>
        </w:rPr>
      </w:pPr>
      <w:r w:rsidRPr="0079744D">
        <w:rPr>
          <w:color w:val="00B0F0"/>
        </w:rPr>
        <w:t>[IF RESPONSE &lt; 4, SHOW THE NEXT LOWEST ROW. REPEAT UNTIL RESPONSE &gt;4]</w:t>
      </w:r>
    </w:p>
    <w:p w14:paraId="6949CD41" w14:textId="77777777" w:rsidR="008C6D2B" w:rsidRPr="0079744D" w:rsidRDefault="008C6D2B" w:rsidP="008C6D2B">
      <w:pPr>
        <w:rPr>
          <w:bCs/>
          <w:color w:val="00B0F0"/>
        </w:rPr>
      </w:pPr>
      <w:r w:rsidRPr="0079744D">
        <w:rPr>
          <w:color w:val="00B0F0"/>
        </w:rPr>
        <w:t xml:space="preserve">[CAPTURE SEPARATE VARIABLE </w:t>
      </w:r>
      <w:sdt>
        <w:sdtPr>
          <w:tag w:val="goog_rdk_20"/>
          <w:id w:val="669454313"/>
        </w:sdtPr>
        <w:sdtContent/>
      </w:sdt>
      <w:r w:rsidRPr="0079744D">
        <w:rPr>
          <w:color w:val="00B0F0"/>
        </w:rPr>
        <w:t xml:space="preserve">OF </w:t>
      </w:r>
      <w:r w:rsidRPr="0079744D">
        <w:rPr>
          <w:b/>
          <w:color w:val="00B0F0"/>
        </w:rPr>
        <w:t>DOLLAR VALUE</w:t>
      </w:r>
      <w:r w:rsidRPr="0079744D">
        <w:rPr>
          <w:color w:val="00B0F0"/>
        </w:rPr>
        <w:t xml:space="preserve"> OF THE ROW NUMBER THAT IS THE HIGHEST FOR WHICH 4 OR 5 IS SELECTED]</w:t>
      </w:r>
    </w:p>
    <w:p w14:paraId="4F542ECC" w14:textId="77777777" w:rsidR="008C6D2B" w:rsidRDefault="008C6D2B" w:rsidP="008C6D2B">
      <w:pPr>
        <w:spacing w:line="288" w:lineRule="auto"/>
        <w:rPr>
          <w:color w:val="00B0F0"/>
        </w:rPr>
      </w:pPr>
      <w:r w:rsidRPr="0079744D">
        <w:rPr>
          <w:b/>
          <w:color w:val="00B0F0"/>
        </w:rPr>
        <w:t>[SELECT ONE OPTION FOR EACH ROW]</w:t>
      </w:r>
    </w:p>
    <w:tbl>
      <w:tblPr>
        <w:tblW w:w="9536"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1417"/>
        <w:gridCol w:w="1276"/>
        <w:gridCol w:w="1418"/>
        <w:gridCol w:w="1275"/>
        <w:gridCol w:w="1418"/>
      </w:tblGrid>
      <w:tr w:rsidR="008C6D2B" w14:paraId="67F79384" w14:textId="77777777" w:rsidTr="00FE55E1">
        <w:trPr>
          <w:trHeight w:val="300"/>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42F6F" w14:textId="77777777" w:rsidR="008C6D2B" w:rsidRDefault="008C6D2B" w:rsidP="00FE55E1">
            <w:pPr>
              <w:spacing w:line="288" w:lineRule="auto"/>
              <w:rPr>
                <w:color w:val="000000"/>
              </w:rPr>
            </w:pP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2EECA1AC" w14:textId="77777777" w:rsidR="008C6D2B" w:rsidRDefault="008C6D2B" w:rsidP="00FE55E1">
            <w:pPr>
              <w:spacing w:line="288" w:lineRule="auto"/>
              <w:jc w:val="center"/>
              <w:rPr>
                <w:color w:val="000000"/>
              </w:rPr>
            </w:pPr>
            <w:r>
              <w:t xml:space="preserve">1 = </w:t>
            </w:r>
            <w:proofErr w:type="gramStart"/>
            <w:r>
              <w:rPr>
                <w:color w:val="000000"/>
              </w:rPr>
              <w:t>Definitely will</w:t>
            </w:r>
            <w:proofErr w:type="gramEnd"/>
            <w:r>
              <w:rPr>
                <w:color w:val="000000"/>
              </w:rPr>
              <w:t xml:space="preserve"> not purchase</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7031023" w14:textId="77777777" w:rsidR="008C6D2B" w:rsidRDefault="008C6D2B" w:rsidP="00FE55E1">
            <w:pPr>
              <w:spacing w:line="288" w:lineRule="auto"/>
              <w:jc w:val="center"/>
              <w:rPr>
                <w:color w:val="000000"/>
              </w:rPr>
            </w:pPr>
            <w:r>
              <w:t xml:space="preserve">2 = </w:t>
            </w:r>
            <w:r>
              <w:rPr>
                <w:color w:val="000000"/>
              </w:rPr>
              <w:t>Probably will not purchase</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B8EE196" w14:textId="77777777" w:rsidR="008C6D2B" w:rsidRDefault="008C6D2B" w:rsidP="00FE55E1">
            <w:pPr>
              <w:spacing w:line="288" w:lineRule="auto"/>
              <w:jc w:val="center"/>
              <w:rPr>
                <w:color w:val="000000"/>
              </w:rPr>
            </w:pPr>
            <w:r>
              <w:t xml:space="preserve">3 = </w:t>
            </w:r>
            <w:r>
              <w:rPr>
                <w:color w:val="000000"/>
              </w:rPr>
              <w:t>May or may not purchase</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13710D4A" w14:textId="77777777" w:rsidR="008C6D2B" w:rsidRDefault="008C6D2B" w:rsidP="00FE55E1">
            <w:pPr>
              <w:spacing w:line="288" w:lineRule="auto"/>
              <w:jc w:val="center"/>
              <w:rPr>
                <w:color w:val="000000"/>
              </w:rPr>
            </w:pPr>
            <w:r>
              <w:t xml:space="preserve">4 = </w:t>
            </w:r>
            <w:r>
              <w:rPr>
                <w:color w:val="000000"/>
              </w:rPr>
              <w:t>Probably will purchase</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73178288" w14:textId="77777777" w:rsidR="008C6D2B" w:rsidRDefault="008C6D2B" w:rsidP="00FE55E1">
            <w:pPr>
              <w:spacing w:line="288" w:lineRule="auto"/>
              <w:jc w:val="center"/>
              <w:rPr>
                <w:color w:val="000000"/>
              </w:rPr>
            </w:pPr>
            <w:r>
              <w:t xml:space="preserve">5 = </w:t>
            </w:r>
            <w:proofErr w:type="gramStart"/>
            <w:r>
              <w:rPr>
                <w:color w:val="000000"/>
              </w:rPr>
              <w:t>Definitely will</w:t>
            </w:r>
            <w:proofErr w:type="gramEnd"/>
            <w:r>
              <w:rPr>
                <w:color w:val="000000"/>
              </w:rPr>
              <w:t xml:space="preserve"> purchase</w:t>
            </w:r>
          </w:p>
        </w:tc>
      </w:tr>
      <w:tr w:rsidR="008C6D2B" w14:paraId="64BCE1A9"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E30F63" w14:textId="0CD6C54D"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at $249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64D21A09"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6B3DB9A3"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A079169"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4F6231E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5212CB5" w14:textId="77777777" w:rsidR="008C6D2B" w:rsidRDefault="008C6D2B" w:rsidP="00FE55E1">
            <w:pPr>
              <w:spacing w:line="288" w:lineRule="auto"/>
              <w:jc w:val="center"/>
              <w:rPr>
                <w:color w:val="000000"/>
              </w:rPr>
            </w:pPr>
            <w:r>
              <w:rPr>
                <w:color w:val="000000"/>
              </w:rPr>
              <w:t>O</w:t>
            </w:r>
          </w:p>
        </w:tc>
      </w:tr>
      <w:tr w:rsidR="008C6D2B" w14:paraId="12F08D55"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29FC4B" w14:textId="265BCD1A"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 xml:space="preserve">at $299 </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0EC0924E"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0CB971A3"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1492FA4"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2FB56D9D"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E3ADB01" w14:textId="77777777" w:rsidR="008C6D2B" w:rsidRDefault="008C6D2B" w:rsidP="00FE55E1">
            <w:pPr>
              <w:spacing w:line="288" w:lineRule="auto"/>
              <w:jc w:val="center"/>
              <w:rPr>
                <w:color w:val="000000"/>
              </w:rPr>
            </w:pPr>
            <w:r>
              <w:rPr>
                <w:color w:val="000000"/>
              </w:rPr>
              <w:t>O</w:t>
            </w:r>
          </w:p>
        </w:tc>
      </w:tr>
      <w:tr w:rsidR="008C6D2B" w14:paraId="3D551598"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6AB2CC" w14:textId="2AD825C7"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at $349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655A096F"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A28D28C"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1B221BEE"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06962F7D"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AA88076" w14:textId="77777777" w:rsidR="008C6D2B" w:rsidRDefault="008C6D2B" w:rsidP="00FE55E1">
            <w:pPr>
              <w:spacing w:line="288" w:lineRule="auto"/>
              <w:jc w:val="center"/>
              <w:rPr>
                <w:color w:val="000000"/>
              </w:rPr>
            </w:pPr>
            <w:r>
              <w:rPr>
                <w:color w:val="000000"/>
              </w:rPr>
              <w:t>O</w:t>
            </w:r>
          </w:p>
        </w:tc>
      </w:tr>
      <w:tr w:rsidR="008C6D2B" w14:paraId="65A1EE06"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A4330" w14:textId="412E1A23"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b/>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at $399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6460292E"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818B203"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4671F0EF"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1C34E47B"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42E0C7D" w14:textId="77777777" w:rsidR="008C6D2B" w:rsidRDefault="008C6D2B" w:rsidP="00FE55E1">
            <w:pPr>
              <w:spacing w:line="288" w:lineRule="auto"/>
              <w:jc w:val="center"/>
              <w:rPr>
                <w:color w:val="000000"/>
              </w:rPr>
            </w:pPr>
            <w:r>
              <w:rPr>
                <w:color w:val="000000"/>
              </w:rPr>
              <w:t>O</w:t>
            </w:r>
          </w:p>
        </w:tc>
      </w:tr>
      <w:tr w:rsidR="008C6D2B" w14:paraId="6E0C8BE8"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355B7C" w14:textId="20AD7833"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at $499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6A036ED3"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20BF7922"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C96D714"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71C6104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66B50EE" w14:textId="77777777" w:rsidR="008C6D2B" w:rsidRDefault="008C6D2B" w:rsidP="00FE55E1">
            <w:pPr>
              <w:spacing w:line="288" w:lineRule="auto"/>
              <w:jc w:val="center"/>
              <w:rPr>
                <w:color w:val="000000"/>
              </w:rPr>
            </w:pPr>
            <w:r>
              <w:rPr>
                <w:color w:val="000000"/>
              </w:rPr>
              <w:t>O</w:t>
            </w:r>
          </w:p>
        </w:tc>
      </w:tr>
      <w:tr w:rsidR="008C6D2B" w14:paraId="021A20B9"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602E20" w14:textId="39E8FAF1"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at $499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6ED682B9"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3661F23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695D6F5"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1D6470F0"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14D6B4C" w14:textId="77777777" w:rsidR="008C6D2B" w:rsidRDefault="008C6D2B" w:rsidP="00FE55E1">
            <w:pPr>
              <w:spacing w:line="288" w:lineRule="auto"/>
              <w:jc w:val="center"/>
              <w:rPr>
                <w:color w:val="000000"/>
              </w:rPr>
            </w:pPr>
            <w:r>
              <w:rPr>
                <w:color w:val="000000"/>
              </w:rPr>
              <w:t>O</w:t>
            </w:r>
          </w:p>
        </w:tc>
      </w:tr>
      <w:tr w:rsidR="008C6D2B" w14:paraId="62BBC6BC"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1214" w14:textId="39EFD527"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at $549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49D05DF0"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9B09468"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63A39EA"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62CCA192"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F5F3687" w14:textId="77777777" w:rsidR="008C6D2B" w:rsidRDefault="008C6D2B" w:rsidP="00FE55E1">
            <w:pPr>
              <w:spacing w:line="288" w:lineRule="auto"/>
              <w:jc w:val="center"/>
              <w:rPr>
                <w:color w:val="000000"/>
              </w:rPr>
            </w:pPr>
            <w:r>
              <w:rPr>
                <w:color w:val="000000"/>
              </w:rPr>
              <w:t>O</w:t>
            </w:r>
          </w:p>
        </w:tc>
      </w:tr>
      <w:tr w:rsidR="008C6D2B" w14:paraId="390FE8C5"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C41780" w14:textId="40D11EB2" w:rsidR="008C6D2B" w:rsidRDefault="008C6D2B" w:rsidP="00FE55E1">
            <w:pPr>
              <w:numPr>
                <w:ilvl w:val="0"/>
                <w:numId w:val="41"/>
              </w:numPr>
              <w:pBdr>
                <w:top w:val="nil"/>
                <w:left w:val="nil"/>
                <w:bottom w:val="nil"/>
                <w:right w:val="nil"/>
                <w:between w:val="nil"/>
              </w:pBdr>
              <w:spacing w:after="0" w:line="288" w:lineRule="auto"/>
              <w:rPr>
                <w:rFonts w:ascii="Gill Sans" w:eastAsia="Gill Sans" w:hAnsi="Gill Sans"/>
                <w:i/>
              </w:rPr>
            </w:pPr>
            <w:r>
              <w:rPr>
                <w:rFonts w:ascii="Gill Sans" w:eastAsia="Gill Sans" w:hAnsi="Gill Sans"/>
                <w:b/>
                <w:i/>
              </w:rPr>
              <w:t xml:space="preserve"> </w:t>
            </w:r>
            <w:proofErr w:type="spellStart"/>
            <w:r w:rsidR="00A74B45">
              <w:rPr>
                <w:rFonts w:ascii="Gill Sans" w:eastAsia="Gill Sans" w:hAnsi="Gill Sans"/>
                <w:b/>
                <w:i/>
              </w:rPr>
              <w:t>Product_B</w:t>
            </w:r>
            <w:proofErr w:type="spellEnd"/>
            <w:r w:rsidR="002E052F">
              <w:rPr>
                <w:rFonts w:ascii="Gill Sans" w:eastAsia="Gill Sans" w:hAnsi="Gill Sans"/>
                <w:b/>
                <w:i/>
              </w:rPr>
              <w:t xml:space="preserve"> </w:t>
            </w:r>
            <w:r>
              <w:rPr>
                <w:rFonts w:ascii="Gill Sans" w:eastAsia="Gill Sans" w:hAnsi="Gill Sans"/>
                <w:b/>
                <w:i/>
              </w:rPr>
              <w:t xml:space="preserve">at $599 </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75C67758"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9DD4FBF"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1A493811"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05F8AA50"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2FAA7324" w14:textId="77777777" w:rsidR="008C6D2B" w:rsidRDefault="008C6D2B" w:rsidP="00FE55E1">
            <w:pPr>
              <w:spacing w:line="288" w:lineRule="auto"/>
              <w:jc w:val="center"/>
              <w:rPr>
                <w:color w:val="000000"/>
              </w:rPr>
            </w:pPr>
            <w:r>
              <w:rPr>
                <w:color w:val="000000"/>
              </w:rPr>
              <w:t>O</w:t>
            </w:r>
          </w:p>
        </w:tc>
      </w:tr>
    </w:tbl>
    <w:p w14:paraId="3261AC5A" w14:textId="77777777" w:rsidR="008C6D2B" w:rsidRDefault="008C6D2B" w:rsidP="008C6D2B">
      <w:pPr>
        <w:spacing w:after="160" w:line="288" w:lineRule="auto"/>
        <w:rPr>
          <w:smallCaps/>
          <w:color w:val="00B0F0"/>
        </w:rPr>
      </w:pPr>
    </w:p>
    <w:p w14:paraId="51436E03" w14:textId="7B53704D" w:rsidR="008C6D2B" w:rsidRDefault="00000000" w:rsidP="008C6D2B">
      <w:pPr>
        <w:spacing w:after="0" w:line="288" w:lineRule="auto"/>
        <w:rPr>
          <w:smallCaps/>
          <w:color w:val="00B0F0"/>
        </w:rPr>
      </w:pPr>
      <w:r>
        <w:pict w14:anchorId="3C409FAB">
          <v:rect id="_x0000_i1080" style="width:0;height:1.5pt" o:hralign="center" o:hrstd="t" o:hr="t" fillcolor="#a0a0a0" stroked="f"/>
        </w:pict>
      </w:r>
    </w:p>
    <w:p w14:paraId="22E058F6" w14:textId="12087963" w:rsidR="008C6D2B" w:rsidRDefault="008C6D2B" w:rsidP="008C6D2B">
      <w:pPr>
        <w:spacing w:after="0" w:line="288" w:lineRule="auto"/>
        <w:rPr>
          <w:b/>
          <w:bCs/>
          <w:color w:val="4472C4" w:themeColor="accent1"/>
        </w:rPr>
      </w:pPr>
      <w:r>
        <w:rPr>
          <w:smallCaps/>
          <w:color w:val="00B0F0"/>
        </w:rPr>
        <w:t xml:space="preserve"> </w:t>
      </w:r>
      <w:r>
        <w:t xml:space="preserve"> </w:t>
      </w:r>
      <w:proofErr w:type="gramStart"/>
      <w:r w:rsidRPr="00835EC2">
        <w:rPr>
          <w:b/>
          <w:bCs/>
          <w:color w:val="4472C4" w:themeColor="accent1"/>
        </w:rPr>
        <w:t>[</w:t>
      </w:r>
      <w:r w:rsidR="00075D45">
        <w:rPr>
          <w:b/>
          <w:bCs/>
          <w:color w:val="4472C4" w:themeColor="accent1"/>
        </w:rPr>
        <w:t xml:space="preserve"> </w:t>
      </w:r>
      <w:r>
        <w:rPr>
          <w:b/>
          <w:bCs/>
          <w:color w:val="4472C4" w:themeColor="accent1"/>
        </w:rPr>
        <w:t>S</w:t>
      </w:r>
      <w:r w:rsidRPr="00835EC2">
        <w:rPr>
          <w:b/>
          <w:bCs/>
          <w:color w:val="4472C4" w:themeColor="accent1"/>
        </w:rPr>
        <w:t>how</w:t>
      </w:r>
      <w:proofErr w:type="gramEnd"/>
      <w:r w:rsidRPr="00835EC2">
        <w:rPr>
          <w:b/>
          <w:bCs/>
          <w:color w:val="4472C4" w:themeColor="accent1"/>
        </w:rPr>
        <w:t xml:space="preserve"> to </w:t>
      </w:r>
      <w:r>
        <w:rPr>
          <w:b/>
          <w:bCs/>
          <w:color w:val="4472C4" w:themeColor="accent1"/>
        </w:rPr>
        <w:t>ALL</w:t>
      </w:r>
      <w:r w:rsidR="00075D45">
        <w:rPr>
          <w:b/>
          <w:bCs/>
          <w:color w:val="4472C4" w:themeColor="accent1"/>
        </w:rPr>
        <w:t xml:space="preserve"> </w:t>
      </w:r>
      <w:proofErr w:type="gramStart"/>
      <w:r w:rsidR="00075D45">
        <w:rPr>
          <w:b/>
          <w:bCs/>
          <w:color w:val="4472C4" w:themeColor="accent1"/>
        </w:rPr>
        <w:t xml:space="preserve">respondents </w:t>
      </w:r>
      <w:r w:rsidRPr="00835EC2">
        <w:rPr>
          <w:b/>
          <w:bCs/>
          <w:color w:val="4472C4" w:themeColor="accent1"/>
        </w:rPr>
        <w:t>]</w:t>
      </w:r>
      <w:proofErr w:type="gramEnd"/>
    </w:p>
    <w:p w14:paraId="1381DB22" w14:textId="77777777" w:rsidR="00075D45" w:rsidRPr="00835EC2" w:rsidRDefault="00075D45" w:rsidP="008C6D2B">
      <w:pPr>
        <w:spacing w:after="0" w:line="288" w:lineRule="auto"/>
        <w:rPr>
          <w:b/>
          <w:bCs/>
          <w:color w:val="4472C4" w:themeColor="accent1"/>
        </w:rPr>
      </w:pPr>
    </w:p>
    <w:p w14:paraId="13C1901D" w14:textId="2DE65782" w:rsidR="008C6D2B" w:rsidRDefault="008C6D2B" w:rsidP="008C6D2B">
      <w:pPr>
        <w:spacing w:after="0" w:line="288" w:lineRule="auto"/>
      </w:pPr>
      <w:commentRangeStart w:id="54"/>
      <w:r>
        <w:lastRenderedPageBreak/>
        <w:t xml:space="preserve">Now, please </w:t>
      </w:r>
      <w:r w:rsidRPr="00C91F8B">
        <w:t>consider “</w:t>
      </w:r>
      <w:r w:rsidR="000D4AF6">
        <w:rPr>
          <w:b/>
          <w:u w:val="single"/>
        </w:rPr>
        <w:t>GoPro</w:t>
      </w:r>
      <w:r>
        <w:rPr>
          <w:b/>
          <w:u w:val="single"/>
        </w:rPr>
        <w:t xml:space="preserve"> HERO BLACK 9</w:t>
      </w:r>
      <w:r w:rsidRPr="00C91F8B">
        <w:t xml:space="preserve">” </w:t>
      </w:r>
    </w:p>
    <w:p w14:paraId="03C26B9A" w14:textId="77777777" w:rsidR="008C6D2B" w:rsidRPr="005628B3" w:rsidRDefault="008C6D2B" w:rsidP="008C6D2B">
      <w:pPr>
        <w:spacing w:after="0" w:line="288" w:lineRule="auto"/>
        <w:rPr>
          <w:color w:val="000000"/>
          <w:sz w:val="22"/>
          <w:szCs w:val="22"/>
        </w:rPr>
      </w:pPr>
      <w:r w:rsidRPr="005628B3">
        <w:rPr>
          <w:color w:val="000000"/>
          <w:sz w:val="22"/>
          <w:szCs w:val="22"/>
        </w:rPr>
        <w:t>Simply click Next when you finish reading the concept.</w:t>
      </w:r>
      <w:commentRangeEnd w:id="54"/>
      <w:r w:rsidR="009B55A8">
        <w:rPr>
          <w:rStyle w:val="CommentReference"/>
          <w:rFonts w:eastAsiaTheme="minorHAnsi"/>
        </w:rPr>
        <w:commentReference w:id="54"/>
      </w:r>
    </w:p>
    <w:p w14:paraId="54A695DC" w14:textId="43B82B64" w:rsidR="008C6D2B" w:rsidRPr="005549B9" w:rsidRDefault="008C6D2B" w:rsidP="008C6D2B">
      <w:pPr>
        <w:spacing w:line="288" w:lineRule="auto"/>
        <w:rPr>
          <w:b/>
          <w:color w:val="0070C0"/>
          <w:lang w:val="en-IN"/>
        </w:rPr>
      </w:pPr>
      <w:r w:rsidRPr="005549B9">
        <w:rPr>
          <w:color w:val="0070C0"/>
        </w:rPr>
        <w:t xml:space="preserve">[SHOW HYPERLINK </w:t>
      </w:r>
      <w:r w:rsidRPr="005549B9">
        <w:rPr>
          <w:color w:val="4472C4" w:themeColor="accent1"/>
        </w:rPr>
        <w:t xml:space="preserve">TO </w:t>
      </w:r>
      <w:r w:rsidR="000D4AF6">
        <w:rPr>
          <w:b/>
          <w:color w:val="4472C4" w:themeColor="accent1"/>
          <w:u w:val="single"/>
        </w:rPr>
        <w:t>GoPro</w:t>
      </w:r>
      <w:r w:rsidRPr="005549B9">
        <w:rPr>
          <w:b/>
          <w:color w:val="4472C4" w:themeColor="accent1"/>
          <w:u w:val="single"/>
        </w:rPr>
        <w:t xml:space="preserve"> </w:t>
      </w:r>
      <w:r>
        <w:rPr>
          <w:b/>
          <w:color w:val="4472C4" w:themeColor="accent1"/>
          <w:u w:val="single"/>
        </w:rPr>
        <w:t>HERO BLACK 9</w:t>
      </w:r>
      <w:r w:rsidRPr="005549B9">
        <w:rPr>
          <w:b/>
          <w:color w:val="0070C0"/>
          <w:lang w:val="en-IN"/>
        </w:rPr>
        <w:t xml:space="preserve"> </w:t>
      </w:r>
      <w:r w:rsidRPr="005549B9">
        <w:rPr>
          <w:b/>
          <w:color w:val="0070C0"/>
        </w:rPr>
        <w:t>-</w:t>
      </w:r>
      <w:r w:rsidR="00075D45">
        <w:rPr>
          <w:b/>
          <w:color w:val="0070C0"/>
        </w:rPr>
        <w:t xml:space="preserve"> C</w:t>
      </w:r>
      <w:r w:rsidRPr="005549B9">
        <w:rPr>
          <w:b/>
          <w:color w:val="0070C0"/>
        </w:rPr>
        <w:t xml:space="preserve">oncept board </w:t>
      </w:r>
      <w:proofErr w:type="gramStart"/>
      <w:r>
        <w:rPr>
          <w:b/>
          <w:color w:val="0070C0"/>
        </w:rPr>
        <w:t>3</w:t>
      </w:r>
      <w:r w:rsidRPr="005549B9">
        <w:rPr>
          <w:b/>
          <w:color w:val="0070C0"/>
        </w:rPr>
        <w:t xml:space="preserve"> </w:t>
      </w:r>
      <w:r w:rsidRPr="005549B9">
        <w:rPr>
          <w:color w:val="0070C0"/>
        </w:rPr>
        <w:t>]</w:t>
      </w:r>
      <w:proofErr w:type="gramEnd"/>
    </w:p>
    <w:p w14:paraId="15D00B7D" w14:textId="77777777" w:rsidR="008C6D2B" w:rsidRDefault="008C6D2B" w:rsidP="008C6D2B">
      <w:pPr>
        <w:spacing w:after="0" w:line="288" w:lineRule="auto"/>
      </w:pPr>
    </w:p>
    <w:p w14:paraId="695589D5" w14:textId="4E0207A8" w:rsidR="008C6D2B" w:rsidRDefault="008C6D2B" w:rsidP="008C6D2B">
      <w:pPr>
        <w:spacing w:line="288" w:lineRule="auto"/>
        <w:rPr>
          <w:color w:val="000000"/>
        </w:rPr>
      </w:pPr>
      <w:commentRangeStart w:id="55"/>
      <w:r>
        <w:rPr>
          <w:b/>
          <w:color w:val="00B0F0"/>
        </w:rPr>
        <w:t>CQ02a.</w:t>
      </w:r>
      <w:r>
        <w:rPr>
          <w:color w:val="00B0F0"/>
          <w:sz w:val="22"/>
          <w:szCs w:val="22"/>
        </w:rPr>
        <w:t xml:space="preserve"> </w:t>
      </w:r>
      <w:r>
        <w:t xml:space="preserve">On a </w:t>
      </w:r>
      <w:r>
        <w:rPr>
          <w:color w:val="000000"/>
        </w:rPr>
        <w:t>scale of 1 to 5 where 1 is ‘Definitely will not purchase’ and 5 is ‘Definitely will purchase’</w:t>
      </w:r>
      <w:r>
        <w:t xml:space="preserve">, how likely would you be to purchase </w:t>
      </w:r>
      <w:r w:rsidR="000D4AF6">
        <w:rPr>
          <w:b/>
          <w:i/>
        </w:rPr>
        <w:t>GoPro</w:t>
      </w:r>
      <w:r>
        <w:rPr>
          <w:b/>
          <w:i/>
        </w:rPr>
        <w:t xml:space="preserve"> HERO BLACK </w:t>
      </w:r>
      <w:proofErr w:type="gramStart"/>
      <w:r>
        <w:rPr>
          <w:b/>
          <w:i/>
        </w:rPr>
        <w:t>9</w:t>
      </w:r>
      <w:r>
        <w:rPr>
          <w:bCs/>
          <w:iCs/>
        </w:rPr>
        <w:t xml:space="preserve"> </w:t>
      </w:r>
      <w:r>
        <w:rPr>
          <w:b/>
          <w:i/>
        </w:rPr>
        <w:t>?</w:t>
      </w:r>
      <w:commentRangeEnd w:id="55"/>
      <w:proofErr w:type="gramEnd"/>
      <w:r w:rsidR="009B55A8">
        <w:rPr>
          <w:rStyle w:val="CommentReference"/>
          <w:rFonts w:eastAsiaTheme="minorHAnsi"/>
        </w:rPr>
        <w:commentReference w:id="55"/>
      </w:r>
    </w:p>
    <w:p w14:paraId="11959EE7" w14:textId="1362F82C" w:rsidR="008C6D2B" w:rsidRDefault="008C6D2B" w:rsidP="008C6D2B">
      <w:pPr>
        <w:spacing w:line="288" w:lineRule="auto"/>
        <w:rPr>
          <w:color w:val="0070C0"/>
        </w:rPr>
      </w:pPr>
      <w:r>
        <w:rPr>
          <w:i/>
          <w:color w:val="000000"/>
        </w:rPr>
        <w:t xml:space="preserve">Please click </w:t>
      </w:r>
      <w:r>
        <w:rPr>
          <w:i/>
          <w:color w:val="000000"/>
          <w:u w:val="single"/>
        </w:rPr>
        <w:t>here</w:t>
      </w:r>
      <w:r>
        <w:rPr>
          <w:i/>
          <w:color w:val="000000"/>
        </w:rPr>
        <w:t xml:space="preserve"> to review the concept </w:t>
      </w:r>
      <w:r>
        <w:rPr>
          <w:color w:val="0070C0"/>
        </w:rPr>
        <w:t xml:space="preserve">[SHOW HYPERLINK TO </w:t>
      </w:r>
      <w:r w:rsidR="000D4AF6">
        <w:rPr>
          <w:b/>
          <w:color w:val="0070C0"/>
        </w:rPr>
        <w:t>GoPro</w:t>
      </w:r>
      <w:r>
        <w:rPr>
          <w:b/>
          <w:color w:val="0070C0"/>
        </w:rPr>
        <w:t xml:space="preserve"> HERO BLACK 9 -Concept board </w:t>
      </w:r>
      <w:proofErr w:type="gramStart"/>
      <w:r>
        <w:rPr>
          <w:b/>
          <w:color w:val="0070C0"/>
        </w:rPr>
        <w:t xml:space="preserve">3 </w:t>
      </w:r>
      <w:r>
        <w:rPr>
          <w:color w:val="0070C0"/>
        </w:rPr>
        <w:t>]</w:t>
      </w:r>
      <w:proofErr w:type="gramEnd"/>
    </w:p>
    <w:p w14:paraId="33FDB453" w14:textId="77777777" w:rsidR="008C6D2B" w:rsidRDefault="008C6D2B" w:rsidP="008C6D2B">
      <w:pPr>
        <w:spacing w:line="288" w:lineRule="auto"/>
        <w:rPr>
          <w:color w:val="00B0F0"/>
        </w:rPr>
      </w:pPr>
    </w:p>
    <w:p w14:paraId="26FB94AB" w14:textId="1D09975C" w:rsidR="008C6D2B" w:rsidRPr="0079744D" w:rsidRDefault="008C6D2B" w:rsidP="008C6D2B">
      <w:pPr>
        <w:rPr>
          <w:color w:val="00B0F0"/>
        </w:rPr>
      </w:pPr>
      <w:r w:rsidRPr="0079744D">
        <w:rPr>
          <w:color w:val="00B0F0"/>
        </w:rPr>
        <w:t xml:space="preserve">[RANDOMIZE WHICH ROW IS SHOWN FIRST]  </w:t>
      </w:r>
    </w:p>
    <w:p w14:paraId="1C8326A9" w14:textId="77777777" w:rsidR="008C6D2B" w:rsidRPr="0079744D" w:rsidRDefault="008C6D2B" w:rsidP="008C6D2B">
      <w:pPr>
        <w:rPr>
          <w:color w:val="00B0F0"/>
        </w:rPr>
      </w:pPr>
      <w:r w:rsidRPr="0079744D">
        <w:rPr>
          <w:color w:val="00B0F0"/>
        </w:rPr>
        <w:t>[IF RESPONSE &gt; 3, SHOW THE NEXT HIGHEST ROW.  REPEAT UNTIL RESPONSE &lt;3]</w:t>
      </w:r>
    </w:p>
    <w:p w14:paraId="6E6EE042" w14:textId="77777777" w:rsidR="008C6D2B" w:rsidRPr="0079744D" w:rsidRDefault="008C6D2B" w:rsidP="008C6D2B">
      <w:pPr>
        <w:rPr>
          <w:color w:val="00B0F0"/>
        </w:rPr>
      </w:pPr>
      <w:r w:rsidRPr="0079744D">
        <w:rPr>
          <w:color w:val="00B0F0"/>
        </w:rPr>
        <w:t>[IF RESPONSE &lt; 4, SHOW THE NEXT LOWEST ROW. REPEAT UNTIL RESPONSE &gt;4]</w:t>
      </w:r>
    </w:p>
    <w:p w14:paraId="2E9E2D07" w14:textId="77777777" w:rsidR="008C6D2B" w:rsidRPr="0079744D" w:rsidRDefault="008C6D2B" w:rsidP="008C6D2B">
      <w:pPr>
        <w:rPr>
          <w:bCs/>
          <w:color w:val="00B0F0"/>
        </w:rPr>
      </w:pPr>
      <w:r w:rsidRPr="0079744D">
        <w:rPr>
          <w:color w:val="00B0F0"/>
        </w:rPr>
        <w:t xml:space="preserve">[CAPTURE SEPARATE VARIABLE </w:t>
      </w:r>
      <w:sdt>
        <w:sdtPr>
          <w:tag w:val="goog_rdk_20"/>
          <w:id w:val="-1603029299"/>
        </w:sdtPr>
        <w:sdtContent/>
      </w:sdt>
      <w:r w:rsidRPr="0079744D">
        <w:rPr>
          <w:color w:val="00B0F0"/>
        </w:rPr>
        <w:t xml:space="preserve">OF </w:t>
      </w:r>
      <w:r w:rsidRPr="0079744D">
        <w:rPr>
          <w:b/>
          <w:color w:val="00B0F0"/>
        </w:rPr>
        <w:t>DOLLAR VALUE</w:t>
      </w:r>
      <w:r w:rsidRPr="0079744D">
        <w:rPr>
          <w:color w:val="00B0F0"/>
        </w:rPr>
        <w:t xml:space="preserve"> OF THE ROW NUMBER THAT IS THE HIGHEST FOR WHICH 4 OR 5 IS SELECTED]</w:t>
      </w:r>
    </w:p>
    <w:p w14:paraId="05323280" w14:textId="77777777" w:rsidR="008C6D2B" w:rsidRDefault="008C6D2B" w:rsidP="008C6D2B">
      <w:pPr>
        <w:spacing w:line="288" w:lineRule="auto"/>
        <w:rPr>
          <w:color w:val="00B0F0"/>
        </w:rPr>
      </w:pPr>
      <w:r w:rsidRPr="0079744D">
        <w:rPr>
          <w:b/>
          <w:color w:val="00B0F0"/>
        </w:rPr>
        <w:t>[SELECT ONE OPTION FOR EACH ROW]</w:t>
      </w:r>
    </w:p>
    <w:tbl>
      <w:tblPr>
        <w:tblW w:w="9536"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1417"/>
        <w:gridCol w:w="1276"/>
        <w:gridCol w:w="1418"/>
        <w:gridCol w:w="1275"/>
        <w:gridCol w:w="1418"/>
      </w:tblGrid>
      <w:tr w:rsidR="008C6D2B" w14:paraId="43BA26E9" w14:textId="77777777" w:rsidTr="00FE55E1">
        <w:trPr>
          <w:trHeight w:val="300"/>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C7FA84" w14:textId="77777777" w:rsidR="008C6D2B" w:rsidRDefault="008C6D2B" w:rsidP="00FE55E1">
            <w:pPr>
              <w:spacing w:line="288" w:lineRule="auto"/>
              <w:rPr>
                <w:color w:val="000000"/>
              </w:rPr>
            </w:pP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1FE285A1" w14:textId="77777777" w:rsidR="008C6D2B" w:rsidRDefault="008C6D2B" w:rsidP="00FE55E1">
            <w:pPr>
              <w:spacing w:line="288" w:lineRule="auto"/>
              <w:jc w:val="center"/>
              <w:rPr>
                <w:color w:val="000000"/>
              </w:rPr>
            </w:pPr>
            <w:r>
              <w:t xml:space="preserve">1 = </w:t>
            </w:r>
            <w:proofErr w:type="gramStart"/>
            <w:r>
              <w:rPr>
                <w:color w:val="000000"/>
              </w:rPr>
              <w:t>Definitely will</w:t>
            </w:r>
            <w:proofErr w:type="gramEnd"/>
            <w:r>
              <w:rPr>
                <w:color w:val="000000"/>
              </w:rPr>
              <w:t xml:space="preserve"> not purchase</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02D25B6" w14:textId="77777777" w:rsidR="008C6D2B" w:rsidRDefault="008C6D2B" w:rsidP="00FE55E1">
            <w:pPr>
              <w:spacing w:line="288" w:lineRule="auto"/>
              <w:jc w:val="center"/>
              <w:rPr>
                <w:color w:val="000000"/>
              </w:rPr>
            </w:pPr>
            <w:r>
              <w:t xml:space="preserve">2 = </w:t>
            </w:r>
            <w:r>
              <w:rPr>
                <w:color w:val="000000"/>
              </w:rPr>
              <w:t>Probably will not purchase</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F0CA81B" w14:textId="77777777" w:rsidR="008C6D2B" w:rsidRDefault="008C6D2B" w:rsidP="00FE55E1">
            <w:pPr>
              <w:spacing w:line="288" w:lineRule="auto"/>
              <w:jc w:val="center"/>
              <w:rPr>
                <w:color w:val="000000"/>
              </w:rPr>
            </w:pPr>
            <w:r>
              <w:t xml:space="preserve">3 = </w:t>
            </w:r>
            <w:r>
              <w:rPr>
                <w:color w:val="000000"/>
              </w:rPr>
              <w:t>May or may not purchase</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539A10B7" w14:textId="77777777" w:rsidR="008C6D2B" w:rsidRDefault="008C6D2B" w:rsidP="00FE55E1">
            <w:pPr>
              <w:spacing w:line="288" w:lineRule="auto"/>
              <w:jc w:val="center"/>
              <w:rPr>
                <w:color w:val="000000"/>
              </w:rPr>
            </w:pPr>
            <w:r>
              <w:t xml:space="preserve">4 = </w:t>
            </w:r>
            <w:r>
              <w:rPr>
                <w:color w:val="000000"/>
              </w:rPr>
              <w:t>Probably will purchase</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8800E87" w14:textId="77777777" w:rsidR="008C6D2B" w:rsidRDefault="008C6D2B" w:rsidP="00FE55E1">
            <w:pPr>
              <w:spacing w:line="288" w:lineRule="auto"/>
              <w:jc w:val="center"/>
              <w:rPr>
                <w:color w:val="000000"/>
              </w:rPr>
            </w:pPr>
            <w:r>
              <w:t xml:space="preserve">5 = </w:t>
            </w:r>
            <w:proofErr w:type="gramStart"/>
            <w:r>
              <w:rPr>
                <w:color w:val="000000"/>
              </w:rPr>
              <w:t>Definitely will</w:t>
            </w:r>
            <w:proofErr w:type="gramEnd"/>
            <w:r>
              <w:rPr>
                <w:color w:val="000000"/>
              </w:rPr>
              <w:t xml:space="preserve"> purchase</w:t>
            </w:r>
          </w:p>
        </w:tc>
      </w:tr>
      <w:tr w:rsidR="008C6D2B" w14:paraId="743582E3"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7398A0" w14:textId="202C363F"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GoPro</w:t>
            </w:r>
            <w:r w:rsidR="008C6D2B">
              <w:rPr>
                <w:rFonts w:ascii="Gill Sans" w:eastAsia="Gill Sans" w:hAnsi="Gill Sans"/>
                <w:b/>
                <w:i/>
              </w:rPr>
              <w:t xml:space="preserve"> HERO BLACK 9 at $249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08B3261E"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BCA0744"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7085A8A5"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52A3C630"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FF71034" w14:textId="77777777" w:rsidR="008C6D2B" w:rsidRDefault="008C6D2B" w:rsidP="00FE55E1">
            <w:pPr>
              <w:spacing w:line="288" w:lineRule="auto"/>
              <w:jc w:val="center"/>
              <w:rPr>
                <w:color w:val="000000"/>
              </w:rPr>
            </w:pPr>
            <w:r>
              <w:rPr>
                <w:color w:val="000000"/>
              </w:rPr>
              <w:t>O</w:t>
            </w:r>
          </w:p>
        </w:tc>
      </w:tr>
      <w:tr w:rsidR="008C6D2B" w14:paraId="64D16331"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EB432A" w14:textId="71537EEE"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GoPro</w:t>
            </w:r>
            <w:r w:rsidR="008C6D2B">
              <w:rPr>
                <w:rFonts w:ascii="Gill Sans" w:eastAsia="Gill Sans" w:hAnsi="Gill Sans"/>
                <w:b/>
                <w:i/>
              </w:rPr>
              <w:t xml:space="preserve"> HERO BLACK 9 at $299 </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337C701C"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7E5B172"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51D542FF"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7D780FA4"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1FD1313" w14:textId="77777777" w:rsidR="008C6D2B" w:rsidRDefault="008C6D2B" w:rsidP="00FE55E1">
            <w:pPr>
              <w:spacing w:line="288" w:lineRule="auto"/>
              <w:jc w:val="center"/>
              <w:rPr>
                <w:color w:val="000000"/>
              </w:rPr>
            </w:pPr>
            <w:r>
              <w:rPr>
                <w:color w:val="000000"/>
              </w:rPr>
              <w:t>O</w:t>
            </w:r>
          </w:p>
        </w:tc>
      </w:tr>
      <w:tr w:rsidR="008C6D2B" w14:paraId="78A1E83F"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73DD9" w14:textId="54004E63"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GoPro</w:t>
            </w:r>
            <w:r w:rsidR="008C6D2B">
              <w:rPr>
                <w:rFonts w:ascii="Gill Sans" w:eastAsia="Gill Sans" w:hAnsi="Gill Sans"/>
                <w:b/>
                <w:i/>
              </w:rPr>
              <w:t xml:space="preserve"> HERO BLACK 9 at $349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0F6C7FA8"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506A10FE"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101ACC9F"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6F28BC43"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8CB41A4" w14:textId="77777777" w:rsidR="008C6D2B" w:rsidRDefault="008C6D2B" w:rsidP="00FE55E1">
            <w:pPr>
              <w:spacing w:line="288" w:lineRule="auto"/>
              <w:jc w:val="center"/>
              <w:rPr>
                <w:color w:val="000000"/>
              </w:rPr>
            </w:pPr>
            <w:r>
              <w:rPr>
                <w:color w:val="000000"/>
              </w:rPr>
              <w:t>O</w:t>
            </w:r>
          </w:p>
        </w:tc>
      </w:tr>
      <w:tr w:rsidR="008C6D2B" w14:paraId="7C73656D"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57B783" w14:textId="6F2FEB34"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b/>
                <w:i/>
              </w:rPr>
            </w:pPr>
            <w:r>
              <w:rPr>
                <w:rFonts w:ascii="Gill Sans" w:eastAsia="Gill Sans" w:hAnsi="Gill Sans"/>
                <w:b/>
                <w:i/>
              </w:rPr>
              <w:t>GoPro</w:t>
            </w:r>
            <w:r w:rsidR="008C6D2B">
              <w:rPr>
                <w:rFonts w:ascii="Gill Sans" w:eastAsia="Gill Sans" w:hAnsi="Gill Sans"/>
                <w:b/>
                <w:i/>
              </w:rPr>
              <w:t xml:space="preserve"> HERO BLACK 9 at $399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1E281BE5"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03C2EB0C"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67BFF071"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49780B06"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1D4BB535" w14:textId="77777777" w:rsidR="008C6D2B" w:rsidRDefault="008C6D2B" w:rsidP="00FE55E1">
            <w:pPr>
              <w:spacing w:line="288" w:lineRule="auto"/>
              <w:jc w:val="center"/>
              <w:rPr>
                <w:color w:val="000000"/>
              </w:rPr>
            </w:pPr>
            <w:r>
              <w:rPr>
                <w:color w:val="000000"/>
              </w:rPr>
              <w:t>O</w:t>
            </w:r>
          </w:p>
        </w:tc>
      </w:tr>
      <w:tr w:rsidR="008C6D2B" w14:paraId="4407B804"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07091F" w14:textId="0A20C992"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GoPro</w:t>
            </w:r>
            <w:r w:rsidR="008C6D2B">
              <w:rPr>
                <w:rFonts w:ascii="Gill Sans" w:eastAsia="Gill Sans" w:hAnsi="Gill Sans"/>
                <w:b/>
                <w:i/>
              </w:rPr>
              <w:t xml:space="preserve"> HERO BLACK 9 at $449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12F5D44A"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7BDDCF41"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764EF8C"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464675F2"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1827A593" w14:textId="77777777" w:rsidR="008C6D2B" w:rsidRDefault="008C6D2B" w:rsidP="00FE55E1">
            <w:pPr>
              <w:spacing w:line="288" w:lineRule="auto"/>
              <w:jc w:val="center"/>
              <w:rPr>
                <w:color w:val="000000"/>
              </w:rPr>
            </w:pPr>
            <w:r>
              <w:rPr>
                <w:color w:val="000000"/>
              </w:rPr>
              <w:t>O</w:t>
            </w:r>
          </w:p>
        </w:tc>
      </w:tr>
      <w:tr w:rsidR="008C6D2B" w14:paraId="2937AE6E"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2B5375" w14:textId="371BD684"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GoPro</w:t>
            </w:r>
            <w:r w:rsidR="008C6D2B">
              <w:rPr>
                <w:rFonts w:ascii="Gill Sans" w:eastAsia="Gill Sans" w:hAnsi="Gill Sans"/>
                <w:b/>
                <w:i/>
              </w:rPr>
              <w:t xml:space="preserve"> HERO BLACK 9 at $499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542D9FD2"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75591FEA"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772A5209"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2D9A1131"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0A924A43" w14:textId="77777777" w:rsidR="008C6D2B" w:rsidRDefault="008C6D2B" w:rsidP="00FE55E1">
            <w:pPr>
              <w:spacing w:line="288" w:lineRule="auto"/>
              <w:jc w:val="center"/>
              <w:rPr>
                <w:color w:val="000000"/>
              </w:rPr>
            </w:pPr>
            <w:r>
              <w:rPr>
                <w:color w:val="000000"/>
              </w:rPr>
              <w:t>O</w:t>
            </w:r>
          </w:p>
        </w:tc>
      </w:tr>
      <w:tr w:rsidR="008C6D2B" w14:paraId="7442808D"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2B6D61" w14:textId="47213ECF"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t>GoPro</w:t>
            </w:r>
            <w:r w:rsidR="008C6D2B">
              <w:rPr>
                <w:rFonts w:ascii="Gill Sans" w:eastAsia="Gill Sans" w:hAnsi="Gill Sans"/>
                <w:b/>
                <w:i/>
              </w:rPr>
              <w:t xml:space="preserve"> HERO BLACK 9 at $549</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150FFDA7"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2182BA39"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2F2EEC48"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362B5C40"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387ED1C7" w14:textId="77777777" w:rsidR="008C6D2B" w:rsidRDefault="008C6D2B" w:rsidP="00FE55E1">
            <w:pPr>
              <w:spacing w:line="288" w:lineRule="auto"/>
              <w:jc w:val="center"/>
              <w:rPr>
                <w:color w:val="000000"/>
              </w:rPr>
            </w:pPr>
            <w:r>
              <w:rPr>
                <w:color w:val="000000"/>
              </w:rPr>
              <w:t>O</w:t>
            </w:r>
          </w:p>
        </w:tc>
      </w:tr>
      <w:tr w:rsidR="008C6D2B" w14:paraId="585F323B" w14:textId="77777777" w:rsidTr="00FE55E1">
        <w:trPr>
          <w:trHeight w:val="576"/>
        </w:trPr>
        <w:tc>
          <w:tcPr>
            <w:tcW w:w="27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AA971" w14:textId="244E12EB" w:rsidR="008C6D2B" w:rsidRDefault="000D4AF6" w:rsidP="00FE55E1">
            <w:pPr>
              <w:numPr>
                <w:ilvl w:val="0"/>
                <w:numId w:val="21"/>
              </w:numPr>
              <w:pBdr>
                <w:top w:val="nil"/>
                <w:left w:val="nil"/>
                <w:bottom w:val="nil"/>
                <w:right w:val="nil"/>
                <w:between w:val="nil"/>
              </w:pBdr>
              <w:spacing w:line="288" w:lineRule="auto"/>
              <w:rPr>
                <w:rFonts w:ascii="Gill Sans" w:eastAsia="Gill Sans" w:hAnsi="Gill Sans"/>
                <w:i/>
              </w:rPr>
            </w:pPr>
            <w:r>
              <w:rPr>
                <w:rFonts w:ascii="Gill Sans" w:eastAsia="Gill Sans" w:hAnsi="Gill Sans"/>
                <w:b/>
                <w:i/>
              </w:rPr>
              <w:lastRenderedPageBreak/>
              <w:t>GoPro</w:t>
            </w:r>
            <w:r w:rsidR="008C6D2B">
              <w:rPr>
                <w:rFonts w:ascii="Gill Sans" w:eastAsia="Gill Sans" w:hAnsi="Gill Sans"/>
                <w:b/>
                <w:i/>
              </w:rPr>
              <w:t xml:space="preserve"> HERO BLACK 9 at $599 </w:t>
            </w:r>
          </w:p>
        </w:tc>
        <w:tc>
          <w:tcPr>
            <w:tcW w:w="1417" w:type="dxa"/>
            <w:tcBorders>
              <w:top w:val="single" w:sz="4" w:space="0" w:color="000000"/>
              <w:left w:val="nil"/>
              <w:bottom w:val="single" w:sz="4" w:space="0" w:color="000000"/>
              <w:right w:val="single" w:sz="4" w:space="0" w:color="000000"/>
            </w:tcBorders>
            <w:shd w:val="clear" w:color="auto" w:fill="FFFFFF"/>
            <w:vAlign w:val="center"/>
          </w:tcPr>
          <w:p w14:paraId="69533694" w14:textId="77777777" w:rsidR="008C6D2B" w:rsidRDefault="008C6D2B" w:rsidP="00FE55E1">
            <w:pPr>
              <w:spacing w:line="288" w:lineRule="auto"/>
              <w:jc w:val="center"/>
              <w:rPr>
                <w:color w:val="000000"/>
              </w:rPr>
            </w:pPr>
            <w:r>
              <w:rPr>
                <w:color w:val="000000"/>
              </w:rPr>
              <w:t>O</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3861C680"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1A08E436" w14:textId="77777777" w:rsidR="008C6D2B" w:rsidRDefault="008C6D2B" w:rsidP="00FE55E1">
            <w:pPr>
              <w:spacing w:line="288" w:lineRule="auto"/>
              <w:jc w:val="center"/>
              <w:rPr>
                <w:color w:val="000000"/>
              </w:rPr>
            </w:pPr>
            <w:r>
              <w:rPr>
                <w:color w:val="000000"/>
              </w:rPr>
              <w:t>O</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62279893" w14:textId="77777777" w:rsidR="008C6D2B" w:rsidRDefault="008C6D2B" w:rsidP="00FE55E1">
            <w:pPr>
              <w:spacing w:line="288" w:lineRule="auto"/>
              <w:jc w:val="center"/>
              <w:rPr>
                <w:color w:val="000000"/>
              </w:rPr>
            </w:pPr>
            <w:r>
              <w:rPr>
                <w:color w:val="000000"/>
              </w:rPr>
              <w:t>O</w:t>
            </w:r>
          </w:p>
        </w:tc>
        <w:tc>
          <w:tcPr>
            <w:tcW w:w="1418" w:type="dxa"/>
            <w:tcBorders>
              <w:top w:val="single" w:sz="4" w:space="0" w:color="000000"/>
              <w:left w:val="nil"/>
              <w:bottom w:val="single" w:sz="4" w:space="0" w:color="000000"/>
              <w:right w:val="single" w:sz="4" w:space="0" w:color="000000"/>
            </w:tcBorders>
            <w:shd w:val="clear" w:color="auto" w:fill="FFFFFF"/>
            <w:vAlign w:val="center"/>
          </w:tcPr>
          <w:p w14:paraId="241518A5" w14:textId="77777777" w:rsidR="008C6D2B" w:rsidRDefault="008C6D2B" w:rsidP="00FE55E1">
            <w:pPr>
              <w:spacing w:line="288" w:lineRule="auto"/>
              <w:jc w:val="center"/>
              <w:rPr>
                <w:color w:val="000000"/>
              </w:rPr>
            </w:pPr>
            <w:r>
              <w:rPr>
                <w:color w:val="000000"/>
              </w:rPr>
              <w:t>O</w:t>
            </w:r>
          </w:p>
        </w:tc>
      </w:tr>
    </w:tbl>
    <w:p w14:paraId="000003B3" w14:textId="373142E4" w:rsidR="007008B9" w:rsidRDefault="00406A8B">
      <w:pPr>
        <w:pStyle w:val="Heading1"/>
        <w:spacing w:line="288" w:lineRule="auto"/>
      </w:pPr>
      <w:r>
        <w:lastRenderedPageBreak/>
        <w:t>Section D- DEMOGRAPHICS (1 min)</w:t>
      </w:r>
    </w:p>
    <w:p w14:paraId="000003B4" w14:textId="77777777" w:rsidR="007008B9" w:rsidRDefault="00000000">
      <w:pPr>
        <w:spacing w:line="288" w:lineRule="auto"/>
      </w:pPr>
      <w:r>
        <w:pict w14:anchorId="01AEEEA6">
          <v:rect id="_x0000_i1081" style="width:0;height:1.5pt" o:hralign="center" o:hrstd="t" o:hr="t" fillcolor="#a0a0a0" stroked="f"/>
        </w:pict>
      </w:r>
    </w:p>
    <w:p w14:paraId="000003B5" w14:textId="77777777" w:rsidR="007008B9" w:rsidRDefault="00406A8B">
      <w:pPr>
        <w:spacing w:line="288" w:lineRule="auto"/>
        <w:rPr>
          <w:color w:val="000000"/>
        </w:rPr>
      </w:pPr>
      <w:commentRangeStart w:id="56"/>
      <w:r>
        <w:rPr>
          <w:color w:val="0070C0"/>
        </w:rPr>
        <w:t xml:space="preserve">DQ01. </w:t>
      </w:r>
      <w:r>
        <w:rPr>
          <w:color w:val="000000"/>
        </w:rPr>
        <w:t xml:space="preserve">Which of the following </w:t>
      </w:r>
      <w:r>
        <w:rPr>
          <w:color w:val="000000"/>
          <w:u w:val="single"/>
        </w:rPr>
        <w:t>best</w:t>
      </w:r>
      <w:r>
        <w:rPr>
          <w:color w:val="000000"/>
        </w:rPr>
        <w:t xml:space="preserve"> describes your current employment status?</w:t>
      </w:r>
      <w:commentRangeEnd w:id="56"/>
      <w:r w:rsidR="005A2FD6">
        <w:rPr>
          <w:rStyle w:val="CommentReference"/>
          <w:rFonts w:eastAsiaTheme="minorHAnsi"/>
        </w:rPr>
        <w:commentReference w:id="56"/>
      </w:r>
    </w:p>
    <w:p w14:paraId="000003B6" w14:textId="77777777" w:rsidR="007008B9" w:rsidRDefault="00406A8B">
      <w:pPr>
        <w:spacing w:line="288" w:lineRule="auto"/>
        <w:rPr>
          <w:i/>
          <w:color w:val="000000"/>
        </w:rPr>
      </w:pPr>
      <w:r>
        <w:rPr>
          <w:i/>
          <w:color w:val="000000"/>
        </w:rPr>
        <w:t>(Please select one)</w:t>
      </w:r>
    </w:p>
    <w:p w14:paraId="000003B7"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Employed full-time (30+ hours/week)</w:t>
      </w:r>
      <w:r>
        <w:rPr>
          <w:rFonts w:ascii="Gill Sans" w:eastAsia="Gill Sans" w:hAnsi="Gill Sans"/>
          <w:color w:val="000000"/>
        </w:rPr>
        <w:tab/>
      </w:r>
      <w:r>
        <w:rPr>
          <w:rFonts w:ascii="Gill Sans" w:eastAsia="Gill Sans" w:hAnsi="Gill Sans"/>
          <w:color w:val="000000"/>
        </w:rPr>
        <w:tab/>
        <w:t xml:space="preserve"> </w:t>
      </w:r>
    </w:p>
    <w:p w14:paraId="000003B8"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 xml:space="preserve">Employed part-time (less than 30 hours/week) </w:t>
      </w:r>
      <w:r>
        <w:rPr>
          <w:rFonts w:ascii="Gill Sans" w:eastAsia="Gill Sans" w:hAnsi="Gill Sans"/>
          <w:color w:val="000000"/>
        </w:rPr>
        <w:tab/>
        <w:t xml:space="preserve">  </w:t>
      </w:r>
    </w:p>
    <w:p w14:paraId="000003B9"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Homemaker</w:t>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p>
    <w:p w14:paraId="000003BA"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 xml:space="preserve">Student  </w:t>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p>
    <w:p w14:paraId="000003BB"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 xml:space="preserve">Retired </w:t>
      </w:r>
      <w:r>
        <w:rPr>
          <w:rFonts w:ascii="Gill Sans" w:eastAsia="Gill Sans" w:hAnsi="Gill Sans"/>
          <w:color w:val="000000"/>
        </w:rPr>
        <w:tab/>
      </w:r>
    </w:p>
    <w:p w14:paraId="000003BC"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Full time Content Creator</w:t>
      </w:r>
    </w:p>
    <w:p w14:paraId="000003BD"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Business Owner</w:t>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r>
        <w:rPr>
          <w:rFonts w:ascii="Gill Sans" w:eastAsia="Gill Sans" w:hAnsi="Gill Sans"/>
          <w:color w:val="000000"/>
        </w:rPr>
        <w:tab/>
      </w:r>
    </w:p>
    <w:p w14:paraId="000003BE" w14:textId="77777777" w:rsidR="007008B9" w:rsidRDefault="00406A8B">
      <w:pPr>
        <w:numPr>
          <w:ilvl w:val="0"/>
          <w:numId w:val="2"/>
        </w:numPr>
        <w:pBdr>
          <w:top w:val="nil"/>
          <w:left w:val="nil"/>
          <w:bottom w:val="nil"/>
          <w:right w:val="nil"/>
          <w:between w:val="nil"/>
        </w:pBdr>
        <w:tabs>
          <w:tab w:val="left" w:pos="450"/>
        </w:tabs>
        <w:spacing w:after="0" w:line="288" w:lineRule="auto"/>
        <w:rPr>
          <w:rFonts w:ascii="Gill Sans" w:eastAsia="Gill Sans" w:hAnsi="Gill Sans"/>
          <w:color w:val="000000"/>
        </w:rPr>
      </w:pPr>
      <w:r>
        <w:rPr>
          <w:rFonts w:ascii="Gill Sans" w:eastAsia="Gill Sans" w:hAnsi="Gill Sans"/>
          <w:color w:val="000000"/>
        </w:rPr>
        <w:t xml:space="preserve">Other </w:t>
      </w:r>
    </w:p>
    <w:p w14:paraId="000003BF" w14:textId="77777777" w:rsidR="007008B9" w:rsidRDefault="00406A8B">
      <w:pPr>
        <w:pBdr>
          <w:top w:val="nil"/>
          <w:left w:val="nil"/>
          <w:bottom w:val="nil"/>
          <w:right w:val="nil"/>
          <w:between w:val="nil"/>
        </w:pBdr>
        <w:spacing w:after="0" w:line="288" w:lineRule="auto"/>
        <w:ind w:left="708"/>
        <w:rPr>
          <w:rFonts w:ascii="Gill Sans" w:eastAsia="Gill Sans" w:hAnsi="Gill Sans"/>
          <w:color w:val="000000"/>
        </w:rPr>
      </w:pPr>
      <w:r>
        <w:rPr>
          <w:rFonts w:ascii="Gill Sans" w:eastAsia="Gill Sans" w:hAnsi="Gill Sans"/>
          <w:color w:val="0070C0"/>
          <w:sz w:val="18"/>
          <w:szCs w:val="18"/>
        </w:rPr>
        <w:t xml:space="preserve">[99] </w:t>
      </w:r>
      <w:r>
        <w:rPr>
          <w:rFonts w:ascii="Gill Sans" w:eastAsia="Gill Sans" w:hAnsi="Gill Sans"/>
          <w:color w:val="000000"/>
        </w:rPr>
        <w:t>Prefer not to answer</w:t>
      </w:r>
    </w:p>
    <w:p w14:paraId="000003C0" w14:textId="77777777" w:rsidR="007008B9" w:rsidRDefault="00000000">
      <w:pPr>
        <w:tabs>
          <w:tab w:val="left" w:pos="990"/>
        </w:tabs>
        <w:spacing w:line="288" w:lineRule="auto"/>
        <w:ind w:left="720" w:hanging="720"/>
        <w:rPr>
          <w:color w:val="0070C0"/>
        </w:rPr>
      </w:pPr>
      <w:r>
        <w:pict w14:anchorId="7924058D">
          <v:rect id="_x0000_i1082" style="width:0;height:1.5pt" o:hralign="center" o:hrstd="t" o:hr="t" fillcolor="#a0a0a0" stroked="f"/>
        </w:pict>
      </w:r>
    </w:p>
    <w:p w14:paraId="000003C1" w14:textId="77777777" w:rsidR="007008B9" w:rsidRDefault="00406A8B">
      <w:pPr>
        <w:spacing w:line="288" w:lineRule="auto"/>
        <w:rPr>
          <w:color w:val="0070C0"/>
        </w:rPr>
      </w:pPr>
      <w:commentRangeStart w:id="57"/>
      <w:r>
        <w:rPr>
          <w:color w:val="0070C0"/>
        </w:rPr>
        <w:t xml:space="preserve">DQ02. </w:t>
      </w:r>
      <w:r>
        <w:rPr>
          <w:color w:val="000000"/>
        </w:rPr>
        <w:t>What social media platforms are you active on?</w:t>
      </w:r>
      <w:commentRangeEnd w:id="57"/>
      <w:r w:rsidR="005A2FD6">
        <w:rPr>
          <w:rStyle w:val="CommentReference"/>
          <w:rFonts w:eastAsiaTheme="minorHAnsi"/>
        </w:rPr>
        <w:commentReference w:id="57"/>
      </w:r>
    </w:p>
    <w:p w14:paraId="000003C2" w14:textId="77777777" w:rsidR="007008B9" w:rsidRDefault="00406A8B">
      <w:pPr>
        <w:spacing w:line="288" w:lineRule="auto"/>
        <w:rPr>
          <w:i/>
          <w:color w:val="000000"/>
        </w:rPr>
      </w:pPr>
      <w:r>
        <w:rPr>
          <w:i/>
          <w:color w:val="000000"/>
        </w:rPr>
        <w:t>(please select all that apply)</w:t>
      </w:r>
    </w:p>
    <w:p w14:paraId="000003C3"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YouTube</w:t>
      </w:r>
    </w:p>
    <w:p w14:paraId="000003C4"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Instagram</w:t>
      </w:r>
    </w:p>
    <w:p w14:paraId="000003C5"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Facebook</w:t>
      </w:r>
    </w:p>
    <w:p w14:paraId="000003C6"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Tik Tok</w:t>
      </w:r>
    </w:p>
    <w:p w14:paraId="000003C7"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Twitter</w:t>
      </w:r>
    </w:p>
    <w:p w14:paraId="000003C8"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LinkedIn</w:t>
      </w:r>
    </w:p>
    <w:p w14:paraId="000003C9"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Snapchat</w:t>
      </w:r>
    </w:p>
    <w:p w14:paraId="000003CA"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Discord</w:t>
      </w:r>
    </w:p>
    <w:p w14:paraId="000003CB"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Twitch</w:t>
      </w:r>
    </w:p>
    <w:p w14:paraId="000003CC" w14:textId="77777777" w:rsidR="007008B9" w:rsidRDefault="00406A8B">
      <w:pPr>
        <w:numPr>
          <w:ilvl w:val="0"/>
          <w:numId w:val="3"/>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 xml:space="preserve">Others (Please </w:t>
      </w:r>
      <w:proofErr w:type="gramStart"/>
      <w:r>
        <w:rPr>
          <w:rFonts w:ascii="Gill Sans" w:eastAsia="Gill Sans" w:hAnsi="Gill Sans"/>
          <w:color w:val="000000"/>
        </w:rPr>
        <w:t>specify)_</w:t>
      </w:r>
      <w:proofErr w:type="gramEnd"/>
      <w:r>
        <w:rPr>
          <w:rFonts w:ascii="Gill Sans" w:eastAsia="Gill Sans" w:hAnsi="Gill Sans"/>
          <w:color w:val="000000"/>
        </w:rPr>
        <w:t>__________</w:t>
      </w:r>
    </w:p>
    <w:p w14:paraId="000003CD" w14:textId="77777777" w:rsidR="007008B9" w:rsidRDefault="00406A8B">
      <w:pPr>
        <w:numPr>
          <w:ilvl w:val="0"/>
          <w:numId w:val="3"/>
        </w:numPr>
        <w:pBdr>
          <w:top w:val="nil"/>
          <w:left w:val="nil"/>
          <w:bottom w:val="nil"/>
          <w:right w:val="nil"/>
          <w:between w:val="nil"/>
        </w:pBdr>
        <w:spacing w:line="288" w:lineRule="auto"/>
        <w:rPr>
          <w:rFonts w:ascii="Gill Sans" w:eastAsia="Gill Sans" w:hAnsi="Gill Sans"/>
          <w:color w:val="000000"/>
        </w:rPr>
      </w:pPr>
      <w:r>
        <w:rPr>
          <w:rFonts w:ascii="Gill Sans" w:eastAsia="Gill Sans" w:hAnsi="Gill Sans"/>
          <w:color w:val="000000"/>
        </w:rPr>
        <w:t>None of the above</w:t>
      </w:r>
    </w:p>
    <w:p w14:paraId="000003CE" w14:textId="77777777" w:rsidR="007008B9" w:rsidRDefault="00000000">
      <w:pPr>
        <w:spacing w:line="288" w:lineRule="auto"/>
        <w:rPr>
          <w:color w:val="000000"/>
        </w:rPr>
      </w:pPr>
      <w:r>
        <w:pict w14:anchorId="11230802">
          <v:rect id="_x0000_i1083" style="width:0;height:1.5pt" o:hralign="center" o:hrstd="t" o:hr="t" fillcolor="#a0a0a0" stroked="f"/>
        </w:pict>
      </w:r>
    </w:p>
    <w:p w14:paraId="000003CF" w14:textId="77777777" w:rsidR="007008B9" w:rsidRDefault="00406A8B">
      <w:pPr>
        <w:widowControl w:val="0"/>
        <w:spacing w:line="288" w:lineRule="auto"/>
        <w:ind w:left="720" w:hanging="720"/>
        <w:rPr>
          <w:color w:val="000000"/>
        </w:rPr>
      </w:pPr>
      <w:commentRangeStart w:id="58"/>
      <w:r>
        <w:rPr>
          <w:color w:val="0070C0"/>
        </w:rPr>
        <w:t xml:space="preserve">DQ03. </w:t>
      </w:r>
      <w:r>
        <w:rPr>
          <w:color w:val="000000"/>
        </w:rPr>
        <w:t>What is the highest level of education that you completed?</w:t>
      </w:r>
      <w:commentRangeEnd w:id="58"/>
      <w:r w:rsidR="005A2FD6">
        <w:rPr>
          <w:rStyle w:val="CommentReference"/>
          <w:rFonts w:eastAsiaTheme="minorHAnsi"/>
        </w:rPr>
        <w:commentReference w:id="58"/>
      </w:r>
    </w:p>
    <w:p w14:paraId="000003D0" w14:textId="77777777" w:rsidR="007008B9" w:rsidRDefault="00406A8B">
      <w:pPr>
        <w:widowControl w:val="0"/>
        <w:spacing w:line="288" w:lineRule="auto"/>
        <w:ind w:left="720" w:hanging="720"/>
        <w:rPr>
          <w:color w:val="000000"/>
        </w:rPr>
      </w:pPr>
      <w:r>
        <w:rPr>
          <w:color w:val="000000"/>
        </w:rPr>
        <w:tab/>
        <w:t>(</w:t>
      </w:r>
      <w:r>
        <w:rPr>
          <w:i/>
          <w:color w:val="000000"/>
        </w:rPr>
        <w:t>Please select one</w:t>
      </w:r>
      <w:r>
        <w:rPr>
          <w:color w:val="000000"/>
        </w:rPr>
        <w:t>)</w:t>
      </w:r>
    </w:p>
    <w:p w14:paraId="000003D1"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Grade school</w:t>
      </w:r>
    </w:p>
    <w:p w14:paraId="000003D2"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 xml:space="preserve">Some high school </w:t>
      </w:r>
    </w:p>
    <w:p w14:paraId="000003D3"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High school graduate or GED</w:t>
      </w:r>
    </w:p>
    <w:p w14:paraId="000003D4"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Vocational / Technical training</w:t>
      </w:r>
    </w:p>
    <w:p w14:paraId="000003D5"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Some college - no degree</w:t>
      </w:r>
    </w:p>
    <w:p w14:paraId="000003D6"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 xml:space="preserve">Graduated college - </w:t>
      </w:r>
      <w:proofErr w:type="gramStart"/>
      <w:r>
        <w:rPr>
          <w:color w:val="000000"/>
        </w:rPr>
        <w:t>Associate’s Degree</w:t>
      </w:r>
      <w:proofErr w:type="gramEnd"/>
    </w:p>
    <w:p w14:paraId="000003D7"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lastRenderedPageBreak/>
        <w:t>Graduated college - Bachelor’s Degree</w:t>
      </w:r>
    </w:p>
    <w:p w14:paraId="000003D8"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Post-graduate degree - MS, MA, MBA, MD, DVM, DDS, etc.</w:t>
      </w:r>
    </w:p>
    <w:p w14:paraId="000003D9"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 xml:space="preserve">Doctorate - Ph.D. </w:t>
      </w:r>
    </w:p>
    <w:p w14:paraId="000003DA" w14:textId="77777777" w:rsidR="007008B9" w:rsidRDefault="00406A8B">
      <w:pPr>
        <w:widowControl w:val="0"/>
        <w:numPr>
          <w:ilvl w:val="0"/>
          <w:numId w:val="19"/>
        </w:numPr>
        <w:pBdr>
          <w:top w:val="nil"/>
          <w:left w:val="nil"/>
          <w:bottom w:val="nil"/>
          <w:right w:val="nil"/>
          <w:between w:val="nil"/>
        </w:pBdr>
        <w:spacing w:after="0" w:line="288" w:lineRule="auto"/>
        <w:rPr>
          <w:color w:val="000000"/>
        </w:rPr>
      </w:pPr>
      <w:r>
        <w:rPr>
          <w:color w:val="000000"/>
        </w:rPr>
        <w:t>Prefer not to answer</w:t>
      </w:r>
    </w:p>
    <w:p w14:paraId="000003DB" w14:textId="77777777" w:rsidR="007008B9" w:rsidRDefault="00000000">
      <w:pPr>
        <w:spacing w:line="288" w:lineRule="auto"/>
        <w:rPr>
          <w:color w:val="0070C0"/>
        </w:rPr>
      </w:pPr>
      <w:r>
        <w:pict w14:anchorId="4E3C7C4D">
          <v:rect id="_x0000_i1084" style="width:0;height:1.5pt" o:hralign="center" o:hrstd="t" o:hr="t" fillcolor="#a0a0a0" stroked="f"/>
        </w:pict>
      </w:r>
    </w:p>
    <w:p w14:paraId="000003DC" w14:textId="77777777" w:rsidR="007008B9" w:rsidRDefault="00406A8B">
      <w:pPr>
        <w:spacing w:line="288" w:lineRule="auto"/>
      </w:pPr>
      <w:commentRangeStart w:id="59"/>
      <w:r>
        <w:rPr>
          <w:color w:val="0070C0"/>
        </w:rPr>
        <w:t xml:space="preserve">DQ04. </w:t>
      </w:r>
      <w:r>
        <w:t>Which of the following best describes your total annual household income?</w:t>
      </w:r>
      <w:commentRangeEnd w:id="59"/>
      <w:r w:rsidR="005A2FD6">
        <w:rPr>
          <w:rStyle w:val="CommentReference"/>
          <w:rFonts w:eastAsiaTheme="minorHAnsi"/>
        </w:rPr>
        <w:commentReference w:id="59"/>
      </w:r>
    </w:p>
    <w:p w14:paraId="000003DD" w14:textId="77777777" w:rsidR="007008B9" w:rsidRDefault="00406A8B">
      <w:pPr>
        <w:spacing w:line="288" w:lineRule="auto"/>
        <w:rPr>
          <w:i/>
          <w:color w:val="767171"/>
        </w:rPr>
      </w:pPr>
      <w:r>
        <w:rPr>
          <w:i/>
          <w:color w:val="767171"/>
        </w:rPr>
        <w:t>(Please select one)</w:t>
      </w:r>
    </w:p>
    <w:p w14:paraId="000003DE"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 xml:space="preserve">$0-$24,999 </w:t>
      </w:r>
    </w:p>
    <w:p w14:paraId="000003DF"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$25,000-$34,999</w:t>
      </w:r>
    </w:p>
    <w:p w14:paraId="000003E0"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 xml:space="preserve">$35,000-$49,999 </w:t>
      </w:r>
    </w:p>
    <w:p w14:paraId="000003E1"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$50,000-$74,999</w:t>
      </w:r>
    </w:p>
    <w:p w14:paraId="000003E2"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$75,000-$99,999</w:t>
      </w:r>
    </w:p>
    <w:p w14:paraId="000003E3"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$100,000-$149,999</w:t>
      </w:r>
    </w:p>
    <w:p w14:paraId="000003E4" w14:textId="77777777" w:rsidR="007008B9" w:rsidRDefault="00406A8B">
      <w:pPr>
        <w:numPr>
          <w:ilvl w:val="0"/>
          <w:numId w:val="8"/>
        </w:numPr>
        <w:pBdr>
          <w:top w:val="nil"/>
          <w:left w:val="nil"/>
          <w:bottom w:val="nil"/>
          <w:right w:val="nil"/>
          <w:between w:val="nil"/>
        </w:pBdr>
        <w:spacing w:after="0" w:line="288" w:lineRule="auto"/>
        <w:rPr>
          <w:rFonts w:ascii="Gill Sans" w:eastAsia="Gill Sans" w:hAnsi="Gill Sans"/>
          <w:color w:val="000000"/>
        </w:rPr>
      </w:pPr>
      <w:r>
        <w:rPr>
          <w:rFonts w:ascii="Gill Sans" w:eastAsia="Gill Sans" w:hAnsi="Gill Sans"/>
          <w:color w:val="000000"/>
        </w:rPr>
        <w:t>$150,000 or more</w:t>
      </w:r>
    </w:p>
    <w:p w14:paraId="000003E5" w14:textId="77777777" w:rsidR="007008B9" w:rsidRDefault="00000000">
      <w:pPr>
        <w:pBdr>
          <w:top w:val="nil"/>
          <w:left w:val="nil"/>
          <w:bottom w:val="nil"/>
          <w:right w:val="nil"/>
          <w:between w:val="nil"/>
        </w:pBdr>
        <w:spacing w:after="0" w:line="288" w:lineRule="auto"/>
        <w:rPr>
          <w:rFonts w:ascii="Gill Sans" w:eastAsia="Gill Sans" w:hAnsi="Gill Sans"/>
          <w:color w:val="000000"/>
        </w:rPr>
      </w:pPr>
      <w:r>
        <w:pict w14:anchorId="0E5B914C">
          <v:rect id="_x0000_i1085" style="width:0;height:1.5pt" o:hralign="center" o:hrstd="t" o:hr="t" fillcolor="#a0a0a0" stroked="f"/>
        </w:pict>
      </w:r>
    </w:p>
    <w:p w14:paraId="000003E6" w14:textId="77777777" w:rsidR="007008B9" w:rsidRDefault="00406A8B">
      <w:pPr>
        <w:spacing w:line="288" w:lineRule="auto"/>
        <w:rPr>
          <w:color w:val="000000"/>
        </w:rPr>
      </w:pPr>
      <w:commentRangeStart w:id="60"/>
      <w:r>
        <w:rPr>
          <w:color w:val="0070C0"/>
        </w:rPr>
        <w:t xml:space="preserve">DQ05. </w:t>
      </w:r>
      <w:r>
        <w:rPr>
          <w:color w:val="000000"/>
        </w:rPr>
        <w:t>Please specify your Ethnicity.</w:t>
      </w:r>
      <w:commentRangeEnd w:id="60"/>
      <w:r w:rsidR="005A2FD6">
        <w:rPr>
          <w:rStyle w:val="CommentReference"/>
          <w:rFonts w:eastAsiaTheme="minorHAnsi"/>
        </w:rPr>
        <w:commentReference w:id="60"/>
      </w:r>
    </w:p>
    <w:p w14:paraId="000003E7" w14:textId="77777777" w:rsidR="007008B9" w:rsidRDefault="00406A8B">
      <w:pPr>
        <w:rPr>
          <w:i/>
          <w:sz w:val="20"/>
          <w:szCs w:val="20"/>
        </w:rPr>
      </w:pPr>
      <w:r>
        <w:rPr>
          <w:i/>
        </w:rPr>
        <w:t>(Please select one)</w:t>
      </w:r>
    </w:p>
    <w:p w14:paraId="000003E8" w14:textId="77777777" w:rsidR="007008B9" w:rsidRDefault="00406A8B">
      <w:pPr>
        <w:numPr>
          <w:ilvl w:val="0"/>
          <w:numId w:val="17"/>
        </w:numPr>
        <w:spacing w:after="0" w:line="288" w:lineRule="auto"/>
        <w:rPr>
          <w:color w:val="000000"/>
        </w:rPr>
      </w:pPr>
      <w:r>
        <w:rPr>
          <w:color w:val="000000"/>
        </w:rPr>
        <w:t>Hispanic / Latinx</w:t>
      </w:r>
    </w:p>
    <w:p w14:paraId="000003E9" w14:textId="77777777" w:rsidR="007008B9" w:rsidRDefault="00406A8B">
      <w:pPr>
        <w:numPr>
          <w:ilvl w:val="0"/>
          <w:numId w:val="17"/>
        </w:numPr>
        <w:spacing w:after="0" w:line="288" w:lineRule="auto"/>
        <w:rPr>
          <w:color w:val="000000"/>
        </w:rPr>
      </w:pPr>
      <w:r>
        <w:rPr>
          <w:color w:val="000000"/>
        </w:rPr>
        <w:t xml:space="preserve">White / Caucasian </w:t>
      </w:r>
    </w:p>
    <w:p w14:paraId="000003EA" w14:textId="77777777" w:rsidR="007008B9" w:rsidRDefault="00406A8B">
      <w:pPr>
        <w:numPr>
          <w:ilvl w:val="0"/>
          <w:numId w:val="17"/>
        </w:numPr>
        <w:spacing w:after="0" w:line="288" w:lineRule="auto"/>
        <w:rPr>
          <w:color w:val="000000"/>
        </w:rPr>
      </w:pPr>
      <w:r>
        <w:rPr>
          <w:color w:val="000000"/>
        </w:rPr>
        <w:t>Black / African American</w:t>
      </w:r>
    </w:p>
    <w:p w14:paraId="000003EB" w14:textId="77777777" w:rsidR="007008B9" w:rsidRDefault="00406A8B">
      <w:pPr>
        <w:numPr>
          <w:ilvl w:val="0"/>
          <w:numId w:val="17"/>
        </w:numPr>
        <w:spacing w:after="0" w:line="288" w:lineRule="auto"/>
        <w:rPr>
          <w:color w:val="000000"/>
        </w:rPr>
      </w:pPr>
      <w:r>
        <w:rPr>
          <w:color w:val="000000"/>
        </w:rPr>
        <w:t>Asian</w:t>
      </w:r>
    </w:p>
    <w:p w14:paraId="000003EC" w14:textId="69F677AC" w:rsidR="007008B9" w:rsidRDefault="00406A8B">
      <w:pPr>
        <w:numPr>
          <w:ilvl w:val="0"/>
          <w:numId w:val="17"/>
        </w:numPr>
        <w:spacing w:after="0" w:line="288" w:lineRule="auto"/>
        <w:rPr>
          <w:color w:val="000000"/>
        </w:rPr>
      </w:pPr>
      <w:r>
        <w:rPr>
          <w:color w:val="000000"/>
        </w:rPr>
        <w:t>Native Hawa</w:t>
      </w:r>
      <w:r w:rsidR="008C6D2B">
        <w:rPr>
          <w:color w:val="000000"/>
        </w:rPr>
        <w:t>2</w:t>
      </w:r>
      <w:r>
        <w:rPr>
          <w:color w:val="000000"/>
        </w:rPr>
        <w:t>an or Pacific Islander</w:t>
      </w:r>
    </w:p>
    <w:p w14:paraId="000003ED" w14:textId="77777777" w:rsidR="007008B9" w:rsidRDefault="00406A8B">
      <w:pPr>
        <w:numPr>
          <w:ilvl w:val="0"/>
          <w:numId w:val="17"/>
        </w:numPr>
        <w:spacing w:after="0" w:line="288" w:lineRule="auto"/>
        <w:rPr>
          <w:color w:val="000000"/>
        </w:rPr>
      </w:pPr>
      <w:r>
        <w:rPr>
          <w:color w:val="000000"/>
        </w:rPr>
        <w:t>Native American or Alaska Native</w:t>
      </w:r>
    </w:p>
    <w:p w14:paraId="000003EE" w14:textId="77777777" w:rsidR="007008B9" w:rsidRDefault="00406A8B">
      <w:pPr>
        <w:numPr>
          <w:ilvl w:val="0"/>
          <w:numId w:val="17"/>
        </w:numPr>
        <w:spacing w:after="0" w:line="288" w:lineRule="auto"/>
        <w:rPr>
          <w:color w:val="000000"/>
        </w:rPr>
      </w:pPr>
      <w:r>
        <w:rPr>
          <w:color w:val="000000"/>
        </w:rPr>
        <w:t>Others/ Unknown</w:t>
      </w:r>
    </w:p>
    <w:p w14:paraId="000003EF" w14:textId="77777777" w:rsidR="007008B9" w:rsidRDefault="00406A8B">
      <w:pPr>
        <w:numPr>
          <w:ilvl w:val="0"/>
          <w:numId w:val="17"/>
        </w:numPr>
        <w:spacing w:after="0" w:line="288" w:lineRule="auto"/>
      </w:pPr>
      <w:r>
        <w:rPr>
          <w:color w:val="000000"/>
        </w:rPr>
        <w:t>Prefer not to say</w:t>
      </w:r>
    </w:p>
    <w:p w14:paraId="000003F0" w14:textId="77777777" w:rsidR="007008B9" w:rsidRDefault="00000000">
      <w:pPr>
        <w:spacing w:line="288" w:lineRule="auto"/>
      </w:pPr>
      <w:r>
        <w:pict w14:anchorId="626985CF">
          <v:rect id="_x0000_i1086" style="width:0;height:1.5pt" o:hralign="center" o:hrstd="t" o:hr="t" fillcolor="#a0a0a0" stroked="f"/>
        </w:pict>
      </w:r>
    </w:p>
    <w:p w14:paraId="000003F1" w14:textId="34DA1028" w:rsidR="007008B9" w:rsidRDefault="00406A8B">
      <w:pPr>
        <w:spacing w:line="288" w:lineRule="auto"/>
      </w:pPr>
      <w:r>
        <w:t>Thank You for taking this Survey. We appreciate your responses.</w:t>
      </w:r>
    </w:p>
    <w:sectPr w:rsidR="007008B9">
      <w:headerReference w:type="default" r:id="rId12"/>
      <w:headerReference w:type="first" r:id="rId13"/>
      <w:pgSz w:w="11906" w:h="16838"/>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ffice" w:date="2025-09-23T16:48:00Z" w:initials="O">
    <w:p w14:paraId="7EDF5F57" w14:textId="77777777" w:rsidR="001B7F8C" w:rsidRDefault="001B7F8C" w:rsidP="001B7F8C">
      <w:pPr>
        <w:pStyle w:val="CommentText"/>
      </w:pPr>
      <w:r>
        <w:rPr>
          <w:rStyle w:val="CommentReference"/>
        </w:rPr>
        <w:annotationRef/>
      </w:r>
      <w:r>
        <w:t>Consumer Electronics, Consumer, US, Pricing, Gabor Granger</w:t>
      </w:r>
    </w:p>
  </w:comment>
  <w:comment w:id="4" w:author="Office" w:date="2025-09-23T12:42:00Z" w:initials="O">
    <w:p w14:paraId="6FCECDD2" w14:textId="30BAB232" w:rsidR="00185C38" w:rsidRDefault="00185C38" w:rsidP="00185C38">
      <w:pPr>
        <w:pStyle w:val="CommentText"/>
      </w:pPr>
      <w:r>
        <w:rPr>
          <w:rStyle w:val="CommentReference"/>
        </w:rPr>
        <w:annotationRef/>
      </w:r>
      <w:r>
        <w:t>Study_Intro</w:t>
      </w:r>
    </w:p>
  </w:comment>
  <w:comment w:id="5" w:author="Office" w:date="2025-09-23T12:43:00Z" w:initials="O">
    <w:p w14:paraId="0BA93876" w14:textId="77777777" w:rsidR="00185C38" w:rsidRDefault="00185C38" w:rsidP="00185C38">
      <w:pPr>
        <w:pStyle w:val="CommentText"/>
      </w:pPr>
      <w:r>
        <w:rPr>
          <w:rStyle w:val="CommentReference"/>
        </w:rPr>
        <w:annotationRef/>
      </w:r>
      <w:r>
        <w:t>CoI_Check</w:t>
      </w:r>
    </w:p>
  </w:comment>
  <w:comment w:id="7" w:author="Office" w:date="2025-09-23T12:43:00Z" w:initials="O">
    <w:p w14:paraId="0C1AC76B" w14:textId="77777777" w:rsidR="00185C38" w:rsidRDefault="00185C38" w:rsidP="00185C38">
      <w:pPr>
        <w:pStyle w:val="CommentText"/>
      </w:pPr>
      <w:r>
        <w:rPr>
          <w:rStyle w:val="CommentReference"/>
        </w:rPr>
        <w:annotationRef/>
      </w:r>
      <w:r>
        <w:t xml:space="preserve">Demog_Basic </w:t>
      </w:r>
    </w:p>
  </w:comment>
  <w:comment w:id="8" w:author="Office" w:date="2025-09-23T12:44:00Z" w:initials="O">
    <w:p w14:paraId="7B4677F4" w14:textId="77777777" w:rsidR="00185C38" w:rsidRDefault="00185C38" w:rsidP="00185C38">
      <w:pPr>
        <w:pStyle w:val="CommentText"/>
      </w:pPr>
      <w:r>
        <w:rPr>
          <w:rStyle w:val="CommentReference"/>
        </w:rPr>
        <w:annotationRef/>
      </w:r>
      <w:r>
        <w:t>Demog_Basic</w:t>
      </w:r>
    </w:p>
  </w:comment>
  <w:comment w:id="9" w:author="Office" w:date="2025-09-23T12:44:00Z" w:initials="O">
    <w:p w14:paraId="3D28E37E" w14:textId="77777777" w:rsidR="00185C38" w:rsidRDefault="00185C38" w:rsidP="00185C38">
      <w:pPr>
        <w:pStyle w:val="CommentText"/>
      </w:pPr>
      <w:r>
        <w:rPr>
          <w:rStyle w:val="CommentReference"/>
        </w:rPr>
        <w:annotationRef/>
      </w:r>
      <w:r>
        <w:t>Category_Usage_Frequency</w:t>
      </w:r>
    </w:p>
  </w:comment>
  <w:comment w:id="10" w:author="Office" w:date="2025-09-23T12:45:00Z" w:initials="O">
    <w:p w14:paraId="5A8D5352" w14:textId="77777777" w:rsidR="00185C38" w:rsidRDefault="00185C38" w:rsidP="00185C38">
      <w:pPr>
        <w:pStyle w:val="CommentText"/>
      </w:pPr>
      <w:r>
        <w:rPr>
          <w:rStyle w:val="CommentReference"/>
        </w:rPr>
        <w:annotationRef/>
      </w:r>
      <w:r>
        <w:t>Category_Usage_Frequency</w:t>
      </w:r>
    </w:p>
  </w:comment>
  <w:comment w:id="11" w:author="Office" w:date="2025-09-23T12:45:00Z" w:initials="O">
    <w:p w14:paraId="030A6642" w14:textId="77777777" w:rsidR="00185C38" w:rsidRDefault="00185C38" w:rsidP="00185C38">
      <w:pPr>
        <w:pStyle w:val="CommentText"/>
      </w:pPr>
      <w:r>
        <w:rPr>
          <w:rStyle w:val="CommentReference"/>
        </w:rPr>
        <w:annotationRef/>
      </w:r>
      <w:r>
        <w:t>Category_Usage_Financial</w:t>
      </w:r>
    </w:p>
  </w:comment>
  <w:comment w:id="12" w:author="Office" w:date="2025-09-23T12:46:00Z" w:initials="O">
    <w:p w14:paraId="3A811CC4" w14:textId="77777777" w:rsidR="00185C38" w:rsidRDefault="00185C38" w:rsidP="00185C38">
      <w:pPr>
        <w:pStyle w:val="CommentText"/>
      </w:pPr>
      <w:r>
        <w:rPr>
          <w:rStyle w:val="CommentReference"/>
        </w:rPr>
        <w:annotationRef/>
      </w:r>
      <w:r>
        <w:t>Category_Usage_Financial</w:t>
      </w:r>
    </w:p>
  </w:comment>
  <w:comment w:id="13" w:author="Office" w:date="2025-09-23T12:46:00Z" w:initials="O">
    <w:p w14:paraId="22588787" w14:textId="77777777" w:rsidR="00185C38" w:rsidRDefault="00185C38" w:rsidP="00185C38">
      <w:pPr>
        <w:pStyle w:val="CommentText"/>
      </w:pPr>
      <w:r>
        <w:rPr>
          <w:rStyle w:val="CommentReference"/>
        </w:rPr>
        <w:annotationRef/>
      </w:r>
      <w:r>
        <w:t>Category_Usage_Adnl</w:t>
      </w:r>
    </w:p>
  </w:comment>
  <w:comment w:id="14" w:author="Office" w:date="2025-09-23T12:47:00Z" w:initials="O">
    <w:p w14:paraId="027EC18B" w14:textId="77777777" w:rsidR="00185C38" w:rsidRDefault="00185C38" w:rsidP="00185C38">
      <w:pPr>
        <w:pStyle w:val="CommentText"/>
      </w:pPr>
      <w:r>
        <w:rPr>
          <w:rStyle w:val="CommentReference"/>
        </w:rPr>
        <w:annotationRef/>
      </w:r>
      <w:r>
        <w:t>Category_Usage_Frequency</w:t>
      </w:r>
    </w:p>
  </w:comment>
  <w:comment w:id="15" w:author="Office" w:date="2025-09-23T12:47:00Z" w:initials="O">
    <w:p w14:paraId="5BEA2F50" w14:textId="77777777" w:rsidR="00185C38" w:rsidRDefault="00185C38" w:rsidP="00185C38">
      <w:pPr>
        <w:pStyle w:val="CommentText"/>
      </w:pPr>
      <w:r>
        <w:rPr>
          <w:rStyle w:val="CommentReference"/>
        </w:rPr>
        <w:annotationRef/>
      </w:r>
      <w:r>
        <w:t>Confidentiality_Agreement</w:t>
      </w:r>
    </w:p>
  </w:comment>
  <w:comment w:id="16" w:author="Office" w:date="2025-09-23T16:40:00Z" w:initials="O">
    <w:p w14:paraId="38805F2E" w14:textId="77777777" w:rsidR="00B030DC" w:rsidRDefault="00B030DC" w:rsidP="00B030DC">
      <w:pPr>
        <w:pStyle w:val="CommentText"/>
      </w:pPr>
      <w:r>
        <w:rPr>
          <w:rStyle w:val="CommentReference"/>
        </w:rPr>
        <w:annotationRef/>
      </w:r>
      <w:r>
        <w:t>Product_Usage</w:t>
      </w:r>
    </w:p>
  </w:comment>
  <w:comment w:id="17" w:author="Office" w:date="2025-09-23T16:40:00Z" w:initials="O">
    <w:p w14:paraId="421E4623" w14:textId="77777777" w:rsidR="00B030DC" w:rsidRDefault="00B030DC" w:rsidP="00B030DC">
      <w:pPr>
        <w:pStyle w:val="CommentText"/>
      </w:pPr>
      <w:r>
        <w:rPr>
          <w:rStyle w:val="CommentReference"/>
        </w:rPr>
        <w:annotationRef/>
      </w:r>
      <w:r>
        <w:t>Product_Usage</w:t>
      </w:r>
    </w:p>
  </w:comment>
  <w:comment w:id="18" w:author="Office" w:date="2025-09-23T16:40:00Z" w:initials="O">
    <w:p w14:paraId="5F38822D" w14:textId="77777777" w:rsidR="00D44627" w:rsidRDefault="00D44627" w:rsidP="00D44627">
      <w:pPr>
        <w:pStyle w:val="CommentText"/>
      </w:pPr>
      <w:r>
        <w:rPr>
          <w:rStyle w:val="CommentReference"/>
        </w:rPr>
        <w:annotationRef/>
      </w:r>
      <w:r>
        <w:t>Product_Usage_Financial</w:t>
      </w:r>
    </w:p>
  </w:comment>
  <w:comment w:id="20" w:author="Office" w:date="2025-09-23T16:40:00Z" w:initials="O">
    <w:p w14:paraId="22BA8BBC" w14:textId="77777777" w:rsidR="00D44627" w:rsidRDefault="00D44627" w:rsidP="00D44627">
      <w:pPr>
        <w:pStyle w:val="CommentText"/>
      </w:pPr>
      <w:r>
        <w:rPr>
          <w:rStyle w:val="CommentReference"/>
        </w:rPr>
        <w:annotationRef/>
      </w:r>
      <w:r>
        <w:t>Product_Usage_Financial</w:t>
      </w:r>
    </w:p>
  </w:comment>
  <w:comment w:id="21" w:author="Office" w:date="2025-09-23T16:40:00Z" w:initials="O">
    <w:p w14:paraId="72350890" w14:textId="77777777" w:rsidR="00D44627" w:rsidRDefault="00D44627" w:rsidP="00D44627">
      <w:pPr>
        <w:pStyle w:val="CommentText"/>
      </w:pPr>
      <w:r>
        <w:rPr>
          <w:rStyle w:val="CommentReference"/>
        </w:rPr>
        <w:annotationRef/>
      </w:r>
      <w:r>
        <w:t>Brand_Recall</w:t>
      </w:r>
    </w:p>
  </w:comment>
  <w:comment w:id="22" w:author="Office" w:date="2025-09-23T16:41:00Z" w:initials="O">
    <w:p w14:paraId="427D69F4" w14:textId="77777777" w:rsidR="00D44627" w:rsidRDefault="00D44627" w:rsidP="00D44627">
      <w:pPr>
        <w:pStyle w:val="CommentText"/>
      </w:pPr>
      <w:r>
        <w:rPr>
          <w:rStyle w:val="CommentReference"/>
        </w:rPr>
        <w:annotationRef/>
      </w:r>
      <w:r>
        <w:t>Brand_awareness_funnel</w:t>
      </w:r>
    </w:p>
  </w:comment>
  <w:comment w:id="23" w:author="Office" w:date="2025-09-23T16:41:00Z" w:initials="O">
    <w:p w14:paraId="5B261B57" w14:textId="77777777" w:rsidR="00D44627" w:rsidRDefault="00D44627" w:rsidP="00D44627">
      <w:pPr>
        <w:pStyle w:val="CommentText"/>
      </w:pPr>
      <w:r>
        <w:rPr>
          <w:rStyle w:val="CommentReference"/>
        </w:rPr>
        <w:annotationRef/>
      </w:r>
      <w:r>
        <w:t>Brand_Product_Satisfaction</w:t>
      </w:r>
    </w:p>
  </w:comment>
  <w:comment w:id="25" w:author="Office" w:date="2025-09-23T16:19:00Z" w:initials="O">
    <w:p w14:paraId="3CDE296A" w14:textId="357B4288" w:rsidR="009B55A8" w:rsidRDefault="009B55A8" w:rsidP="009B55A8">
      <w:pPr>
        <w:pStyle w:val="CommentText"/>
      </w:pPr>
      <w:r>
        <w:rPr>
          <w:rStyle w:val="CommentReference"/>
        </w:rPr>
        <w:annotationRef/>
      </w:r>
      <w:r>
        <w:t>Concept_Intro</w:t>
      </w:r>
    </w:p>
  </w:comment>
  <w:comment w:id="27" w:author="Office" w:date="2025-09-23T16:21:00Z" w:initials="O">
    <w:p w14:paraId="4AC74D9E" w14:textId="77777777" w:rsidR="009B55A8" w:rsidRDefault="009B55A8" w:rsidP="009B55A8">
      <w:pPr>
        <w:pStyle w:val="CommentText"/>
      </w:pPr>
      <w:r>
        <w:rPr>
          <w:rStyle w:val="CommentReference"/>
        </w:rPr>
        <w:annotationRef/>
      </w:r>
      <w:r>
        <w:t>Concept_impression</w:t>
      </w:r>
    </w:p>
  </w:comment>
  <w:comment w:id="28" w:author="Office" w:date="2025-09-23T16:22:00Z" w:initials="O">
    <w:p w14:paraId="6591A176" w14:textId="77777777" w:rsidR="009B55A8" w:rsidRDefault="009B55A8" w:rsidP="009B55A8">
      <w:pPr>
        <w:pStyle w:val="CommentText"/>
      </w:pPr>
      <w:r>
        <w:rPr>
          <w:rStyle w:val="CommentReference"/>
        </w:rPr>
        <w:annotationRef/>
      </w:r>
      <w:r>
        <w:t>Concept_Feature_Highlight</w:t>
      </w:r>
    </w:p>
  </w:comment>
  <w:comment w:id="29" w:author="Office" w:date="2025-09-23T16:22:00Z" w:initials="O">
    <w:p w14:paraId="5F70B152" w14:textId="77777777" w:rsidR="009B55A8" w:rsidRDefault="009B55A8" w:rsidP="009B55A8">
      <w:pPr>
        <w:pStyle w:val="CommentText"/>
      </w:pPr>
      <w:r>
        <w:rPr>
          <w:rStyle w:val="CommentReference"/>
        </w:rPr>
        <w:annotationRef/>
      </w:r>
      <w:r>
        <w:t>Concept_Feature_Highlight</w:t>
      </w:r>
    </w:p>
  </w:comment>
  <w:comment w:id="30" w:author="Office" w:date="2025-09-23T16:27:00Z" w:initials="O">
    <w:p w14:paraId="7E24A72E" w14:textId="77777777" w:rsidR="009B55A8" w:rsidRDefault="009B55A8" w:rsidP="009B55A8">
      <w:pPr>
        <w:pStyle w:val="CommentText"/>
      </w:pPr>
      <w:r>
        <w:rPr>
          <w:rStyle w:val="CommentReference"/>
        </w:rPr>
        <w:annotationRef/>
      </w:r>
      <w:r>
        <w:t>Concept_eval_funnel</w:t>
      </w:r>
    </w:p>
  </w:comment>
  <w:comment w:id="31" w:author="Office" w:date="2025-09-23T16:24:00Z" w:initials="O">
    <w:p w14:paraId="38CF21A1" w14:textId="50A8447F" w:rsidR="009B55A8" w:rsidRDefault="009B55A8" w:rsidP="009B55A8">
      <w:pPr>
        <w:pStyle w:val="CommentText"/>
      </w:pPr>
      <w:r>
        <w:rPr>
          <w:rStyle w:val="CommentReference"/>
        </w:rPr>
        <w:annotationRef/>
      </w:r>
      <w:r>
        <w:t>Concept_Purchase_Likelihood</w:t>
      </w:r>
    </w:p>
  </w:comment>
  <w:comment w:id="32" w:author="Office" w:date="2025-09-23T16:27:00Z" w:initials="O">
    <w:p w14:paraId="090DF2F9" w14:textId="77777777" w:rsidR="009B55A8" w:rsidRDefault="009B55A8" w:rsidP="009B55A8">
      <w:pPr>
        <w:pStyle w:val="CommentText"/>
      </w:pPr>
      <w:r>
        <w:rPr>
          <w:rStyle w:val="CommentReference"/>
        </w:rPr>
        <w:annotationRef/>
      </w:r>
      <w:r>
        <w:t>Concept_eval_funnel</w:t>
      </w:r>
    </w:p>
  </w:comment>
  <w:comment w:id="33" w:author="Office" w:date="2025-09-23T16:27:00Z" w:initials="O">
    <w:p w14:paraId="6C939DDE" w14:textId="61ACAE22" w:rsidR="009B55A8" w:rsidRDefault="009B55A8" w:rsidP="009B55A8">
      <w:pPr>
        <w:pStyle w:val="CommentText"/>
      </w:pPr>
      <w:r>
        <w:rPr>
          <w:rStyle w:val="CommentReference"/>
        </w:rPr>
        <w:annotationRef/>
      </w:r>
      <w:r>
        <w:t>Concept_eval_funnel</w:t>
      </w:r>
    </w:p>
  </w:comment>
  <w:comment w:id="34" w:author="Office" w:date="2025-09-23T16:24:00Z" w:initials="O">
    <w:p w14:paraId="28730733" w14:textId="4CEDC7FD" w:rsidR="009B55A8" w:rsidRDefault="009B55A8" w:rsidP="009B55A8">
      <w:pPr>
        <w:pStyle w:val="CommentText"/>
      </w:pPr>
      <w:r>
        <w:rPr>
          <w:rStyle w:val="CommentReference"/>
        </w:rPr>
        <w:annotationRef/>
      </w:r>
      <w:r>
        <w:t>Concept_Purchase_Likelihood</w:t>
      </w:r>
    </w:p>
  </w:comment>
  <w:comment w:id="36" w:author="Office" w:date="2025-09-23T16:19:00Z" w:initials="O">
    <w:p w14:paraId="60769A40" w14:textId="6C2D5B2F" w:rsidR="009B55A8" w:rsidRDefault="009B55A8" w:rsidP="009B55A8">
      <w:pPr>
        <w:pStyle w:val="CommentText"/>
      </w:pPr>
      <w:r>
        <w:rPr>
          <w:rStyle w:val="CommentReference"/>
        </w:rPr>
        <w:annotationRef/>
      </w:r>
      <w:r>
        <w:t>Concept_Intro</w:t>
      </w:r>
    </w:p>
  </w:comment>
  <w:comment w:id="37" w:author="Office" w:date="2025-09-23T16:21:00Z" w:initials="O">
    <w:p w14:paraId="411E0C12" w14:textId="77777777" w:rsidR="009B55A8" w:rsidRDefault="009B55A8" w:rsidP="009B55A8">
      <w:pPr>
        <w:pStyle w:val="CommentText"/>
      </w:pPr>
      <w:r>
        <w:rPr>
          <w:rStyle w:val="CommentReference"/>
        </w:rPr>
        <w:annotationRef/>
      </w:r>
      <w:r>
        <w:t>Concept_impression</w:t>
      </w:r>
    </w:p>
  </w:comment>
  <w:comment w:id="38" w:author="Office" w:date="2025-09-23T16:22:00Z" w:initials="O">
    <w:p w14:paraId="650D1018" w14:textId="77777777" w:rsidR="009B55A8" w:rsidRDefault="009B55A8" w:rsidP="009B55A8">
      <w:pPr>
        <w:pStyle w:val="CommentText"/>
      </w:pPr>
      <w:r>
        <w:rPr>
          <w:rStyle w:val="CommentReference"/>
        </w:rPr>
        <w:annotationRef/>
      </w:r>
      <w:r>
        <w:t>Concept_Feature_Highlight</w:t>
      </w:r>
    </w:p>
  </w:comment>
  <w:comment w:id="39" w:author="Office" w:date="2025-09-23T16:22:00Z" w:initials="O">
    <w:p w14:paraId="68F37FD8" w14:textId="77777777" w:rsidR="009B55A8" w:rsidRDefault="009B55A8" w:rsidP="009B55A8">
      <w:pPr>
        <w:pStyle w:val="CommentText"/>
      </w:pPr>
      <w:r>
        <w:rPr>
          <w:rStyle w:val="CommentReference"/>
        </w:rPr>
        <w:annotationRef/>
      </w:r>
      <w:r>
        <w:t>Concept_Feature_Highlight</w:t>
      </w:r>
    </w:p>
  </w:comment>
  <w:comment w:id="40" w:author="Office" w:date="2025-09-23T16:27:00Z" w:initials="O">
    <w:p w14:paraId="34B16378" w14:textId="77777777" w:rsidR="009B55A8" w:rsidRDefault="009B55A8" w:rsidP="009B55A8">
      <w:pPr>
        <w:pStyle w:val="CommentText"/>
      </w:pPr>
      <w:r>
        <w:rPr>
          <w:rStyle w:val="CommentReference"/>
        </w:rPr>
        <w:annotationRef/>
      </w:r>
      <w:r>
        <w:t>Concept_eval_funnel</w:t>
      </w:r>
    </w:p>
  </w:comment>
  <w:comment w:id="41" w:author="Office" w:date="2025-09-23T16:25:00Z" w:initials="O">
    <w:p w14:paraId="31045CF2" w14:textId="745F3AD4" w:rsidR="009B55A8" w:rsidRDefault="009B55A8" w:rsidP="009B55A8">
      <w:pPr>
        <w:pStyle w:val="CommentText"/>
      </w:pPr>
      <w:r>
        <w:rPr>
          <w:rStyle w:val="CommentReference"/>
        </w:rPr>
        <w:annotationRef/>
      </w:r>
      <w:r>
        <w:t>Concept_Purchase_Likelihood</w:t>
      </w:r>
    </w:p>
  </w:comment>
  <w:comment w:id="42" w:author="Office" w:date="2025-09-23T16:27:00Z" w:initials="O">
    <w:p w14:paraId="5C38DE9C" w14:textId="77777777" w:rsidR="009B55A8" w:rsidRDefault="009B55A8" w:rsidP="009B55A8">
      <w:pPr>
        <w:pStyle w:val="CommentText"/>
      </w:pPr>
      <w:r>
        <w:rPr>
          <w:rStyle w:val="CommentReference"/>
        </w:rPr>
        <w:annotationRef/>
      </w:r>
      <w:r>
        <w:t>Concept_eval_funnel</w:t>
      </w:r>
    </w:p>
  </w:comment>
  <w:comment w:id="43" w:author="Office" w:date="2025-09-23T16:27:00Z" w:initials="O">
    <w:p w14:paraId="1558E5A3" w14:textId="5F8D8286" w:rsidR="009B55A8" w:rsidRDefault="009B55A8" w:rsidP="009B55A8">
      <w:pPr>
        <w:pStyle w:val="CommentText"/>
      </w:pPr>
      <w:r>
        <w:rPr>
          <w:rStyle w:val="CommentReference"/>
        </w:rPr>
        <w:annotationRef/>
      </w:r>
      <w:r>
        <w:t>Concept_eval_funnel</w:t>
      </w:r>
    </w:p>
  </w:comment>
  <w:comment w:id="44" w:author="Office" w:date="2025-09-23T16:25:00Z" w:initials="O">
    <w:p w14:paraId="62C80795" w14:textId="2AE56C54" w:rsidR="009B55A8" w:rsidRDefault="009B55A8" w:rsidP="009B55A8">
      <w:pPr>
        <w:pStyle w:val="CommentText"/>
      </w:pPr>
      <w:r>
        <w:rPr>
          <w:rStyle w:val="CommentReference"/>
        </w:rPr>
        <w:annotationRef/>
      </w:r>
      <w:r>
        <w:t>Concept_Purchase_Likelihood</w:t>
      </w:r>
    </w:p>
  </w:comment>
  <w:comment w:id="45" w:author="Office" w:date="2025-09-23T16:26:00Z" w:initials="O">
    <w:p w14:paraId="0B393ACD" w14:textId="77777777" w:rsidR="009B55A8" w:rsidRDefault="009B55A8" w:rsidP="009B55A8">
      <w:pPr>
        <w:pStyle w:val="CommentText"/>
      </w:pPr>
      <w:r>
        <w:rPr>
          <w:rStyle w:val="CommentReference"/>
        </w:rPr>
        <w:annotationRef/>
      </w:r>
      <w:r>
        <w:t>Concept_eval_funnel</w:t>
      </w:r>
    </w:p>
  </w:comment>
  <w:comment w:id="46" w:author="Office" w:date="2025-09-23T16:25:00Z" w:initials="O">
    <w:p w14:paraId="610CDD09" w14:textId="290B1647" w:rsidR="009B55A8" w:rsidRDefault="009B55A8" w:rsidP="009B55A8">
      <w:pPr>
        <w:pStyle w:val="CommentText"/>
      </w:pPr>
      <w:r>
        <w:rPr>
          <w:rStyle w:val="CommentReference"/>
        </w:rPr>
        <w:annotationRef/>
      </w:r>
      <w:r>
        <w:t>Concept_Purchase_Likelihood</w:t>
      </w:r>
    </w:p>
  </w:comment>
  <w:comment w:id="47" w:author="Office" w:date="2025-09-23T16:26:00Z" w:initials="O">
    <w:p w14:paraId="5E65F8C4" w14:textId="77777777" w:rsidR="009B55A8" w:rsidRDefault="009B55A8" w:rsidP="009B55A8">
      <w:pPr>
        <w:pStyle w:val="CommentText"/>
      </w:pPr>
      <w:r>
        <w:rPr>
          <w:rStyle w:val="CommentReference"/>
        </w:rPr>
        <w:annotationRef/>
      </w:r>
      <w:r>
        <w:t>Concept_eval_funnel</w:t>
      </w:r>
    </w:p>
  </w:comment>
  <w:comment w:id="48" w:author="Office" w:date="2025-09-23T16:26:00Z" w:initials="O">
    <w:p w14:paraId="1E3C257E" w14:textId="36B61FA1" w:rsidR="009B55A8" w:rsidRDefault="009B55A8" w:rsidP="009B55A8">
      <w:pPr>
        <w:pStyle w:val="CommentText"/>
      </w:pPr>
      <w:r>
        <w:rPr>
          <w:rStyle w:val="CommentReference"/>
        </w:rPr>
        <w:annotationRef/>
      </w:r>
      <w:r>
        <w:t>Concept_eval_funnel</w:t>
      </w:r>
    </w:p>
  </w:comment>
  <w:comment w:id="49" w:author="Office" w:date="2025-09-23T16:25:00Z" w:initials="O">
    <w:p w14:paraId="0B3CACF0" w14:textId="3E9A1FC5" w:rsidR="009B55A8" w:rsidRDefault="009B55A8" w:rsidP="009B55A8">
      <w:pPr>
        <w:pStyle w:val="CommentText"/>
      </w:pPr>
      <w:r>
        <w:rPr>
          <w:rStyle w:val="CommentReference"/>
        </w:rPr>
        <w:annotationRef/>
      </w:r>
      <w:r>
        <w:t>Concept_Purchase_Likelihood</w:t>
      </w:r>
    </w:p>
  </w:comment>
  <w:comment w:id="50" w:author="Office" w:date="2025-09-23T12:48:00Z" w:initials="O">
    <w:p w14:paraId="6B60012C" w14:textId="7E8CB643" w:rsidR="005A2FD6" w:rsidRDefault="005A2FD6" w:rsidP="005A2FD6">
      <w:pPr>
        <w:pStyle w:val="CommentText"/>
      </w:pPr>
      <w:r>
        <w:rPr>
          <w:rStyle w:val="CommentReference"/>
        </w:rPr>
        <w:annotationRef/>
      </w:r>
      <w:r>
        <w:t>Concept_Intro</w:t>
      </w:r>
    </w:p>
  </w:comment>
  <w:comment w:id="51" w:author="Office" w:date="2025-09-23T12:49:00Z" w:initials="O">
    <w:p w14:paraId="789B6243" w14:textId="77777777" w:rsidR="005A2FD6" w:rsidRDefault="005A2FD6" w:rsidP="005A2FD6">
      <w:pPr>
        <w:pStyle w:val="CommentText"/>
      </w:pPr>
      <w:r>
        <w:rPr>
          <w:rStyle w:val="CommentReference"/>
        </w:rPr>
        <w:annotationRef/>
      </w:r>
      <w:r>
        <w:t>GG_Likelihood</w:t>
      </w:r>
    </w:p>
  </w:comment>
  <w:comment w:id="52" w:author="Office" w:date="2025-09-23T12:49:00Z" w:initials="O">
    <w:p w14:paraId="2382CEB8" w14:textId="77777777" w:rsidR="005A2FD6" w:rsidRDefault="005A2FD6" w:rsidP="005A2FD6">
      <w:pPr>
        <w:pStyle w:val="CommentText"/>
      </w:pPr>
      <w:r>
        <w:rPr>
          <w:rStyle w:val="CommentReference"/>
        </w:rPr>
        <w:annotationRef/>
      </w:r>
      <w:r>
        <w:t>Concept_Intro</w:t>
      </w:r>
    </w:p>
  </w:comment>
  <w:comment w:id="53" w:author="Office" w:date="2025-09-23T12:49:00Z" w:initials="O">
    <w:p w14:paraId="53634DBB" w14:textId="77777777" w:rsidR="005A2FD6" w:rsidRDefault="005A2FD6" w:rsidP="005A2FD6">
      <w:pPr>
        <w:pStyle w:val="CommentText"/>
      </w:pPr>
      <w:r>
        <w:rPr>
          <w:rStyle w:val="CommentReference"/>
        </w:rPr>
        <w:annotationRef/>
      </w:r>
      <w:r>
        <w:t>GG_Likelihood</w:t>
      </w:r>
    </w:p>
  </w:comment>
  <w:comment w:id="54" w:author="Office" w:date="2025-09-23T16:18:00Z" w:initials="O">
    <w:p w14:paraId="48248944" w14:textId="77777777" w:rsidR="009B55A8" w:rsidRDefault="009B55A8" w:rsidP="009B55A8">
      <w:pPr>
        <w:pStyle w:val="CommentText"/>
      </w:pPr>
      <w:r>
        <w:rPr>
          <w:rStyle w:val="CommentReference"/>
        </w:rPr>
        <w:annotationRef/>
      </w:r>
      <w:r>
        <w:t>Concept_Intro</w:t>
      </w:r>
    </w:p>
  </w:comment>
  <w:comment w:id="55" w:author="Office" w:date="2025-09-23T16:18:00Z" w:initials="O">
    <w:p w14:paraId="4FC8D374" w14:textId="289232DE" w:rsidR="009B55A8" w:rsidRDefault="009B55A8" w:rsidP="009B55A8">
      <w:pPr>
        <w:pStyle w:val="CommentText"/>
      </w:pPr>
      <w:r>
        <w:rPr>
          <w:rStyle w:val="CommentReference"/>
        </w:rPr>
        <w:annotationRef/>
      </w:r>
      <w:r>
        <w:t>GG_Likelihood</w:t>
      </w:r>
    </w:p>
  </w:comment>
  <w:comment w:id="56" w:author="Office" w:date="2025-09-23T12:48:00Z" w:initials="O">
    <w:p w14:paraId="2517876E" w14:textId="6C712D48" w:rsidR="005A2FD6" w:rsidRDefault="005A2FD6" w:rsidP="005A2FD6">
      <w:pPr>
        <w:pStyle w:val="CommentText"/>
      </w:pPr>
      <w:r>
        <w:rPr>
          <w:rStyle w:val="CommentReference"/>
        </w:rPr>
        <w:annotationRef/>
      </w:r>
      <w:r>
        <w:t>Adnl_demographics</w:t>
      </w:r>
    </w:p>
  </w:comment>
  <w:comment w:id="57" w:author="Office" w:date="2025-09-23T12:48:00Z" w:initials="O">
    <w:p w14:paraId="1D134C79" w14:textId="77777777" w:rsidR="005A2FD6" w:rsidRDefault="005A2FD6" w:rsidP="005A2FD6">
      <w:pPr>
        <w:pStyle w:val="CommentText"/>
      </w:pPr>
      <w:r>
        <w:rPr>
          <w:rStyle w:val="CommentReference"/>
        </w:rPr>
        <w:annotationRef/>
      </w:r>
      <w:r>
        <w:t>Media_cons</w:t>
      </w:r>
    </w:p>
  </w:comment>
  <w:comment w:id="58" w:author="Office" w:date="2025-09-23T12:48:00Z" w:initials="O">
    <w:p w14:paraId="35E0468A" w14:textId="78809928" w:rsidR="005A2FD6" w:rsidRDefault="005A2FD6" w:rsidP="005A2FD6">
      <w:pPr>
        <w:pStyle w:val="CommentText"/>
      </w:pPr>
      <w:r>
        <w:rPr>
          <w:rStyle w:val="CommentReference"/>
        </w:rPr>
        <w:annotationRef/>
      </w:r>
      <w:r>
        <w:t>Adnl_demographics</w:t>
      </w:r>
    </w:p>
  </w:comment>
  <w:comment w:id="59" w:author="Office" w:date="2025-09-23T12:47:00Z" w:initials="O">
    <w:p w14:paraId="441ABBFF" w14:textId="51B5CBC4" w:rsidR="005A2FD6" w:rsidRDefault="005A2FD6" w:rsidP="005A2FD6">
      <w:pPr>
        <w:pStyle w:val="CommentText"/>
      </w:pPr>
      <w:r>
        <w:rPr>
          <w:rStyle w:val="CommentReference"/>
        </w:rPr>
        <w:annotationRef/>
      </w:r>
      <w:r>
        <w:t>Adnl_demographics</w:t>
      </w:r>
    </w:p>
  </w:comment>
  <w:comment w:id="60" w:author="Office" w:date="2025-09-23T12:47:00Z" w:initials="O">
    <w:p w14:paraId="684379B1" w14:textId="612EB354" w:rsidR="005A2FD6" w:rsidRDefault="005A2FD6" w:rsidP="005A2FD6">
      <w:pPr>
        <w:pStyle w:val="CommentText"/>
      </w:pPr>
      <w:r>
        <w:rPr>
          <w:rStyle w:val="CommentReference"/>
        </w:rPr>
        <w:annotationRef/>
      </w:r>
      <w:r>
        <w:t>Adnl_demographics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DF5F57" w15:done="0"/>
  <w15:commentEx w15:paraId="6FCECDD2" w15:done="0"/>
  <w15:commentEx w15:paraId="0BA93876" w15:done="0"/>
  <w15:commentEx w15:paraId="0C1AC76B" w15:done="0"/>
  <w15:commentEx w15:paraId="7B4677F4" w15:done="0"/>
  <w15:commentEx w15:paraId="3D28E37E" w15:done="0"/>
  <w15:commentEx w15:paraId="5A8D5352" w15:done="0"/>
  <w15:commentEx w15:paraId="030A6642" w15:done="0"/>
  <w15:commentEx w15:paraId="3A811CC4" w15:done="0"/>
  <w15:commentEx w15:paraId="22588787" w15:done="0"/>
  <w15:commentEx w15:paraId="027EC18B" w15:done="0"/>
  <w15:commentEx w15:paraId="5BEA2F50" w15:done="0"/>
  <w15:commentEx w15:paraId="38805F2E" w15:done="0"/>
  <w15:commentEx w15:paraId="421E4623" w15:done="0"/>
  <w15:commentEx w15:paraId="5F38822D" w15:done="0"/>
  <w15:commentEx w15:paraId="22BA8BBC" w15:done="0"/>
  <w15:commentEx w15:paraId="72350890" w15:done="0"/>
  <w15:commentEx w15:paraId="427D69F4" w15:done="0"/>
  <w15:commentEx w15:paraId="5B261B57" w15:done="0"/>
  <w15:commentEx w15:paraId="3CDE296A" w15:done="0"/>
  <w15:commentEx w15:paraId="4AC74D9E" w15:done="0"/>
  <w15:commentEx w15:paraId="6591A176" w15:done="0"/>
  <w15:commentEx w15:paraId="5F70B152" w15:done="0"/>
  <w15:commentEx w15:paraId="7E24A72E" w15:done="0"/>
  <w15:commentEx w15:paraId="38CF21A1" w15:done="0"/>
  <w15:commentEx w15:paraId="090DF2F9" w15:done="0"/>
  <w15:commentEx w15:paraId="6C939DDE" w15:done="0"/>
  <w15:commentEx w15:paraId="28730733" w15:done="0"/>
  <w15:commentEx w15:paraId="60769A40" w15:done="0"/>
  <w15:commentEx w15:paraId="411E0C12" w15:done="0"/>
  <w15:commentEx w15:paraId="650D1018" w15:done="0"/>
  <w15:commentEx w15:paraId="68F37FD8" w15:done="0"/>
  <w15:commentEx w15:paraId="34B16378" w15:done="0"/>
  <w15:commentEx w15:paraId="31045CF2" w15:done="0"/>
  <w15:commentEx w15:paraId="5C38DE9C" w15:done="0"/>
  <w15:commentEx w15:paraId="1558E5A3" w15:done="0"/>
  <w15:commentEx w15:paraId="62C80795" w15:done="0"/>
  <w15:commentEx w15:paraId="0B393ACD" w15:done="0"/>
  <w15:commentEx w15:paraId="610CDD09" w15:done="0"/>
  <w15:commentEx w15:paraId="5E65F8C4" w15:done="0"/>
  <w15:commentEx w15:paraId="1E3C257E" w15:done="0"/>
  <w15:commentEx w15:paraId="0B3CACF0" w15:done="0"/>
  <w15:commentEx w15:paraId="6B60012C" w15:done="0"/>
  <w15:commentEx w15:paraId="789B6243" w15:done="0"/>
  <w15:commentEx w15:paraId="2382CEB8" w15:done="0"/>
  <w15:commentEx w15:paraId="53634DBB" w15:done="0"/>
  <w15:commentEx w15:paraId="48248944" w15:done="0"/>
  <w15:commentEx w15:paraId="4FC8D374" w15:done="0"/>
  <w15:commentEx w15:paraId="2517876E" w15:done="0"/>
  <w15:commentEx w15:paraId="1D134C79" w15:done="0"/>
  <w15:commentEx w15:paraId="35E0468A" w15:done="0"/>
  <w15:commentEx w15:paraId="441ABBFF" w15:done="0"/>
  <w15:commentEx w15:paraId="68437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9F90F2" w16cex:dateUtc="2025-09-23T11:18:00Z"/>
  <w16cex:commentExtensible w16cex:durableId="6AF98717" w16cex:dateUtc="2025-09-23T07:12:00Z"/>
  <w16cex:commentExtensible w16cex:durableId="4FC1224E" w16cex:dateUtc="2025-09-23T07:13:00Z"/>
  <w16cex:commentExtensible w16cex:durableId="5A7A126D" w16cex:dateUtc="2025-09-23T07:13:00Z"/>
  <w16cex:commentExtensible w16cex:durableId="5B4B34C7" w16cex:dateUtc="2025-09-23T07:14:00Z"/>
  <w16cex:commentExtensible w16cex:durableId="386969C9" w16cex:dateUtc="2025-09-23T07:14:00Z"/>
  <w16cex:commentExtensible w16cex:durableId="3C61F03D" w16cex:dateUtc="2025-09-23T07:15:00Z"/>
  <w16cex:commentExtensible w16cex:durableId="15CC03C5" w16cex:dateUtc="2025-09-23T07:15:00Z"/>
  <w16cex:commentExtensible w16cex:durableId="73BA3D87" w16cex:dateUtc="2025-09-23T07:16:00Z"/>
  <w16cex:commentExtensible w16cex:durableId="4A441B9C" w16cex:dateUtc="2025-09-23T07:16:00Z"/>
  <w16cex:commentExtensible w16cex:durableId="79BAB028" w16cex:dateUtc="2025-09-23T07:17:00Z"/>
  <w16cex:commentExtensible w16cex:durableId="74BF2DC6" w16cex:dateUtc="2025-09-23T07:17:00Z"/>
  <w16cex:commentExtensible w16cex:durableId="79FF7E26" w16cex:dateUtc="2025-09-23T11:10:00Z"/>
  <w16cex:commentExtensible w16cex:durableId="166EBF06" w16cex:dateUtc="2025-09-23T11:10:00Z"/>
  <w16cex:commentExtensible w16cex:durableId="196B450A" w16cex:dateUtc="2025-09-23T11:10:00Z"/>
  <w16cex:commentExtensible w16cex:durableId="0C26DFF0" w16cex:dateUtc="2025-09-23T11:10:00Z"/>
  <w16cex:commentExtensible w16cex:durableId="7E51E364" w16cex:dateUtc="2025-09-23T11:10:00Z"/>
  <w16cex:commentExtensible w16cex:durableId="3861842D" w16cex:dateUtc="2025-09-23T11:11:00Z"/>
  <w16cex:commentExtensible w16cex:durableId="5A75BAA0" w16cex:dateUtc="2025-09-23T11:11:00Z"/>
  <w16cex:commentExtensible w16cex:durableId="5B221615" w16cex:dateUtc="2025-09-23T10:49:00Z"/>
  <w16cex:commentExtensible w16cex:durableId="117ABEB5" w16cex:dateUtc="2025-09-23T10:51:00Z"/>
  <w16cex:commentExtensible w16cex:durableId="79A5E963" w16cex:dateUtc="2025-09-23T10:52:00Z"/>
  <w16cex:commentExtensible w16cex:durableId="353108BE" w16cex:dateUtc="2025-09-23T10:52:00Z"/>
  <w16cex:commentExtensible w16cex:durableId="7AA66F0D" w16cex:dateUtc="2025-09-23T10:57:00Z"/>
  <w16cex:commentExtensible w16cex:durableId="422C73CC" w16cex:dateUtc="2025-09-23T10:54:00Z"/>
  <w16cex:commentExtensible w16cex:durableId="2109FB37" w16cex:dateUtc="2025-09-23T10:57:00Z"/>
  <w16cex:commentExtensible w16cex:durableId="35DEA469" w16cex:dateUtc="2025-09-23T10:57:00Z"/>
  <w16cex:commentExtensible w16cex:durableId="77F2E27F" w16cex:dateUtc="2025-09-23T10:54:00Z"/>
  <w16cex:commentExtensible w16cex:durableId="66D6666F" w16cex:dateUtc="2025-09-23T10:49:00Z"/>
  <w16cex:commentExtensible w16cex:durableId="44F87998" w16cex:dateUtc="2025-09-23T10:51:00Z"/>
  <w16cex:commentExtensible w16cex:durableId="6DE82A55" w16cex:dateUtc="2025-09-23T10:52:00Z"/>
  <w16cex:commentExtensible w16cex:durableId="09B0089D" w16cex:dateUtc="2025-09-23T10:52:00Z"/>
  <w16cex:commentExtensible w16cex:durableId="61F8E0E5" w16cex:dateUtc="2025-09-23T10:57:00Z"/>
  <w16cex:commentExtensible w16cex:durableId="559618F3" w16cex:dateUtc="2025-09-23T10:55:00Z"/>
  <w16cex:commentExtensible w16cex:durableId="473F4960" w16cex:dateUtc="2025-09-23T10:57:00Z"/>
  <w16cex:commentExtensible w16cex:durableId="016FD0BB" w16cex:dateUtc="2025-09-23T10:57:00Z"/>
  <w16cex:commentExtensible w16cex:durableId="6F90B84F" w16cex:dateUtc="2025-09-23T10:55:00Z"/>
  <w16cex:commentExtensible w16cex:durableId="09B68E6E" w16cex:dateUtc="2025-09-23T10:56:00Z"/>
  <w16cex:commentExtensible w16cex:durableId="7B402A1C" w16cex:dateUtc="2025-09-23T10:55:00Z"/>
  <w16cex:commentExtensible w16cex:durableId="1C6F5E9E" w16cex:dateUtc="2025-09-23T10:56:00Z"/>
  <w16cex:commentExtensible w16cex:durableId="278C595A" w16cex:dateUtc="2025-09-23T10:56:00Z"/>
  <w16cex:commentExtensible w16cex:durableId="7DFF5059" w16cex:dateUtc="2025-09-23T10:55:00Z"/>
  <w16cex:commentExtensible w16cex:durableId="45E716D9" w16cex:dateUtc="2025-09-23T07:18:00Z"/>
  <w16cex:commentExtensible w16cex:durableId="2BC7F7ED" w16cex:dateUtc="2025-09-23T07:19:00Z"/>
  <w16cex:commentExtensible w16cex:durableId="10D0E860" w16cex:dateUtc="2025-09-23T07:19:00Z"/>
  <w16cex:commentExtensible w16cex:durableId="4CD13AFC" w16cex:dateUtc="2025-09-23T07:19:00Z"/>
  <w16cex:commentExtensible w16cex:durableId="7B2320D6" w16cex:dateUtc="2025-09-23T10:48:00Z"/>
  <w16cex:commentExtensible w16cex:durableId="12093AF5" w16cex:dateUtc="2025-09-23T10:48:00Z"/>
  <w16cex:commentExtensible w16cex:durableId="209C9D33" w16cex:dateUtc="2025-09-23T07:18:00Z"/>
  <w16cex:commentExtensible w16cex:durableId="0B2C080D" w16cex:dateUtc="2025-09-23T07:18:00Z"/>
  <w16cex:commentExtensible w16cex:durableId="287EFFB3" w16cex:dateUtc="2025-09-23T07:18:00Z"/>
  <w16cex:commentExtensible w16cex:durableId="21C2A1CC" w16cex:dateUtc="2025-09-23T07:17:00Z"/>
  <w16cex:commentExtensible w16cex:durableId="2126E4C9" w16cex:dateUtc="2025-09-23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DF5F57" w16cid:durableId="3A9F90F2"/>
  <w16cid:commentId w16cid:paraId="6FCECDD2" w16cid:durableId="6AF98717"/>
  <w16cid:commentId w16cid:paraId="0BA93876" w16cid:durableId="4FC1224E"/>
  <w16cid:commentId w16cid:paraId="0C1AC76B" w16cid:durableId="5A7A126D"/>
  <w16cid:commentId w16cid:paraId="7B4677F4" w16cid:durableId="5B4B34C7"/>
  <w16cid:commentId w16cid:paraId="3D28E37E" w16cid:durableId="386969C9"/>
  <w16cid:commentId w16cid:paraId="5A8D5352" w16cid:durableId="3C61F03D"/>
  <w16cid:commentId w16cid:paraId="030A6642" w16cid:durableId="15CC03C5"/>
  <w16cid:commentId w16cid:paraId="3A811CC4" w16cid:durableId="73BA3D87"/>
  <w16cid:commentId w16cid:paraId="22588787" w16cid:durableId="4A441B9C"/>
  <w16cid:commentId w16cid:paraId="027EC18B" w16cid:durableId="79BAB028"/>
  <w16cid:commentId w16cid:paraId="5BEA2F50" w16cid:durableId="74BF2DC6"/>
  <w16cid:commentId w16cid:paraId="38805F2E" w16cid:durableId="79FF7E26"/>
  <w16cid:commentId w16cid:paraId="421E4623" w16cid:durableId="166EBF06"/>
  <w16cid:commentId w16cid:paraId="5F38822D" w16cid:durableId="196B450A"/>
  <w16cid:commentId w16cid:paraId="22BA8BBC" w16cid:durableId="0C26DFF0"/>
  <w16cid:commentId w16cid:paraId="72350890" w16cid:durableId="7E51E364"/>
  <w16cid:commentId w16cid:paraId="427D69F4" w16cid:durableId="3861842D"/>
  <w16cid:commentId w16cid:paraId="5B261B57" w16cid:durableId="5A75BAA0"/>
  <w16cid:commentId w16cid:paraId="3CDE296A" w16cid:durableId="5B221615"/>
  <w16cid:commentId w16cid:paraId="4AC74D9E" w16cid:durableId="117ABEB5"/>
  <w16cid:commentId w16cid:paraId="6591A176" w16cid:durableId="79A5E963"/>
  <w16cid:commentId w16cid:paraId="5F70B152" w16cid:durableId="353108BE"/>
  <w16cid:commentId w16cid:paraId="7E24A72E" w16cid:durableId="7AA66F0D"/>
  <w16cid:commentId w16cid:paraId="38CF21A1" w16cid:durableId="422C73CC"/>
  <w16cid:commentId w16cid:paraId="090DF2F9" w16cid:durableId="2109FB37"/>
  <w16cid:commentId w16cid:paraId="6C939DDE" w16cid:durableId="35DEA469"/>
  <w16cid:commentId w16cid:paraId="28730733" w16cid:durableId="77F2E27F"/>
  <w16cid:commentId w16cid:paraId="60769A40" w16cid:durableId="66D6666F"/>
  <w16cid:commentId w16cid:paraId="411E0C12" w16cid:durableId="44F87998"/>
  <w16cid:commentId w16cid:paraId="650D1018" w16cid:durableId="6DE82A55"/>
  <w16cid:commentId w16cid:paraId="68F37FD8" w16cid:durableId="09B0089D"/>
  <w16cid:commentId w16cid:paraId="34B16378" w16cid:durableId="61F8E0E5"/>
  <w16cid:commentId w16cid:paraId="31045CF2" w16cid:durableId="559618F3"/>
  <w16cid:commentId w16cid:paraId="5C38DE9C" w16cid:durableId="473F4960"/>
  <w16cid:commentId w16cid:paraId="1558E5A3" w16cid:durableId="016FD0BB"/>
  <w16cid:commentId w16cid:paraId="62C80795" w16cid:durableId="6F90B84F"/>
  <w16cid:commentId w16cid:paraId="0B393ACD" w16cid:durableId="09B68E6E"/>
  <w16cid:commentId w16cid:paraId="610CDD09" w16cid:durableId="7B402A1C"/>
  <w16cid:commentId w16cid:paraId="5E65F8C4" w16cid:durableId="1C6F5E9E"/>
  <w16cid:commentId w16cid:paraId="1E3C257E" w16cid:durableId="278C595A"/>
  <w16cid:commentId w16cid:paraId="0B3CACF0" w16cid:durableId="7DFF5059"/>
  <w16cid:commentId w16cid:paraId="6B60012C" w16cid:durableId="45E716D9"/>
  <w16cid:commentId w16cid:paraId="789B6243" w16cid:durableId="2BC7F7ED"/>
  <w16cid:commentId w16cid:paraId="2382CEB8" w16cid:durableId="10D0E860"/>
  <w16cid:commentId w16cid:paraId="53634DBB" w16cid:durableId="4CD13AFC"/>
  <w16cid:commentId w16cid:paraId="48248944" w16cid:durableId="7B2320D6"/>
  <w16cid:commentId w16cid:paraId="4FC8D374" w16cid:durableId="12093AF5"/>
  <w16cid:commentId w16cid:paraId="2517876E" w16cid:durableId="209C9D33"/>
  <w16cid:commentId w16cid:paraId="1D134C79" w16cid:durableId="0B2C080D"/>
  <w16cid:commentId w16cid:paraId="35E0468A" w16cid:durableId="287EFFB3"/>
  <w16cid:commentId w16cid:paraId="441ABBFF" w16cid:durableId="21C2A1CC"/>
  <w16cid:commentId w16cid:paraId="684379B1" w16cid:durableId="2126E4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E37F6" w14:textId="77777777" w:rsidR="00334552" w:rsidRDefault="00334552">
      <w:pPr>
        <w:spacing w:after="0" w:line="240" w:lineRule="auto"/>
      </w:pPr>
      <w:r>
        <w:separator/>
      </w:r>
    </w:p>
  </w:endnote>
  <w:endnote w:type="continuationSeparator" w:id="0">
    <w:p w14:paraId="693EC5F5" w14:textId="77777777" w:rsidR="00334552" w:rsidRDefault="0033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ill San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5F46C" w14:textId="77777777" w:rsidR="00334552" w:rsidRDefault="00334552">
      <w:pPr>
        <w:spacing w:after="0" w:line="240" w:lineRule="auto"/>
      </w:pPr>
      <w:r>
        <w:separator/>
      </w:r>
    </w:p>
  </w:footnote>
  <w:footnote w:type="continuationSeparator" w:id="0">
    <w:p w14:paraId="7AF42A5E" w14:textId="77777777" w:rsidR="00334552" w:rsidRDefault="0033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F3" w14:textId="1524484C" w:rsidR="007008B9" w:rsidRDefault="007008B9">
    <w:pPr>
      <w:pBdr>
        <w:top w:val="nil"/>
        <w:left w:val="nil"/>
        <w:bottom w:val="nil"/>
        <w:right w:val="nil"/>
        <w:between w:val="nil"/>
      </w:pBdr>
      <w:tabs>
        <w:tab w:val="center" w:pos="4513"/>
        <w:tab w:val="right" w:pos="9026"/>
      </w:tabs>
      <w:spacing w:after="0" w:line="240" w:lineRule="auto"/>
      <w:rPr>
        <w:rFonts w:ascii="Gill Sans" w:eastAsia="Gill Sans" w:hAnsi="Gill San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F2" w14:textId="2BF64B26" w:rsidR="007008B9" w:rsidRDefault="007008B9">
    <w:pPr>
      <w:pBdr>
        <w:top w:val="nil"/>
        <w:left w:val="nil"/>
        <w:bottom w:val="nil"/>
        <w:right w:val="nil"/>
        <w:between w:val="nil"/>
      </w:pBdr>
      <w:tabs>
        <w:tab w:val="center" w:pos="4513"/>
        <w:tab w:val="right" w:pos="9026"/>
      </w:tabs>
      <w:spacing w:after="0" w:line="240" w:lineRule="auto"/>
      <w:rPr>
        <w:rFonts w:ascii="Gill Sans" w:eastAsia="Gill Sans" w:hAnsi="Gill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0" style="width:0;height:1.5pt" o:hralign="center" o:bullet="t" o:hrstd="t" o:hr="t" fillcolor="#a0a0a0" stroked="f"/>
    </w:pict>
  </w:numPicBullet>
  <w:numPicBullet w:numPicBulletId="1">
    <w:pict>
      <v:rect id="_x0000_i1041" style="width:0;height:1.5pt" o:hralign="center" o:bullet="t" o:hrstd="t" o:hr="t" fillcolor="#a0a0a0" stroked="f"/>
    </w:pict>
  </w:numPicBullet>
  <w:abstractNum w:abstractNumId="0" w15:restartNumberingAfterBreak="0">
    <w:nsid w:val="05025ABE"/>
    <w:multiLevelType w:val="hybridMultilevel"/>
    <w:tmpl w:val="E84E83EC"/>
    <w:lvl w:ilvl="0" w:tplc="A1A83B40">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86723"/>
    <w:multiLevelType w:val="hybridMultilevel"/>
    <w:tmpl w:val="862CC892"/>
    <w:lvl w:ilvl="0" w:tplc="2EB0679C">
      <w:start w:val="6"/>
      <w:numFmt w:val="upperLetter"/>
      <w:lvlText w:val="%1."/>
      <w:lvlJc w:val="left"/>
      <w:pPr>
        <w:ind w:left="785" w:hanging="360"/>
      </w:pPr>
      <w:rPr>
        <w:rFonts w:hint="default"/>
        <w:b/>
        <w:bCs/>
        <w:color w:val="4472C4" w:themeColor="accent1"/>
        <w:u w:val="singl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0A7E38E9"/>
    <w:multiLevelType w:val="multilevel"/>
    <w:tmpl w:val="00A2ABA0"/>
    <w:lvl w:ilvl="0">
      <w:start w:val="1"/>
      <w:numFmt w:val="decimal"/>
      <w:lvlText w:val="[%1]"/>
      <w:lvlJc w:val="left"/>
      <w:pPr>
        <w:ind w:left="1068" w:hanging="360"/>
      </w:pPr>
      <w:rPr>
        <w:rFonts w:ascii="Gill Sans" w:eastAsia="Gill Sans" w:hAnsi="Gill Sans" w:cs="Gill Sans"/>
        <w:b w:val="0"/>
        <w:i w:val="0"/>
        <w:color w:val="0070C0"/>
        <w:sz w:val="20"/>
        <w:szCs w:val="20"/>
      </w:rPr>
    </w:lvl>
    <w:lvl w:ilvl="1">
      <w:start w:val="1"/>
      <w:numFmt w:val="lowerLetter"/>
      <w:lvlText w:val="%2."/>
      <w:lvlJc w:val="left"/>
      <w:pPr>
        <w:ind w:left="1428" w:hanging="360"/>
      </w:pPr>
    </w:lvl>
    <w:lvl w:ilvl="2">
      <w:start w:val="1"/>
      <w:numFmt w:val="lowerRoman"/>
      <w:lvlText w:val="%3."/>
      <w:lvlJc w:val="right"/>
      <w:pPr>
        <w:ind w:left="2148" w:hanging="180"/>
      </w:pPr>
    </w:lvl>
    <w:lvl w:ilvl="3">
      <w:start w:val="1"/>
      <w:numFmt w:val="decimal"/>
      <w:lvlText w:val="%4."/>
      <w:lvlJc w:val="left"/>
      <w:pPr>
        <w:ind w:left="2868" w:hanging="360"/>
      </w:pPr>
    </w:lvl>
    <w:lvl w:ilvl="4">
      <w:start w:val="1"/>
      <w:numFmt w:val="lowerLetter"/>
      <w:lvlText w:val="%5."/>
      <w:lvlJc w:val="left"/>
      <w:pPr>
        <w:ind w:left="3588" w:hanging="360"/>
      </w:pPr>
    </w:lvl>
    <w:lvl w:ilvl="5">
      <w:start w:val="1"/>
      <w:numFmt w:val="lowerRoman"/>
      <w:lvlText w:val="%6."/>
      <w:lvlJc w:val="right"/>
      <w:pPr>
        <w:ind w:left="4308" w:hanging="180"/>
      </w:pPr>
    </w:lvl>
    <w:lvl w:ilvl="6">
      <w:start w:val="1"/>
      <w:numFmt w:val="decimal"/>
      <w:lvlText w:val="%7."/>
      <w:lvlJc w:val="left"/>
      <w:pPr>
        <w:ind w:left="5028" w:hanging="360"/>
      </w:pPr>
    </w:lvl>
    <w:lvl w:ilvl="7">
      <w:start w:val="1"/>
      <w:numFmt w:val="lowerLetter"/>
      <w:lvlText w:val="%8."/>
      <w:lvlJc w:val="left"/>
      <w:pPr>
        <w:ind w:left="5748" w:hanging="360"/>
      </w:pPr>
    </w:lvl>
    <w:lvl w:ilvl="8">
      <w:start w:val="1"/>
      <w:numFmt w:val="lowerRoman"/>
      <w:lvlText w:val="%9."/>
      <w:lvlJc w:val="right"/>
      <w:pPr>
        <w:ind w:left="6468" w:hanging="180"/>
      </w:pPr>
    </w:lvl>
  </w:abstractNum>
  <w:abstractNum w:abstractNumId="3" w15:restartNumberingAfterBreak="0">
    <w:nsid w:val="0CB409E4"/>
    <w:multiLevelType w:val="hybridMultilevel"/>
    <w:tmpl w:val="3328F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D7DD0"/>
    <w:multiLevelType w:val="hybridMultilevel"/>
    <w:tmpl w:val="C28056DA"/>
    <w:lvl w:ilvl="0" w:tplc="A1A83B40">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A3E24"/>
    <w:multiLevelType w:val="multilevel"/>
    <w:tmpl w:val="6D5CDB08"/>
    <w:lvl w:ilvl="0">
      <w:start w:val="1"/>
      <w:numFmt w:val="decimal"/>
      <w:lvlText w:val="[%1]"/>
      <w:lvlJc w:val="left"/>
      <w:pPr>
        <w:ind w:left="720" w:hanging="360"/>
      </w:pPr>
      <w:rPr>
        <w:rFonts w:ascii="Gill Sans" w:eastAsia="Gill Sans" w:hAnsi="Gill Sans" w:cs="Gill Sans"/>
        <w:b w:val="0"/>
        <w:i w:val="0"/>
        <w:smallCaps w:val="0"/>
        <w:strike w:val="0"/>
        <w:color w:val="0070C0"/>
        <w:sz w:val="20"/>
        <w:szCs w:val="2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8E5A63"/>
    <w:multiLevelType w:val="hybridMultilevel"/>
    <w:tmpl w:val="2F263F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0A0845"/>
    <w:multiLevelType w:val="multilevel"/>
    <w:tmpl w:val="F7DEB7A4"/>
    <w:lvl w:ilvl="0">
      <w:start w:val="1"/>
      <w:numFmt w:val="decimal"/>
      <w:lvlText w:val="[%1]"/>
      <w:lvlJc w:val="left"/>
      <w:pPr>
        <w:ind w:left="360" w:hanging="360"/>
      </w:pPr>
      <w:rPr>
        <w:rFonts w:ascii="Gill Sans" w:eastAsia="Gill Sans" w:hAnsi="Gill Sans" w:cs="Gill Sans"/>
        <w:b w:val="0"/>
        <w:i w:val="0"/>
        <w:color w:val="00B0F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C479F7"/>
    <w:multiLevelType w:val="multilevel"/>
    <w:tmpl w:val="9D507B44"/>
    <w:lvl w:ilvl="0">
      <w:start w:val="99"/>
      <w:numFmt w:val="decimal"/>
      <w:lvlText w:val="[%1]"/>
      <w:lvlJc w:val="left"/>
      <w:pPr>
        <w:ind w:left="643" w:hanging="360"/>
      </w:pPr>
      <w:rPr>
        <w:rFonts w:ascii="Gill Sans" w:eastAsia="Gill Sans" w:hAnsi="Gill Sans" w:cs="Gill Sans"/>
        <w:b w:val="0"/>
        <w:i w:val="0"/>
        <w:color w:val="0070C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B4FB2"/>
    <w:multiLevelType w:val="multilevel"/>
    <w:tmpl w:val="4BA68958"/>
    <w:lvl w:ilvl="0">
      <w:start w:val="1"/>
      <w:numFmt w:val="decimal"/>
      <w:lvlText w:val="[%1]"/>
      <w:lvlJc w:val="left"/>
      <w:pPr>
        <w:ind w:left="720" w:hanging="360"/>
      </w:pPr>
      <w:rPr>
        <w:rFonts w:ascii="Gill Sans" w:eastAsia="Gill Sans" w:hAnsi="Gill Sans" w:cs="Gill Sans"/>
        <w:b w:val="0"/>
        <w:i w:val="0"/>
        <w:color w:val="0070C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CD3725"/>
    <w:multiLevelType w:val="hybridMultilevel"/>
    <w:tmpl w:val="9FAAA316"/>
    <w:lvl w:ilvl="0" w:tplc="A1A83B40">
      <w:start w:val="1"/>
      <w:numFmt w:val="decimal"/>
      <w:lvlText w:val="[%1]"/>
      <w:lvlJc w:val="left"/>
      <w:pPr>
        <w:ind w:left="1440" w:hanging="360"/>
      </w:pPr>
      <w:rPr>
        <w:rFonts w:hint="default"/>
        <w:color w:val="4472C4" w:themeColor="accen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0F67CFD"/>
    <w:multiLevelType w:val="multilevel"/>
    <w:tmpl w:val="90629866"/>
    <w:lvl w:ilvl="0">
      <w:start w:val="1"/>
      <w:numFmt w:val="decimal"/>
      <w:lvlText w:val="[%1]"/>
      <w:lvlJc w:val="left"/>
      <w:pPr>
        <w:ind w:left="1080" w:hanging="360"/>
      </w:pPr>
      <w:rPr>
        <w:rFonts w:ascii="Gill Sans" w:eastAsia="Gill Sans" w:hAnsi="Gill Sans" w:cs="Gill Sans"/>
        <w:b w:val="0"/>
        <w:i w:val="0"/>
        <w:color w:val="0070C0"/>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1B17E33"/>
    <w:multiLevelType w:val="multilevel"/>
    <w:tmpl w:val="8EC0C4D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353E3FB5"/>
    <w:multiLevelType w:val="multilevel"/>
    <w:tmpl w:val="606A1D28"/>
    <w:lvl w:ilvl="0">
      <w:start w:val="1"/>
      <w:numFmt w:val="decimal"/>
      <w:lvlText w:val="[%1]"/>
      <w:lvlJc w:val="left"/>
      <w:pPr>
        <w:ind w:left="360" w:hanging="360"/>
      </w:pPr>
      <w:rPr>
        <w:rFonts w:hint="default"/>
        <w:b w:val="0"/>
        <w:i w:val="0"/>
        <w:color w:val="4472C4" w:themeColor="accent1"/>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65F1B4D"/>
    <w:multiLevelType w:val="multilevel"/>
    <w:tmpl w:val="5A362896"/>
    <w:lvl w:ilvl="0">
      <w:start w:val="1"/>
      <w:numFmt w:val="decimal"/>
      <w:lvlText w:val="[%1]"/>
      <w:lvlJc w:val="left"/>
      <w:pPr>
        <w:ind w:left="1146" w:hanging="720"/>
      </w:pPr>
      <w:rPr>
        <w:rFonts w:hint="default"/>
        <w:color w:val="4472C4" w:themeColor="accen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89566F"/>
    <w:multiLevelType w:val="multilevel"/>
    <w:tmpl w:val="31168820"/>
    <w:lvl w:ilvl="0">
      <w:start w:val="1"/>
      <w:numFmt w:val="decimal"/>
      <w:lvlText w:val="[%1]"/>
      <w:lvlJc w:val="left"/>
      <w:pPr>
        <w:ind w:left="360" w:hanging="360"/>
      </w:pPr>
      <w:rPr>
        <w:rFonts w:ascii="Gill Sans" w:eastAsia="Gill Sans" w:hAnsi="Gill Sans" w:cs="Gill Sans"/>
        <w:b w:val="0"/>
        <w:i w:val="0"/>
        <w:color w:val="00B0F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130F62"/>
    <w:multiLevelType w:val="multilevel"/>
    <w:tmpl w:val="C422C5DE"/>
    <w:lvl w:ilvl="0">
      <w:start w:val="1"/>
      <w:numFmt w:val="decimal"/>
      <w:lvlText w:val="[%1]"/>
      <w:lvlJc w:val="left"/>
      <w:pPr>
        <w:ind w:left="720" w:hanging="360"/>
      </w:pPr>
      <w:rPr>
        <w:rFonts w:ascii="Gill Sans" w:eastAsia="Gill Sans" w:hAnsi="Gill Sans" w:cs="Gill Sans"/>
        <w:b w:val="0"/>
        <w:i w:val="0"/>
        <w:color w:val="0070C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8F16F2"/>
    <w:multiLevelType w:val="multilevel"/>
    <w:tmpl w:val="F9747D24"/>
    <w:lvl w:ilvl="0">
      <w:start w:val="1"/>
      <w:numFmt w:val="decimal"/>
      <w:lvlText w:val="[%1]"/>
      <w:lvlJc w:val="left"/>
      <w:pPr>
        <w:ind w:left="360" w:hanging="360"/>
      </w:pPr>
      <w:rPr>
        <w:rFonts w:ascii="Gill Sans" w:eastAsia="Gill Sans" w:hAnsi="Gill Sans" w:cs="Gill Sans"/>
        <w:b w:val="0"/>
        <w:i w:val="0"/>
        <w:color w:val="00B0F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4C20F5A"/>
    <w:multiLevelType w:val="multilevel"/>
    <w:tmpl w:val="40C2DDFE"/>
    <w:lvl w:ilvl="0">
      <w:start w:val="1"/>
      <w:numFmt w:val="decimal"/>
      <w:lvlText w:val="%1."/>
      <w:lvlJc w:val="left"/>
      <w:pPr>
        <w:ind w:left="720" w:hanging="360"/>
      </w:pPr>
      <w:rPr>
        <w:rFonts w:ascii="Gill Sans" w:eastAsia="Gill Sans" w:hAnsi="Gill Sans" w:cs="Gill Sans"/>
        <w:b w:val="0"/>
        <w:i w:val="0"/>
        <w:color w:val="0070C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AF039E"/>
    <w:multiLevelType w:val="hybridMultilevel"/>
    <w:tmpl w:val="E84E83EC"/>
    <w:lvl w:ilvl="0" w:tplc="A1A83B40">
      <w:start w:val="1"/>
      <w:numFmt w:val="decimal"/>
      <w:lvlText w:val="[%1]"/>
      <w:lvlJc w:val="left"/>
      <w:pPr>
        <w:ind w:left="644" w:hanging="360"/>
      </w:pPr>
      <w:rPr>
        <w:rFonts w:hint="default"/>
        <w:color w:val="4472C4" w:themeColor="accen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47013DA0"/>
    <w:multiLevelType w:val="multilevel"/>
    <w:tmpl w:val="D268861C"/>
    <w:lvl w:ilvl="0">
      <w:start w:val="1"/>
      <w:numFmt w:val="decimal"/>
      <w:lvlText w:val="[%1]"/>
      <w:lvlJc w:val="left"/>
      <w:pPr>
        <w:ind w:left="1170" w:hanging="360"/>
      </w:pPr>
      <w:rPr>
        <w:rFonts w:ascii="Gill Sans" w:eastAsia="Gill Sans" w:hAnsi="Gill Sans" w:cs="Gill Sans"/>
        <w:b w:val="0"/>
        <w:i w:val="0"/>
        <w:color w:val="4472C4"/>
        <w:sz w:val="24"/>
        <w:szCs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1" w15:restartNumberingAfterBreak="0">
    <w:nsid w:val="49784B82"/>
    <w:multiLevelType w:val="multilevel"/>
    <w:tmpl w:val="FA80CBB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9B451F9"/>
    <w:multiLevelType w:val="multilevel"/>
    <w:tmpl w:val="096495C6"/>
    <w:lvl w:ilvl="0">
      <w:start w:val="1"/>
      <w:numFmt w:val="decimal"/>
      <w:lvlText w:val="[%1]"/>
      <w:lvlJc w:val="left"/>
      <w:pPr>
        <w:ind w:left="720" w:hanging="360"/>
      </w:pPr>
      <w:rPr>
        <w:rFonts w:ascii="Gill Sans" w:eastAsia="Gill Sans" w:hAnsi="Gill Sans" w:cs="Gill Sans"/>
        <w:b w:val="0"/>
        <w:i w:val="0"/>
        <w:color w:val="0070C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0797EE1"/>
    <w:multiLevelType w:val="multilevel"/>
    <w:tmpl w:val="8E4C7270"/>
    <w:lvl w:ilvl="0">
      <w:start w:val="1"/>
      <w:numFmt w:val="decimal"/>
      <w:lvlText w:val="[%1]"/>
      <w:lvlJc w:val="left"/>
      <w:pPr>
        <w:ind w:left="720" w:hanging="360"/>
      </w:pPr>
      <w:rPr>
        <w:rFonts w:ascii="Gill Sans" w:eastAsia="Gill Sans" w:hAnsi="Gill Sans" w:cs="Gill Sans"/>
        <w:b w:val="0"/>
        <w:i w:val="0"/>
        <w:smallCaps w:val="0"/>
        <w:strike w:val="0"/>
        <w:color w:val="0070C0"/>
        <w:sz w:val="20"/>
        <w:szCs w:val="2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EC2133"/>
    <w:multiLevelType w:val="multilevel"/>
    <w:tmpl w:val="A6E2A470"/>
    <w:lvl w:ilvl="0">
      <w:start w:val="1"/>
      <w:numFmt w:val="decimal"/>
      <w:lvlText w:val="[%1]"/>
      <w:lvlJc w:val="left"/>
      <w:pPr>
        <w:ind w:left="720" w:hanging="360"/>
      </w:pPr>
      <w:rPr>
        <w:rFonts w:ascii="Gill Sans" w:eastAsia="Gill Sans" w:hAnsi="Gill Sans" w:cs="Gill Sans"/>
        <w:b w:val="0"/>
        <w:i w:val="0"/>
        <w:color w:val="0070C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46C09D2"/>
    <w:multiLevelType w:val="multilevel"/>
    <w:tmpl w:val="F3464E8C"/>
    <w:lvl w:ilvl="0">
      <w:start w:val="1"/>
      <w:numFmt w:val="decimal"/>
      <w:lvlText w:val="[%1]"/>
      <w:lvlJc w:val="left"/>
      <w:pPr>
        <w:ind w:left="1211" w:hanging="360"/>
      </w:pPr>
      <w:rPr>
        <w:rFonts w:ascii="Gill Sans" w:eastAsia="Gill Sans" w:hAnsi="Gill Sans" w:cs="Gill Sans"/>
        <w:b w:val="0"/>
        <w:i w:val="0"/>
        <w:color w:val="0070C0"/>
        <w:sz w:val="20"/>
        <w:szCs w:val="2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6" w15:restartNumberingAfterBreak="0">
    <w:nsid w:val="570E0C40"/>
    <w:multiLevelType w:val="multilevel"/>
    <w:tmpl w:val="5A7828B0"/>
    <w:lvl w:ilvl="0">
      <w:start w:val="1"/>
      <w:numFmt w:val="decimal"/>
      <w:lvlText w:val="[%1]"/>
      <w:lvlJc w:val="left"/>
      <w:pPr>
        <w:ind w:left="720" w:hanging="360"/>
      </w:pPr>
      <w:rPr>
        <w:rFonts w:ascii="Gill Sans" w:eastAsia="Gill Sans" w:hAnsi="Gill Sans" w:cs="Gill Sans"/>
        <w:b w:val="0"/>
        <w:i w:val="0"/>
        <w:smallCaps w:val="0"/>
        <w:strike w:val="0"/>
        <w:color w:val="0070C0"/>
        <w:sz w:val="20"/>
        <w:szCs w:val="2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80B64AD"/>
    <w:multiLevelType w:val="multilevel"/>
    <w:tmpl w:val="29CAAFA2"/>
    <w:lvl w:ilvl="0">
      <w:start w:val="1"/>
      <w:numFmt w:val="decimal"/>
      <w:lvlText w:val="[%1]"/>
      <w:lvlJc w:val="left"/>
      <w:pPr>
        <w:ind w:left="643" w:hanging="360"/>
      </w:pPr>
      <w:rPr>
        <w:rFonts w:ascii="Gill Sans" w:eastAsia="Gill Sans" w:hAnsi="Gill Sans" w:cs="Gill Sans"/>
        <w:b w:val="0"/>
        <w:i w:val="0"/>
        <w:color w:val="0070C0"/>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9CA5435"/>
    <w:multiLevelType w:val="hybridMultilevel"/>
    <w:tmpl w:val="9ACADE7E"/>
    <w:lvl w:ilvl="0" w:tplc="40090015">
      <w:start w:val="1"/>
      <w:numFmt w:val="upperLetter"/>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9" w15:restartNumberingAfterBreak="0">
    <w:nsid w:val="5A71664F"/>
    <w:multiLevelType w:val="multilevel"/>
    <w:tmpl w:val="61E0492C"/>
    <w:lvl w:ilvl="0">
      <w:start w:val="1"/>
      <w:numFmt w:val="decimal"/>
      <w:lvlText w:val="[%1]"/>
      <w:lvlJc w:val="left"/>
      <w:pPr>
        <w:ind w:left="720" w:hanging="360"/>
      </w:pPr>
      <w:rPr>
        <w:rFonts w:ascii="Gill Sans" w:eastAsia="Gill Sans" w:hAnsi="Gill Sans" w:cs="Gill Sans"/>
        <w:b w:val="0"/>
        <w:i w:val="0"/>
        <w:color w:val="0070C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E67345"/>
    <w:multiLevelType w:val="multilevel"/>
    <w:tmpl w:val="C9EA9098"/>
    <w:lvl w:ilvl="0">
      <w:start w:val="1"/>
      <w:numFmt w:val="decimal"/>
      <w:lvlText w:val="[%1]"/>
      <w:lvlJc w:val="left"/>
      <w:pPr>
        <w:ind w:left="1080" w:hanging="360"/>
      </w:pPr>
      <w:rPr>
        <w:rFonts w:ascii="Gill Sans" w:eastAsia="Gill Sans" w:hAnsi="Gill Sans" w:cs="Gill Sans"/>
        <w:b w:val="0"/>
        <w:i w:val="0"/>
        <w:color w:val="0070C0"/>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1373C86"/>
    <w:multiLevelType w:val="hybridMultilevel"/>
    <w:tmpl w:val="22CC399E"/>
    <w:lvl w:ilvl="0" w:tplc="A1A83B40">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0A3DB2"/>
    <w:multiLevelType w:val="hybridMultilevel"/>
    <w:tmpl w:val="3202DF50"/>
    <w:lvl w:ilvl="0" w:tplc="AEAA3DBA">
      <w:start w:val="1"/>
      <w:numFmt w:val="upperLetter"/>
      <w:lvlText w:val="%1."/>
      <w:lvlJc w:val="left"/>
      <w:pPr>
        <w:ind w:left="720" w:hanging="360"/>
      </w:pPr>
      <w:rPr>
        <w:b/>
        <w:bCs/>
        <w:i w:val="0"/>
        <w:iCs/>
        <w:color w:val="4472C4" w:themeColor="accent1"/>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5317FD"/>
    <w:multiLevelType w:val="multilevel"/>
    <w:tmpl w:val="E402CA70"/>
    <w:lvl w:ilvl="0">
      <w:start w:val="1"/>
      <w:numFmt w:val="decimal"/>
      <w:lvlText w:val="[%1]"/>
      <w:lvlJc w:val="left"/>
      <w:pPr>
        <w:ind w:left="720" w:hanging="360"/>
      </w:pPr>
      <w:rPr>
        <w:rFonts w:ascii="Gill Sans" w:eastAsia="Gill Sans" w:hAnsi="Gill Sans" w:cs="Gill Sans"/>
        <w:b w:val="0"/>
        <w:i w:val="0"/>
        <w:color w:val="0070C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BA901D2"/>
    <w:multiLevelType w:val="multilevel"/>
    <w:tmpl w:val="E8F0E140"/>
    <w:lvl w:ilvl="0">
      <w:start w:val="1"/>
      <w:numFmt w:val="decimal"/>
      <w:lvlText w:val="[%1]"/>
      <w:lvlJc w:val="left"/>
      <w:pPr>
        <w:ind w:left="720" w:hanging="360"/>
      </w:pPr>
      <w:rPr>
        <w:rFonts w:ascii="Gill Sans" w:eastAsia="Gill Sans" w:hAnsi="Gill Sans" w:cs="Gill Sans"/>
        <w:b w:val="0"/>
        <w:i w:val="0"/>
        <w:color w:val="0070C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EBD2787"/>
    <w:multiLevelType w:val="hybridMultilevel"/>
    <w:tmpl w:val="5D527BF0"/>
    <w:lvl w:ilvl="0" w:tplc="A1A83B40">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151FB7"/>
    <w:multiLevelType w:val="multilevel"/>
    <w:tmpl w:val="C7B024AE"/>
    <w:lvl w:ilvl="0">
      <w:start w:val="1"/>
      <w:numFmt w:val="decimal"/>
      <w:lvlText w:val="[%1]"/>
      <w:lvlJc w:val="left"/>
      <w:pPr>
        <w:ind w:left="720" w:hanging="360"/>
      </w:pPr>
      <w:rPr>
        <w:rFonts w:ascii="Gill Sans" w:eastAsia="Gill Sans" w:hAnsi="Gill Sans" w:cs="Gill Sans"/>
        <w:b w:val="0"/>
        <w:i w:val="0"/>
        <w:color w:val="0070C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4A9504D"/>
    <w:multiLevelType w:val="multilevel"/>
    <w:tmpl w:val="A1B660D0"/>
    <w:lvl w:ilvl="0">
      <w:start w:val="1"/>
      <w:numFmt w:val="decimal"/>
      <w:pStyle w:val="Bullet"/>
      <w:lvlText w:val="[%1]"/>
      <w:lvlJc w:val="left"/>
      <w:pPr>
        <w:ind w:left="785" w:hanging="360"/>
      </w:pPr>
      <w:rPr>
        <w:rFonts w:ascii="Gill Sans" w:eastAsia="Gill Sans" w:hAnsi="Gill Sans" w:cs="Gill Sans"/>
        <w:b w:val="0"/>
        <w:i w:val="0"/>
        <w:color w:val="0070C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8E7149A"/>
    <w:multiLevelType w:val="hybridMultilevel"/>
    <w:tmpl w:val="22CC399E"/>
    <w:lvl w:ilvl="0" w:tplc="A1A83B40">
      <w:start w:val="1"/>
      <w:numFmt w:val="decimal"/>
      <w:lvlText w:val="[%1]"/>
      <w:lvlJc w:val="left"/>
      <w:pPr>
        <w:ind w:left="644" w:hanging="360"/>
      </w:pPr>
      <w:rPr>
        <w:rFonts w:hint="default"/>
        <w:color w:val="4472C4" w:themeColor="accen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15:restartNumberingAfterBreak="0">
    <w:nsid w:val="793C3323"/>
    <w:multiLevelType w:val="multilevel"/>
    <w:tmpl w:val="FE8E1B12"/>
    <w:lvl w:ilvl="0">
      <w:start w:val="1"/>
      <w:numFmt w:val="decimal"/>
      <w:pStyle w:val="Answer"/>
      <w:lvlText w:val="[%1]"/>
      <w:lvlJc w:val="left"/>
      <w:pPr>
        <w:ind w:left="720" w:hanging="360"/>
      </w:pPr>
      <w:rPr>
        <w:rFonts w:ascii="Gill Sans" w:eastAsia="Gill Sans" w:hAnsi="Gill Sans" w:cs="Gill Sans"/>
        <w:b w:val="0"/>
        <w:i w:val="0"/>
        <w:color w:val="0070C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970CFC"/>
    <w:multiLevelType w:val="multilevel"/>
    <w:tmpl w:val="90186C0E"/>
    <w:lvl w:ilvl="0">
      <w:start w:val="1"/>
      <w:numFmt w:val="decimal"/>
      <w:lvlText w:val="[%1]"/>
      <w:lvlJc w:val="left"/>
      <w:pPr>
        <w:ind w:left="720" w:hanging="360"/>
      </w:pPr>
      <w:rPr>
        <w:rFonts w:ascii="Gill Sans" w:eastAsia="Gill Sans" w:hAnsi="Gill Sans" w:cs="Gill Sans"/>
        <w:b w:val="0"/>
        <w:i w:val="0"/>
        <w:smallCaps w:val="0"/>
        <w:strike w:val="0"/>
        <w:color w:val="0070C0"/>
        <w:sz w:val="20"/>
        <w:szCs w:val="2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7485894">
    <w:abstractNumId w:val="34"/>
  </w:num>
  <w:num w:numId="2" w16cid:durableId="1382749540">
    <w:abstractNumId w:val="2"/>
  </w:num>
  <w:num w:numId="3" w16cid:durableId="1176380435">
    <w:abstractNumId w:val="30"/>
  </w:num>
  <w:num w:numId="4" w16cid:durableId="489099796">
    <w:abstractNumId w:val="24"/>
  </w:num>
  <w:num w:numId="5" w16cid:durableId="917637094">
    <w:abstractNumId w:val="39"/>
  </w:num>
  <w:num w:numId="6" w16cid:durableId="1369178782">
    <w:abstractNumId w:val="37"/>
  </w:num>
  <w:num w:numId="7" w16cid:durableId="1246764817">
    <w:abstractNumId w:val="15"/>
  </w:num>
  <w:num w:numId="8" w16cid:durableId="604964327">
    <w:abstractNumId w:val="25"/>
  </w:num>
  <w:num w:numId="9" w16cid:durableId="553543855">
    <w:abstractNumId w:val="23"/>
  </w:num>
  <w:num w:numId="10" w16cid:durableId="647828864">
    <w:abstractNumId w:val="33"/>
  </w:num>
  <w:num w:numId="11" w16cid:durableId="831290209">
    <w:abstractNumId w:val="36"/>
  </w:num>
  <w:num w:numId="12" w16cid:durableId="1144006161">
    <w:abstractNumId w:val="29"/>
  </w:num>
  <w:num w:numId="13" w16cid:durableId="133178167">
    <w:abstractNumId w:val="14"/>
  </w:num>
  <w:num w:numId="14" w16cid:durableId="1920750759">
    <w:abstractNumId w:val="20"/>
  </w:num>
  <w:num w:numId="15" w16cid:durableId="643242499">
    <w:abstractNumId w:val="16"/>
  </w:num>
  <w:num w:numId="16" w16cid:durableId="1594242296">
    <w:abstractNumId w:val="9"/>
  </w:num>
  <w:num w:numId="17" w16cid:durableId="1069965282">
    <w:abstractNumId w:val="22"/>
  </w:num>
  <w:num w:numId="18" w16cid:durableId="884025463">
    <w:abstractNumId w:val="8"/>
  </w:num>
  <w:num w:numId="19" w16cid:durableId="1629627521">
    <w:abstractNumId w:val="11"/>
  </w:num>
  <w:num w:numId="20" w16cid:durableId="786778982">
    <w:abstractNumId w:val="5"/>
  </w:num>
  <w:num w:numId="21" w16cid:durableId="189295885">
    <w:abstractNumId w:val="7"/>
  </w:num>
  <w:num w:numId="22" w16cid:durableId="973216333">
    <w:abstractNumId w:val="26"/>
  </w:num>
  <w:num w:numId="23" w16cid:durableId="797838240">
    <w:abstractNumId w:val="12"/>
  </w:num>
  <w:num w:numId="24" w16cid:durableId="1925411612">
    <w:abstractNumId w:val="21"/>
  </w:num>
  <w:num w:numId="25" w16cid:durableId="147477977">
    <w:abstractNumId w:val="27"/>
  </w:num>
  <w:num w:numId="26" w16cid:durableId="2133595681">
    <w:abstractNumId w:val="18"/>
  </w:num>
  <w:num w:numId="27" w16cid:durableId="811171146">
    <w:abstractNumId w:val="40"/>
  </w:num>
  <w:num w:numId="28" w16cid:durableId="1096483116">
    <w:abstractNumId w:val="28"/>
  </w:num>
  <w:num w:numId="29" w16cid:durableId="1514952468">
    <w:abstractNumId w:val="32"/>
  </w:num>
  <w:num w:numId="30" w16cid:durableId="950168755">
    <w:abstractNumId w:val="6"/>
  </w:num>
  <w:num w:numId="31" w16cid:durableId="1963807945">
    <w:abstractNumId w:val="17"/>
  </w:num>
  <w:num w:numId="32" w16cid:durableId="451748025">
    <w:abstractNumId w:val="4"/>
  </w:num>
  <w:num w:numId="33" w16cid:durableId="465974486">
    <w:abstractNumId w:val="10"/>
  </w:num>
  <w:num w:numId="34" w16cid:durableId="964697063">
    <w:abstractNumId w:val="31"/>
  </w:num>
  <w:num w:numId="35" w16cid:durableId="1897542772">
    <w:abstractNumId w:val="38"/>
  </w:num>
  <w:num w:numId="36" w16cid:durableId="1336804486">
    <w:abstractNumId w:val="19"/>
  </w:num>
  <w:num w:numId="37" w16cid:durableId="939727370">
    <w:abstractNumId w:val="0"/>
  </w:num>
  <w:num w:numId="38" w16cid:durableId="1121656466">
    <w:abstractNumId w:val="1"/>
  </w:num>
  <w:num w:numId="39" w16cid:durableId="55671090">
    <w:abstractNumId w:val="3"/>
  </w:num>
  <w:num w:numId="40" w16cid:durableId="1634292721">
    <w:abstractNumId w:val="35"/>
  </w:num>
  <w:num w:numId="41" w16cid:durableId="19539026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ffice">
    <w15:presenceInfo w15:providerId="AD" w15:userId="S::96814@365kit.co::49237cd1-d51f-4105-a587-43fccda83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8B9"/>
    <w:rsid w:val="00022B9E"/>
    <w:rsid w:val="00034329"/>
    <w:rsid w:val="000452E8"/>
    <w:rsid w:val="00063916"/>
    <w:rsid w:val="00075D45"/>
    <w:rsid w:val="000A4AC1"/>
    <w:rsid w:val="000B0C3E"/>
    <w:rsid w:val="000B17AC"/>
    <w:rsid w:val="000B3F0E"/>
    <w:rsid w:val="000B48A3"/>
    <w:rsid w:val="000C7142"/>
    <w:rsid w:val="000D1FCA"/>
    <w:rsid w:val="000D341D"/>
    <w:rsid w:val="000D4AF6"/>
    <w:rsid w:val="000E6004"/>
    <w:rsid w:val="000F5392"/>
    <w:rsid w:val="001276FD"/>
    <w:rsid w:val="00150449"/>
    <w:rsid w:val="00185C38"/>
    <w:rsid w:val="001A6304"/>
    <w:rsid w:val="001B6086"/>
    <w:rsid w:val="001B7F8C"/>
    <w:rsid w:val="001D43A2"/>
    <w:rsid w:val="001F2B3E"/>
    <w:rsid w:val="00206121"/>
    <w:rsid w:val="002515A9"/>
    <w:rsid w:val="00287E2E"/>
    <w:rsid w:val="002B39F3"/>
    <w:rsid w:val="002C1498"/>
    <w:rsid w:val="002E052F"/>
    <w:rsid w:val="003012DE"/>
    <w:rsid w:val="00334552"/>
    <w:rsid w:val="00334F70"/>
    <w:rsid w:val="0034023C"/>
    <w:rsid w:val="003418DF"/>
    <w:rsid w:val="003461C9"/>
    <w:rsid w:val="003517BE"/>
    <w:rsid w:val="00371CB8"/>
    <w:rsid w:val="0037612D"/>
    <w:rsid w:val="0037616B"/>
    <w:rsid w:val="003974CF"/>
    <w:rsid w:val="00397D7F"/>
    <w:rsid w:val="003A6556"/>
    <w:rsid w:val="003B0E1A"/>
    <w:rsid w:val="003C24B8"/>
    <w:rsid w:val="003D4718"/>
    <w:rsid w:val="003F49CC"/>
    <w:rsid w:val="003F5B26"/>
    <w:rsid w:val="003F7B07"/>
    <w:rsid w:val="004037D7"/>
    <w:rsid w:val="00404C9F"/>
    <w:rsid w:val="00406A8B"/>
    <w:rsid w:val="004124DD"/>
    <w:rsid w:val="0047052F"/>
    <w:rsid w:val="00480BD8"/>
    <w:rsid w:val="00494BAD"/>
    <w:rsid w:val="004A043F"/>
    <w:rsid w:val="004A2A94"/>
    <w:rsid w:val="004B3226"/>
    <w:rsid w:val="004F07EF"/>
    <w:rsid w:val="004F6C4D"/>
    <w:rsid w:val="00517F52"/>
    <w:rsid w:val="0052184A"/>
    <w:rsid w:val="00526015"/>
    <w:rsid w:val="00536845"/>
    <w:rsid w:val="00543E80"/>
    <w:rsid w:val="005549B9"/>
    <w:rsid w:val="00557EB3"/>
    <w:rsid w:val="005628B3"/>
    <w:rsid w:val="00562E47"/>
    <w:rsid w:val="00562EEF"/>
    <w:rsid w:val="00566547"/>
    <w:rsid w:val="00591B81"/>
    <w:rsid w:val="00595682"/>
    <w:rsid w:val="005A2FD6"/>
    <w:rsid w:val="005C0FCC"/>
    <w:rsid w:val="005C36C7"/>
    <w:rsid w:val="005D59C8"/>
    <w:rsid w:val="005E3D7E"/>
    <w:rsid w:val="005E6B56"/>
    <w:rsid w:val="005F1B17"/>
    <w:rsid w:val="006052C6"/>
    <w:rsid w:val="006477BD"/>
    <w:rsid w:val="00662C25"/>
    <w:rsid w:val="00667713"/>
    <w:rsid w:val="006A691C"/>
    <w:rsid w:val="007008B9"/>
    <w:rsid w:val="00712109"/>
    <w:rsid w:val="00713A98"/>
    <w:rsid w:val="007450A4"/>
    <w:rsid w:val="007537BD"/>
    <w:rsid w:val="007D4E4E"/>
    <w:rsid w:val="007E311A"/>
    <w:rsid w:val="00811FEC"/>
    <w:rsid w:val="00835EC2"/>
    <w:rsid w:val="008366E7"/>
    <w:rsid w:val="008756F4"/>
    <w:rsid w:val="00893AEF"/>
    <w:rsid w:val="008B18ED"/>
    <w:rsid w:val="008C6D2B"/>
    <w:rsid w:val="008D57F6"/>
    <w:rsid w:val="008F39CA"/>
    <w:rsid w:val="008F4BC5"/>
    <w:rsid w:val="00900048"/>
    <w:rsid w:val="00901DAA"/>
    <w:rsid w:val="00913CCB"/>
    <w:rsid w:val="00921852"/>
    <w:rsid w:val="009226DF"/>
    <w:rsid w:val="00923C70"/>
    <w:rsid w:val="009313E6"/>
    <w:rsid w:val="00934B0F"/>
    <w:rsid w:val="009360B6"/>
    <w:rsid w:val="00937ECD"/>
    <w:rsid w:val="00941146"/>
    <w:rsid w:val="00956359"/>
    <w:rsid w:val="00987905"/>
    <w:rsid w:val="009A192E"/>
    <w:rsid w:val="009A4A1E"/>
    <w:rsid w:val="009B55A8"/>
    <w:rsid w:val="009C2401"/>
    <w:rsid w:val="009C4325"/>
    <w:rsid w:val="009D5257"/>
    <w:rsid w:val="009D541E"/>
    <w:rsid w:val="009E438A"/>
    <w:rsid w:val="00A0439F"/>
    <w:rsid w:val="00A059BF"/>
    <w:rsid w:val="00A46A05"/>
    <w:rsid w:val="00A717EF"/>
    <w:rsid w:val="00A74B45"/>
    <w:rsid w:val="00AA00F8"/>
    <w:rsid w:val="00AA3ECD"/>
    <w:rsid w:val="00AB2ACE"/>
    <w:rsid w:val="00AC435D"/>
    <w:rsid w:val="00AE0D35"/>
    <w:rsid w:val="00AF6010"/>
    <w:rsid w:val="00AF75D1"/>
    <w:rsid w:val="00B030DC"/>
    <w:rsid w:val="00B07434"/>
    <w:rsid w:val="00B112F9"/>
    <w:rsid w:val="00B16C9D"/>
    <w:rsid w:val="00BB0E05"/>
    <w:rsid w:val="00BD26FE"/>
    <w:rsid w:val="00BD419A"/>
    <w:rsid w:val="00BD4565"/>
    <w:rsid w:val="00C0328D"/>
    <w:rsid w:val="00C12D40"/>
    <w:rsid w:val="00C200CF"/>
    <w:rsid w:val="00C46491"/>
    <w:rsid w:val="00C46E72"/>
    <w:rsid w:val="00C61D7B"/>
    <w:rsid w:val="00C82629"/>
    <w:rsid w:val="00C86310"/>
    <w:rsid w:val="00C91F8B"/>
    <w:rsid w:val="00CA0A61"/>
    <w:rsid w:val="00CA0B55"/>
    <w:rsid w:val="00CA7340"/>
    <w:rsid w:val="00CB5DF0"/>
    <w:rsid w:val="00CB654B"/>
    <w:rsid w:val="00CE03A6"/>
    <w:rsid w:val="00CF3A2D"/>
    <w:rsid w:val="00D16E5C"/>
    <w:rsid w:val="00D16F5C"/>
    <w:rsid w:val="00D2606C"/>
    <w:rsid w:val="00D44627"/>
    <w:rsid w:val="00D663B7"/>
    <w:rsid w:val="00D72D85"/>
    <w:rsid w:val="00D91E5E"/>
    <w:rsid w:val="00D94307"/>
    <w:rsid w:val="00DA3F14"/>
    <w:rsid w:val="00DA6B07"/>
    <w:rsid w:val="00DE40DC"/>
    <w:rsid w:val="00DE4CBC"/>
    <w:rsid w:val="00DE6745"/>
    <w:rsid w:val="00E07828"/>
    <w:rsid w:val="00E23ADD"/>
    <w:rsid w:val="00E32A21"/>
    <w:rsid w:val="00E43D06"/>
    <w:rsid w:val="00E444FC"/>
    <w:rsid w:val="00E47C93"/>
    <w:rsid w:val="00E527F1"/>
    <w:rsid w:val="00E65071"/>
    <w:rsid w:val="00E67580"/>
    <w:rsid w:val="00E765FD"/>
    <w:rsid w:val="00E869AC"/>
    <w:rsid w:val="00E86A5F"/>
    <w:rsid w:val="00E90E2E"/>
    <w:rsid w:val="00E90EA1"/>
    <w:rsid w:val="00E9452E"/>
    <w:rsid w:val="00EC0BBC"/>
    <w:rsid w:val="00EC1E96"/>
    <w:rsid w:val="00EC2CD4"/>
    <w:rsid w:val="00ED2301"/>
    <w:rsid w:val="00EE55E2"/>
    <w:rsid w:val="00EE6E81"/>
    <w:rsid w:val="00EF5745"/>
    <w:rsid w:val="00F00CE2"/>
    <w:rsid w:val="00F0301C"/>
    <w:rsid w:val="00F04E8F"/>
    <w:rsid w:val="00F1522A"/>
    <w:rsid w:val="00F52D00"/>
    <w:rsid w:val="00F540B9"/>
    <w:rsid w:val="00F54CA3"/>
    <w:rsid w:val="00F6450A"/>
    <w:rsid w:val="00FB323E"/>
    <w:rsid w:val="00FC040F"/>
    <w:rsid w:val="00FE41C1"/>
    <w:rsid w:val="00FE44E7"/>
    <w:rsid w:val="00FE61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F0C4"/>
  <w15:docId w15:val="{E71C31B4-7F59-413D-884F-E4ECD8DA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w:eastAsia="Gill Sans" w:hAnsi="Gill Sans" w:cs="Gill Sans"/>
        <w:color w:val="404040"/>
        <w:sz w:val="24"/>
        <w:szCs w:val="24"/>
        <w:lang w:val="en-US" w:eastAsia="en-IN" w:bidi="ar-SA"/>
      </w:rPr>
    </w:rPrDefault>
    <w:pPrDefault>
      <w:pPr>
        <w:spacing w:after="12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SG Regular Text"/>
    <w:qFormat/>
    <w:rsid w:val="0019594E"/>
    <w:rPr>
      <w:rFonts w:ascii="Gill Sans MT" w:eastAsia="MS Mincho" w:hAnsi="Gill Sans MT"/>
    </w:rPr>
  </w:style>
  <w:style w:type="paragraph" w:styleId="Heading1">
    <w:name w:val="heading 1"/>
    <w:aliases w:val="OSG Heading 1"/>
    <w:next w:val="Normal"/>
    <w:link w:val="Heading1Char"/>
    <w:uiPriority w:val="9"/>
    <w:qFormat/>
    <w:rsid w:val="0019594E"/>
    <w:pPr>
      <w:keepNext/>
      <w:keepLines/>
      <w:pageBreakBefore/>
      <w:spacing w:before="360" w:after="240"/>
      <w:jc w:val="center"/>
      <w:outlineLvl w:val="0"/>
    </w:pPr>
    <w:rPr>
      <w:rFonts w:ascii="Gill Sans MT" w:eastAsiaTheme="majorEastAsia" w:hAnsi="Gill Sans MT" w:cstheme="majorBidi"/>
      <w:caps/>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195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94E"/>
  </w:style>
  <w:style w:type="paragraph" w:styleId="Footer">
    <w:name w:val="footer"/>
    <w:basedOn w:val="Normal"/>
    <w:link w:val="FooterChar"/>
    <w:uiPriority w:val="99"/>
    <w:unhideWhenUsed/>
    <w:rsid w:val="00195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94E"/>
  </w:style>
  <w:style w:type="character" w:customStyle="1" w:styleId="Heading1Char">
    <w:name w:val="Heading 1 Char"/>
    <w:aliases w:val="OSG Heading 1 Char"/>
    <w:basedOn w:val="DefaultParagraphFont"/>
    <w:link w:val="Heading1"/>
    <w:uiPriority w:val="9"/>
    <w:rsid w:val="0019594E"/>
    <w:rPr>
      <w:rFonts w:ascii="Gill Sans MT" w:eastAsiaTheme="majorEastAsia" w:hAnsi="Gill Sans MT" w:cstheme="majorBidi"/>
      <w:caps/>
      <w:color w:val="404040"/>
      <w:sz w:val="32"/>
      <w:szCs w:val="32"/>
      <w:lang w:val="en-US"/>
    </w:rPr>
  </w:style>
  <w:style w:type="character" w:customStyle="1" w:styleId="ListParagraphChar">
    <w:name w:val="List Paragraph Char"/>
    <w:aliases w:val="Questions Char,List Paragraph1 Char,Paragrafo elenco Char,text Char,qq Char,List Paragraph2 Char,Bulleted List Char,Bullet Paragraph Char,Bullet List Char,FooterText Char,numbered Char,Paragraphe de liste1 Char,列出段落 Char,列出段落1 Char"/>
    <w:basedOn w:val="DefaultParagraphFont"/>
    <w:link w:val="ListParagraph"/>
    <w:uiPriority w:val="34"/>
    <w:locked/>
    <w:rsid w:val="0019594E"/>
    <w:rPr>
      <w:rFonts w:ascii="Gill Sans MT" w:hAnsi="Gill Sans MT"/>
      <w:color w:val="404040"/>
      <w:sz w:val="24"/>
    </w:rPr>
  </w:style>
  <w:style w:type="paragraph" w:styleId="ListParagraph">
    <w:name w:val="List Paragraph"/>
    <w:aliases w:val="Questions,List Paragraph1,Paragrafo elenco,text,qq,List Paragraph2,Bulleted List,Bullet Paragraph,Bullet List,FooterText,numbered,Paragraphe de liste1,列出段落,列出段落1,Bulletr List Paragraph,????,????1,List Paragraph21,Parágrafo da Lista1"/>
    <w:basedOn w:val="Normal"/>
    <w:link w:val="ListParagraphChar"/>
    <w:uiPriority w:val="34"/>
    <w:qFormat/>
    <w:rsid w:val="0019594E"/>
    <w:pPr>
      <w:ind w:left="720"/>
      <w:contextualSpacing/>
    </w:pPr>
    <w:rPr>
      <w:rFonts w:eastAsiaTheme="minorHAnsi"/>
      <w:lang w:val="en-IN"/>
    </w:rPr>
  </w:style>
  <w:style w:type="paragraph" w:customStyle="1" w:styleId="ProgrammingLogic">
    <w:name w:val="Programming Logic"/>
    <w:basedOn w:val="Normal"/>
    <w:link w:val="ProgrammingLogicChar"/>
    <w:qFormat/>
    <w:rsid w:val="0019594E"/>
    <w:pPr>
      <w:spacing w:after="0" w:line="276" w:lineRule="auto"/>
      <w:contextualSpacing/>
    </w:pPr>
    <w:rPr>
      <w:rFonts w:ascii="Calibri" w:eastAsia="Times New Roman" w:hAnsi="Calibri" w:cs="Calibri"/>
      <w:color w:val="0070C0"/>
      <w:sz w:val="22"/>
    </w:rPr>
  </w:style>
  <w:style w:type="character" w:customStyle="1" w:styleId="ProgrammingLogicChar">
    <w:name w:val="Programming Logic Char"/>
    <w:basedOn w:val="DefaultParagraphFont"/>
    <w:link w:val="ProgrammingLogic"/>
    <w:rsid w:val="0019594E"/>
    <w:rPr>
      <w:rFonts w:ascii="Calibri" w:eastAsia="Times New Roman" w:hAnsi="Calibri" w:cs="Calibri"/>
      <w:color w:val="0070C0"/>
      <w:lang w:val="en-US"/>
    </w:rPr>
  </w:style>
  <w:style w:type="paragraph" w:styleId="NoSpacing">
    <w:name w:val="No Spacing"/>
    <w:link w:val="NoSpacingChar"/>
    <w:uiPriority w:val="99"/>
    <w:qFormat/>
    <w:rsid w:val="0019594E"/>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19594E"/>
    <w:rPr>
      <w:rFonts w:ascii="Calibri" w:eastAsia="Times New Roman" w:hAnsi="Calibri" w:cs="Calibri"/>
      <w:lang w:val="en-US"/>
    </w:rPr>
  </w:style>
  <w:style w:type="paragraph" w:styleId="NormalWeb">
    <w:name w:val="Normal (Web)"/>
    <w:basedOn w:val="Normal"/>
    <w:uiPriority w:val="99"/>
    <w:unhideWhenUsed/>
    <w:rsid w:val="0019594E"/>
    <w:pPr>
      <w:spacing w:before="100" w:beforeAutospacing="1" w:after="100" w:afterAutospacing="1" w:line="240" w:lineRule="auto"/>
    </w:pPr>
    <w:rPr>
      <w:rFonts w:ascii="Times New Roman" w:eastAsia="Times New Roman" w:hAnsi="Times New Roman" w:cs="Times New Roman"/>
      <w:color w:val="auto"/>
      <w:lang w:val="en-IN"/>
    </w:rPr>
  </w:style>
  <w:style w:type="table" w:styleId="TableGrid">
    <w:name w:val="Table Grid"/>
    <w:basedOn w:val="TableNormal"/>
    <w:uiPriority w:val="39"/>
    <w:rsid w:val="00195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9594E"/>
    <w:rPr>
      <w:sz w:val="16"/>
      <w:szCs w:val="16"/>
    </w:rPr>
  </w:style>
  <w:style w:type="paragraph" w:styleId="CommentText">
    <w:name w:val="annotation text"/>
    <w:basedOn w:val="Normal"/>
    <w:link w:val="CommentTextChar"/>
    <w:uiPriority w:val="99"/>
    <w:unhideWhenUsed/>
    <w:rsid w:val="0019594E"/>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19594E"/>
    <w:rPr>
      <w:rFonts w:ascii="Gill Sans MT" w:hAnsi="Gill Sans MT"/>
      <w:color w:val="404040"/>
      <w:sz w:val="20"/>
      <w:szCs w:val="20"/>
      <w:lang w:val="en-US"/>
    </w:rPr>
  </w:style>
  <w:style w:type="paragraph" w:customStyle="1" w:styleId="TableText">
    <w:name w:val="Table Text"/>
    <w:basedOn w:val="Normal"/>
    <w:qFormat/>
    <w:rsid w:val="0019594E"/>
    <w:pPr>
      <w:spacing w:after="0" w:line="240" w:lineRule="auto"/>
    </w:pPr>
    <w:rPr>
      <w:rFonts w:eastAsiaTheme="minorHAnsi"/>
    </w:rPr>
  </w:style>
  <w:style w:type="character" w:customStyle="1" w:styleId="AnswerChar">
    <w:name w:val="Answer Char"/>
    <w:basedOn w:val="DefaultParagraphFont"/>
    <w:link w:val="Answer"/>
    <w:locked/>
    <w:rsid w:val="0019594E"/>
    <w:rPr>
      <w:rFonts w:ascii="Garamond" w:hAnsi="Garamond"/>
    </w:rPr>
  </w:style>
  <w:style w:type="paragraph" w:customStyle="1" w:styleId="Answer">
    <w:name w:val="Answer"/>
    <w:basedOn w:val="Normal"/>
    <w:link w:val="AnswerChar"/>
    <w:rsid w:val="0019594E"/>
    <w:pPr>
      <w:numPr>
        <w:numId w:val="5"/>
      </w:numPr>
      <w:spacing w:after="0" w:line="240" w:lineRule="auto"/>
      <w:ind w:right="-360"/>
    </w:pPr>
    <w:rPr>
      <w:rFonts w:ascii="Garamond" w:eastAsiaTheme="minorHAnsi" w:hAnsi="Garamond"/>
      <w:color w:val="auto"/>
      <w:sz w:val="22"/>
      <w:lang w:val="en-IN"/>
    </w:rPr>
  </w:style>
  <w:style w:type="character" w:customStyle="1" w:styleId="OSGProgrammersInstructions">
    <w:name w:val="OSG Programmer's Instructions"/>
    <w:basedOn w:val="DefaultParagraphFont"/>
    <w:uiPriority w:val="1"/>
    <w:qFormat/>
    <w:rsid w:val="0019594E"/>
    <w:rPr>
      <w:caps/>
      <w:color w:val="5B9BD5" w:themeColor="accent5"/>
    </w:rPr>
  </w:style>
  <w:style w:type="paragraph" w:customStyle="1" w:styleId="OSGHeading2">
    <w:name w:val="OSG Heading 2"/>
    <w:basedOn w:val="Normal"/>
    <w:qFormat/>
    <w:rsid w:val="0019594E"/>
    <w:pPr>
      <w:spacing w:before="200" w:after="200" w:line="259" w:lineRule="auto"/>
    </w:pPr>
    <w:rPr>
      <w:rFonts w:eastAsiaTheme="minorHAnsi"/>
      <w:b/>
    </w:rPr>
  </w:style>
  <w:style w:type="paragraph" w:styleId="CommentSubject">
    <w:name w:val="annotation subject"/>
    <w:basedOn w:val="CommentText"/>
    <w:next w:val="CommentText"/>
    <w:link w:val="CommentSubjectChar"/>
    <w:uiPriority w:val="99"/>
    <w:semiHidden/>
    <w:unhideWhenUsed/>
    <w:rsid w:val="0019594E"/>
    <w:rPr>
      <w:rFonts w:eastAsia="MS Mincho"/>
      <w:b/>
      <w:bCs/>
    </w:rPr>
  </w:style>
  <w:style w:type="character" w:customStyle="1" w:styleId="CommentSubjectChar">
    <w:name w:val="Comment Subject Char"/>
    <w:basedOn w:val="CommentTextChar"/>
    <w:link w:val="CommentSubject"/>
    <w:uiPriority w:val="99"/>
    <w:semiHidden/>
    <w:rsid w:val="0019594E"/>
    <w:rPr>
      <w:rFonts w:ascii="Gill Sans MT" w:eastAsia="MS Mincho" w:hAnsi="Gill Sans MT"/>
      <w:b/>
      <w:bCs/>
      <w:color w:val="404040"/>
      <w:sz w:val="20"/>
      <w:szCs w:val="20"/>
      <w:lang w:val="en-US"/>
    </w:rPr>
  </w:style>
  <w:style w:type="paragraph" w:customStyle="1" w:styleId="Question">
    <w:name w:val="Question"/>
    <w:aliases w:val="q,Quotation,v,Question Char Char Char,qq1"/>
    <w:basedOn w:val="Normal"/>
    <w:link w:val="QuestionChar"/>
    <w:qFormat/>
    <w:rsid w:val="0019594E"/>
    <w:pPr>
      <w:spacing w:after="200" w:line="240" w:lineRule="auto"/>
      <w:ind w:left="720" w:hanging="720"/>
      <w:contextualSpacing/>
    </w:pPr>
    <w:rPr>
      <w:rFonts w:ascii="Calibri" w:eastAsia="Calibri" w:hAnsi="Calibri" w:cs="Arial"/>
      <w:color w:val="auto"/>
      <w:sz w:val="22"/>
    </w:rPr>
  </w:style>
  <w:style w:type="character" w:customStyle="1" w:styleId="QuestionChar">
    <w:name w:val="Question Char"/>
    <w:aliases w:val="q Char,qq Char1"/>
    <w:basedOn w:val="DefaultParagraphFont"/>
    <w:link w:val="Question"/>
    <w:rsid w:val="0019594E"/>
    <w:rPr>
      <w:rFonts w:ascii="Calibri" w:eastAsia="Calibri" w:hAnsi="Calibri" w:cs="Arial"/>
      <w:lang w:val="en-US"/>
    </w:rPr>
  </w:style>
  <w:style w:type="paragraph" w:customStyle="1" w:styleId="Bullet">
    <w:name w:val="Bullet"/>
    <w:basedOn w:val="Normal"/>
    <w:link w:val="BulletChar4"/>
    <w:rsid w:val="0019594E"/>
    <w:pPr>
      <w:numPr>
        <w:numId w:val="6"/>
      </w:numPr>
      <w:spacing w:before="240" w:after="0" w:line="240" w:lineRule="auto"/>
      <w:ind w:left="720"/>
    </w:pPr>
    <w:rPr>
      <w:rFonts w:ascii="Verdana" w:eastAsia="Times New Roman" w:hAnsi="Verdana" w:cs="Times New Roman"/>
      <w:color w:val="auto"/>
      <w:sz w:val="20"/>
    </w:rPr>
  </w:style>
  <w:style w:type="character" w:customStyle="1" w:styleId="BulletChar4">
    <w:name w:val="Bullet Char4"/>
    <w:basedOn w:val="DefaultParagraphFont"/>
    <w:link w:val="Bullet"/>
    <w:locked/>
    <w:rsid w:val="0019594E"/>
    <w:rPr>
      <w:rFonts w:ascii="Verdana" w:eastAsia="Times New Roman" w:hAnsi="Verdana" w:cs="Times New Roman"/>
      <w:sz w:val="20"/>
      <w:szCs w:val="24"/>
      <w:lang w:val="en-US"/>
    </w:rPr>
  </w:style>
  <w:style w:type="paragraph" w:customStyle="1" w:styleId="1answer">
    <w:name w:val="1answer"/>
    <w:basedOn w:val="Normal"/>
    <w:uiPriority w:val="99"/>
    <w:rsid w:val="0019594E"/>
    <w:pPr>
      <w:tabs>
        <w:tab w:val="right" w:leader="dot" w:pos="9432"/>
      </w:tabs>
      <w:spacing w:after="0" w:line="240" w:lineRule="auto"/>
      <w:ind w:left="4500" w:hanging="180"/>
    </w:pPr>
    <w:rPr>
      <w:rFonts w:ascii="Times New Roman" w:hAnsi="Times New Roman" w:cs="Times New Roman"/>
      <w:color w:val="auto"/>
      <w:szCs w:val="20"/>
    </w:rPr>
  </w:style>
  <w:style w:type="paragraph" w:customStyle="1" w:styleId="OSGSurveyQuestion">
    <w:name w:val="OSG Survey Question"/>
    <w:next w:val="Normal"/>
    <w:autoRedefine/>
    <w:qFormat/>
    <w:rsid w:val="0019594E"/>
    <w:pPr>
      <w:spacing w:before="480"/>
    </w:pPr>
    <w:rPr>
      <w:rFonts w:ascii="Gill Sans MT" w:eastAsia="MS Mincho" w:hAnsi="Gill Sans MT"/>
      <w:caps/>
      <w:color w:val="5B9BD5" w:themeColor="accent5"/>
      <w:sz w:val="28"/>
    </w:rPr>
  </w:style>
  <w:style w:type="paragraph" w:styleId="BalloonText">
    <w:name w:val="Balloon Text"/>
    <w:basedOn w:val="Normal"/>
    <w:link w:val="BalloonTextChar"/>
    <w:uiPriority w:val="99"/>
    <w:semiHidden/>
    <w:unhideWhenUsed/>
    <w:rsid w:val="00195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94E"/>
    <w:rPr>
      <w:rFonts w:ascii="Segoe UI" w:eastAsia="MS Mincho" w:hAnsi="Segoe UI" w:cs="Segoe UI"/>
      <w:color w:val="404040"/>
      <w:sz w:val="18"/>
      <w:szCs w:val="18"/>
      <w:lang w:val="en-US"/>
    </w:rPr>
  </w:style>
  <w:style w:type="paragraph" w:customStyle="1" w:styleId="pf0">
    <w:name w:val="pf0"/>
    <w:basedOn w:val="Normal"/>
    <w:rsid w:val="0019594E"/>
    <w:pPr>
      <w:spacing w:before="100" w:beforeAutospacing="1" w:after="100" w:afterAutospacing="1" w:line="240" w:lineRule="auto"/>
    </w:pPr>
    <w:rPr>
      <w:rFonts w:ascii="Times New Roman" w:eastAsia="Times New Roman" w:hAnsi="Times New Roman" w:cs="Times New Roman"/>
      <w:color w:val="auto"/>
      <w:lang w:val="en-IN"/>
    </w:rPr>
  </w:style>
  <w:style w:type="character" w:customStyle="1" w:styleId="cf01">
    <w:name w:val="cf01"/>
    <w:basedOn w:val="DefaultParagraphFont"/>
    <w:rsid w:val="0019594E"/>
    <w:rPr>
      <w:rFonts w:ascii="Segoe UI" w:hAnsi="Segoe UI" w:cs="Segoe UI" w:hint="default"/>
      <w:sz w:val="18"/>
      <w:szCs w:val="18"/>
    </w:rPr>
  </w:style>
  <w:style w:type="paragraph" w:customStyle="1" w:styleId="paragraph">
    <w:name w:val="paragraph"/>
    <w:basedOn w:val="Normal"/>
    <w:rsid w:val="0019594E"/>
    <w:pPr>
      <w:spacing w:before="100" w:beforeAutospacing="1" w:after="100" w:afterAutospacing="1" w:line="240" w:lineRule="auto"/>
    </w:pPr>
    <w:rPr>
      <w:rFonts w:ascii="Times New Roman" w:eastAsia="Times New Roman" w:hAnsi="Times New Roman" w:cs="Times New Roman"/>
      <w:color w:val="auto"/>
      <w:lang w:val="en-IN"/>
    </w:rPr>
  </w:style>
  <w:style w:type="character" w:customStyle="1" w:styleId="normaltextrun">
    <w:name w:val="normaltextrun"/>
    <w:basedOn w:val="DefaultParagraphFont"/>
    <w:rsid w:val="0019594E"/>
  </w:style>
  <w:style w:type="character" w:customStyle="1" w:styleId="eop">
    <w:name w:val="eop"/>
    <w:basedOn w:val="DefaultParagraphFont"/>
    <w:rsid w:val="0019594E"/>
  </w:style>
  <w:style w:type="character" w:customStyle="1" w:styleId="cf11">
    <w:name w:val="cf11"/>
    <w:basedOn w:val="DefaultParagraphFont"/>
    <w:rsid w:val="0019594E"/>
    <w:rPr>
      <w:rFonts w:ascii="Segoe UI" w:hAnsi="Segoe UI" w:cs="Segoe UI" w:hint="default"/>
      <w:strik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top w:w="86" w:type="dxa"/>
        <w:left w:w="29" w:type="dxa"/>
        <w:bottom w:w="58" w:type="dxa"/>
        <w:right w:w="29" w:type="dxa"/>
      </w:tblCellMar>
    </w:tblPr>
  </w:style>
  <w:style w:type="table" w:customStyle="1" w:styleId="a6">
    <w:basedOn w:val="TableNormal"/>
    <w:pPr>
      <w:spacing w:after="0" w:line="240" w:lineRule="auto"/>
    </w:pPr>
    <w:tblPr>
      <w:tblStyleRowBandSize w:val="1"/>
      <w:tblStyleColBandSize w:val="1"/>
      <w:tblCellMar>
        <w:top w:w="86" w:type="dxa"/>
        <w:left w:w="29" w:type="dxa"/>
        <w:bottom w:w="58" w:type="dxa"/>
        <w:right w:w="29"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CellMar>
        <w:top w:w="86" w:type="dxa"/>
        <w:left w:w="29" w:type="dxa"/>
        <w:bottom w:w="58" w:type="dxa"/>
        <w:right w:w="29" w:type="dxa"/>
      </w:tblCellMar>
    </w:tblPr>
  </w:style>
  <w:style w:type="table" w:customStyle="1" w:styleId="aa">
    <w:basedOn w:val="TableNormal"/>
    <w:pPr>
      <w:spacing w:after="0" w:line="240" w:lineRule="auto"/>
    </w:pPr>
    <w:tblPr>
      <w:tblStyleRowBandSize w:val="1"/>
      <w:tblStyleColBandSize w:val="1"/>
      <w:tblCellMar>
        <w:top w:w="86" w:type="dxa"/>
        <w:left w:w="29" w:type="dxa"/>
        <w:bottom w:w="58" w:type="dxa"/>
        <w:right w:w="29"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0">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1">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2">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3">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4">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5">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6">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7">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8">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9">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a">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b">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c">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d">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e">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f">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f0">
    <w:basedOn w:val="TableNormal"/>
    <w:pPr>
      <w:spacing w:after="0" w:line="240" w:lineRule="auto"/>
    </w:pPr>
    <w:tblPr>
      <w:tblStyleRowBandSize w:val="1"/>
      <w:tblStyleColBandSize w:val="1"/>
      <w:tblCellMar>
        <w:top w:w="86" w:type="dxa"/>
        <w:left w:w="115" w:type="dxa"/>
        <w:bottom w:w="58" w:type="dxa"/>
        <w:right w:w="115" w:type="dxa"/>
      </w:tblCellMar>
    </w:tblPr>
  </w:style>
  <w:style w:type="table" w:customStyle="1" w:styleId="aff1">
    <w:basedOn w:val="TableNormal"/>
    <w:pPr>
      <w:spacing w:after="0" w:line="240" w:lineRule="auto"/>
    </w:pPr>
    <w:tblPr>
      <w:tblStyleRowBandSize w:val="1"/>
      <w:tblStyleColBandSize w:val="1"/>
      <w:tblCellMar>
        <w:top w:w="86" w:type="dxa"/>
        <w:left w:w="115" w:type="dxa"/>
        <w:bottom w:w="5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4533">
      <w:bodyDiv w:val="1"/>
      <w:marLeft w:val="0"/>
      <w:marRight w:val="0"/>
      <w:marTop w:val="0"/>
      <w:marBottom w:val="0"/>
      <w:divBdr>
        <w:top w:val="none" w:sz="0" w:space="0" w:color="auto"/>
        <w:left w:val="none" w:sz="0" w:space="0" w:color="auto"/>
        <w:bottom w:val="none" w:sz="0" w:space="0" w:color="auto"/>
        <w:right w:val="none" w:sz="0" w:space="0" w:color="auto"/>
      </w:divBdr>
    </w:div>
    <w:div w:id="258099550">
      <w:bodyDiv w:val="1"/>
      <w:marLeft w:val="0"/>
      <w:marRight w:val="0"/>
      <w:marTop w:val="0"/>
      <w:marBottom w:val="0"/>
      <w:divBdr>
        <w:top w:val="none" w:sz="0" w:space="0" w:color="auto"/>
        <w:left w:val="none" w:sz="0" w:space="0" w:color="auto"/>
        <w:bottom w:val="none" w:sz="0" w:space="0" w:color="auto"/>
        <w:right w:val="none" w:sz="0" w:space="0" w:color="auto"/>
      </w:divBdr>
    </w:div>
    <w:div w:id="496917319">
      <w:bodyDiv w:val="1"/>
      <w:marLeft w:val="0"/>
      <w:marRight w:val="0"/>
      <w:marTop w:val="0"/>
      <w:marBottom w:val="0"/>
      <w:divBdr>
        <w:top w:val="none" w:sz="0" w:space="0" w:color="auto"/>
        <w:left w:val="none" w:sz="0" w:space="0" w:color="auto"/>
        <w:bottom w:val="none" w:sz="0" w:space="0" w:color="auto"/>
        <w:right w:val="none" w:sz="0" w:space="0" w:color="auto"/>
      </w:divBdr>
      <w:divsChild>
        <w:div w:id="1073117216">
          <w:marLeft w:val="0"/>
          <w:marRight w:val="0"/>
          <w:marTop w:val="0"/>
          <w:marBottom w:val="0"/>
          <w:divBdr>
            <w:top w:val="none" w:sz="0" w:space="0" w:color="auto"/>
            <w:left w:val="none" w:sz="0" w:space="0" w:color="auto"/>
            <w:bottom w:val="none" w:sz="0" w:space="0" w:color="auto"/>
            <w:right w:val="none" w:sz="0" w:space="0" w:color="auto"/>
          </w:divBdr>
        </w:div>
      </w:divsChild>
    </w:div>
    <w:div w:id="1259753957">
      <w:bodyDiv w:val="1"/>
      <w:marLeft w:val="0"/>
      <w:marRight w:val="0"/>
      <w:marTop w:val="0"/>
      <w:marBottom w:val="0"/>
      <w:divBdr>
        <w:top w:val="none" w:sz="0" w:space="0" w:color="auto"/>
        <w:left w:val="none" w:sz="0" w:space="0" w:color="auto"/>
        <w:bottom w:val="none" w:sz="0" w:space="0" w:color="auto"/>
        <w:right w:val="none" w:sz="0" w:space="0" w:color="auto"/>
      </w:divBdr>
    </w:div>
    <w:div w:id="1311052871">
      <w:bodyDiv w:val="1"/>
      <w:marLeft w:val="0"/>
      <w:marRight w:val="0"/>
      <w:marTop w:val="0"/>
      <w:marBottom w:val="0"/>
      <w:divBdr>
        <w:top w:val="none" w:sz="0" w:space="0" w:color="auto"/>
        <w:left w:val="none" w:sz="0" w:space="0" w:color="auto"/>
        <w:bottom w:val="none" w:sz="0" w:space="0" w:color="auto"/>
        <w:right w:val="none" w:sz="0" w:space="0" w:color="auto"/>
      </w:divBdr>
      <w:divsChild>
        <w:div w:id="1895002879">
          <w:marLeft w:val="0"/>
          <w:marRight w:val="0"/>
          <w:marTop w:val="0"/>
          <w:marBottom w:val="0"/>
          <w:divBdr>
            <w:top w:val="none" w:sz="0" w:space="0" w:color="auto"/>
            <w:left w:val="none" w:sz="0" w:space="0" w:color="auto"/>
            <w:bottom w:val="none" w:sz="0" w:space="0" w:color="auto"/>
            <w:right w:val="none" w:sz="0" w:space="0" w:color="auto"/>
          </w:divBdr>
        </w:div>
      </w:divsChild>
    </w:div>
    <w:div w:id="1561399669">
      <w:bodyDiv w:val="1"/>
      <w:marLeft w:val="0"/>
      <w:marRight w:val="0"/>
      <w:marTop w:val="0"/>
      <w:marBottom w:val="0"/>
      <w:divBdr>
        <w:top w:val="none" w:sz="0" w:space="0" w:color="auto"/>
        <w:left w:val="none" w:sz="0" w:space="0" w:color="auto"/>
        <w:bottom w:val="none" w:sz="0" w:space="0" w:color="auto"/>
        <w:right w:val="none" w:sz="0" w:space="0" w:color="auto"/>
      </w:divBdr>
    </w:div>
    <w:div w:id="1703358831">
      <w:bodyDiv w:val="1"/>
      <w:marLeft w:val="0"/>
      <w:marRight w:val="0"/>
      <w:marTop w:val="0"/>
      <w:marBottom w:val="0"/>
      <w:divBdr>
        <w:top w:val="none" w:sz="0" w:space="0" w:color="auto"/>
        <w:left w:val="none" w:sz="0" w:space="0" w:color="auto"/>
        <w:bottom w:val="none" w:sz="0" w:space="0" w:color="auto"/>
        <w:right w:val="none" w:sz="0" w:space="0" w:color="auto"/>
      </w:divBdr>
    </w:div>
    <w:div w:id="1746802985">
      <w:bodyDiv w:val="1"/>
      <w:marLeft w:val="0"/>
      <w:marRight w:val="0"/>
      <w:marTop w:val="0"/>
      <w:marBottom w:val="0"/>
      <w:divBdr>
        <w:top w:val="none" w:sz="0" w:space="0" w:color="auto"/>
        <w:left w:val="none" w:sz="0" w:space="0" w:color="auto"/>
        <w:bottom w:val="none" w:sz="0" w:space="0" w:color="auto"/>
        <w:right w:val="none" w:sz="0" w:space="0" w:color="auto"/>
      </w:divBdr>
    </w:div>
    <w:div w:id="1991060848">
      <w:bodyDiv w:val="1"/>
      <w:marLeft w:val="0"/>
      <w:marRight w:val="0"/>
      <w:marTop w:val="0"/>
      <w:marBottom w:val="0"/>
      <w:divBdr>
        <w:top w:val="none" w:sz="0" w:space="0" w:color="auto"/>
        <w:left w:val="none" w:sz="0" w:space="0" w:color="auto"/>
        <w:bottom w:val="none" w:sz="0" w:space="0" w:color="auto"/>
        <w:right w:val="none" w:sz="0" w:space="0" w:color="auto"/>
      </w:divBdr>
      <w:divsChild>
        <w:div w:id="987132112">
          <w:marLeft w:val="0"/>
          <w:marRight w:val="0"/>
          <w:marTop w:val="0"/>
          <w:marBottom w:val="0"/>
          <w:divBdr>
            <w:top w:val="none" w:sz="0" w:space="0" w:color="auto"/>
            <w:left w:val="none" w:sz="0" w:space="0" w:color="auto"/>
            <w:bottom w:val="none" w:sz="0" w:space="0" w:color="auto"/>
            <w:right w:val="none" w:sz="0" w:space="0" w:color="auto"/>
          </w:divBdr>
          <w:divsChild>
            <w:div w:id="1660186717">
              <w:marLeft w:val="0"/>
              <w:marRight w:val="0"/>
              <w:marTop w:val="0"/>
              <w:marBottom w:val="0"/>
              <w:divBdr>
                <w:top w:val="none" w:sz="0" w:space="0" w:color="auto"/>
                <w:left w:val="none" w:sz="0" w:space="0" w:color="auto"/>
                <w:bottom w:val="none" w:sz="0" w:space="0" w:color="auto"/>
                <w:right w:val="none" w:sz="0" w:space="0" w:color="auto"/>
              </w:divBdr>
              <w:divsChild>
                <w:div w:id="1617565146">
                  <w:marLeft w:val="0"/>
                  <w:marRight w:val="0"/>
                  <w:marTop w:val="0"/>
                  <w:marBottom w:val="0"/>
                  <w:divBdr>
                    <w:top w:val="none" w:sz="0" w:space="0" w:color="auto"/>
                    <w:left w:val="none" w:sz="0" w:space="0" w:color="auto"/>
                    <w:bottom w:val="none" w:sz="0" w:space="0" w:color="auto"/>
                    <w:right w:val="none" w:sz="0" w:space="0" w:color="auto"/>
                  </w:divBdr>
                  <w:divsChild>
                    <w:div w:id="1892764863">
                      <w:marLeft w:val="0"/>
                      <w:marRight w:val="0"/>
                      <w:marTop w:val="0"/>
                      <w:marBottom w:val="0"/>
                      <w:divBdr>
                        <w:top w:val="none" w:sz="0" w:space="0" w:color="auto"/>
                        <w:left w:val="none" w:sz="0" w:space="0" w:color="auto"/>
                        <w:bottom w:val="none" w:sz="0" w:space="0" w:color="auto"/>
                        <w:right w:val="none" w:sz="0" w:space="0" w:color="auto"/>
                      </w:divBdr>
                      <w:divsChild>
                        <w:div w:id="1298952079">
                          <w:marLeft w:val="0"/>
                          <w:marRight w:val="0"/>
                          <w:marTop w:val="0"/>
                          <w:marBottom w:val="0"/>
                          <w:divBdr>
                            <w:top w:val="none" w:sz="0" w:space="0" w:color="auto"/>
                            <w:left w:val="none" w:sz="0" w:space="0" w:color="auto"/>
                            <w:bottom w:val="none" w:sz="0" w:space="0" w:color="auto"/>
                            <w:right w:val="none" w:sz="0" w:space="0" w:color="auto"/>
                          </w:divBdr>
                          <w:divsChild>
                            <w:div w:id="12129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88064">
              <w:marLeft w:val="0"/>
              <w:marRight w:val="0"/>
              <w:marTop w:val="0"/>
              <w:marBottom w:val="0"/>
              <w:divBdr>
                <w:top w:val="none" w:sz="0" w:space="0" w:color="auto"/>
                <w:left w:val="none" w:sz="0" w:space="0" w:color="auto"/>
                <w:bottom w:val="none" w:sz="0" w:space="0" w:color="auto"/>
                <w:right w:val="none" w:sz="0" w:space="0" w:color="auto"/>
              </w:divBdr>
            </w:div>
            <w:div w:id="1458066009">
              <w:marLeft w:val="0"/>
              <w:marRight w:val="0"/>
              <w:marTop w:val="0"/>
              <w:marBottom w:val="0"/>
              <w:divBdr>
                <w:top w:val="none" w:sz="0" w:space="0" w:color="auto"/>
                <w:left w:val="none" w:sz="0" w:space="0" w:color="auto"/>
                <w:bottom w:val="none" w:sz="0" w:space="0" w:color="auto"/>
                <w:right w:val="none" w:sz="0" w:space="0" w:color="auto"/>
              </w:divBdr>
              <w:divsChild>
                <w:div w:id="667564879">
                  <w:marLeft w:val="0"/>
                  <w:marRight w:val="0"/>
                  <w:marTop w:val="0"/>
                  <w:marBottom w:val="0"/>
                  <w:divBdr>
                    <w:top w:val="none" w:sz="0" w:space="0" w:color="auto"/>
                    <w:left w:val="none" w:sz="0" w:space="0" w:color="auto"/>
                    <w:bottom w:val="none" w:sz="0" w:space="0" w:color="auto"/>
                    <w:right w:val="none" w:sz="0" w:space="0" w:color="auto"/>
                  </w:divBdr>
                  <w:divsChild>
                    <w:div w:id="2052679745">
                      <w:marLeft w:val="0"/>
                      <w:marRight w:val="0"/>
                      <w:marTop w:val="0"/>
                      <w:marBottom w:val="0"/>
                      <w:divBdr>
                        <w:top w:val="none" w:sz="0" w:space="0" w:color="auto"/>
                        <w:left w:val="none" w:sz="0" w:space="0" w:color="auto"/>
                        <w:bottom w:val="none" w:sz="0" w:space="0" w:color="auto"/>
                        <w:right w:val="none" w:sz="0" w:space="0" w:color="auto"/>
                      </w:divBdr>
                      <w:divsChild>
                        <w:div w:id="1824538738">
                          <w:marLeft w:val="0"/>
                          <w:marRight w:val="0"/>
                          <w:marTop w:val="0"/>
                          <w:marBottom w:val="0"/>
                          <w:divBdr>
                            <w:top w:val="none" w:sz="0" w:space="0" w:color="auto"/>
                            <w:left w:val="none" w:sz="0" w:space="0" w:color="auto"/>
                            <w:bottom w:val="none" w:sz="0" w:space="0" w:color="auto"/>
                            <w:right w:val="none" w:sz="0" w:space="0" w:color="auto"/>
                          </w:divBdr>
                          <w:divsChild>
                            <w:div w:id="631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5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UjlEsoIYsSVmAPrEzyOI6xnQg==">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28</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Office</cp:lastModifiedBy>
  <cp:revision>28</cp:revision>
  <dcterms:created xsi:type="dcterms:W3CDTF">2021-07-21T16:52:00Z</dcterms:created>
  <dcterms:modified xsi:type="dcterms:W3CDTF">2025-09-23T11:20:00Z</dcterms:modified>
</cp:coreProperties>
</file>